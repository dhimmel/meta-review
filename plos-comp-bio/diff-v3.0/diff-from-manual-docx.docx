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419A3" w14:textId="77777777" w:rsidR="00A314E1" w:rsidRPr="00A314E1" w:rsidRDefault="00A314E1" w:rsidP="00A314E1">
      <w:pPr>
        <w:spacing w:after="0" w:line="240" w:lineRule="auto"/>
        <w:jc w:val="center"/>
        <w:outlineLvl w:val="0"/>
        <w:rPr>
          <w:rFonts w:ascii="Helvetica" w:eastAsia="Times New Roman" w:hAnsi="Helvetica" w:cs="Helvetica"/>
          <w:b/>
          <w:bCs/>
          <w:kern w:val="36"/>
          <w:sz w:val="48"/>
          <w:szCs w:val="48"/>
        </w:rPr>
      </w:pPr>
      <w:bookmarkStart w:id="0" w:name="_GoBack"/>
      <w:bookmarkEnd w:id="0"/>
      <w:r w:rsidRPr="00A314E1">
        <w:rPr>
          <w:rFonts w:ascii="Helvetica" w:eastAsia="Times New Roman" w:hAnsi="Helvetica" w:cs="Helvetica"/>
          <w:b/>
          <w:bCs/>
          <w:kern w:val="36"/>
          <w:sz w:val="48"/>
          <w:szCs w:val="48"/>
        </w:rPr>
        <w:t>Open collaborative writing with Manubot</w:t>
      </w:r>
    </w:p>
    <w:p w14:paraId="387848DF" w14:textId="2C242238" w:rsidR="00A314E1" w:rsidRPr="00A314E1" w:rsidRDefault="00A314E1" w:rsidP="00A314E1">
      <w:pPr>
        <w:spacing w:before="150" w:after="300" w:line="240" w:lineRule="auto"/>
        <w:jc w:val="center"/>
        <w:rPr>
          <w:rFonts w:ascii="Helvetica" w:eastAsia="Times New Roman" w:hAnsi="Helvetica" w:cs="Helvetica"/>
          <w:color w:val="000000"/>
          <w:sz w:val="24"/>
          <w:szCs w:val="24"/>
        </w:rPr>
      </w:pPr>
      <w:r w:rsidRPr="00A314E1">
        <w:rPr>
          <w:rFonts w:ascii="Helvetica" w:eastAsia="Times New Roman" w:hAnsi="Helvetica" w:cs="Helvetica"/>
          <w:i/>
          <w:iCs/>
          <w:color w:val="000000"/>
          <w:sz w:val="20"/>
          <w:szCs w:val="20"/>
        </w:rPr>
        <w:t>This manuscript (</w:t>
      </w:r>
      <w:hyperlink r:id="rId5" w:history="1">
        <w:r w:rsidRPr="00A314E1">
          <w:rPr>
            <w:rFonts w:ascii="Helvetica" w:eastAsia="Times New Roman" w:hAnsi="Helvetica" w:cs="Helvetica"/>
            <w:i/>
            <w:iCs/>
            <w:color w:val="2196F3"/>
            <w:sz w:val="20"/>
            <w:szCs w:val="20"/>
            <w:u w:val="single"/>
          </w:rPr>
          <w:t>permalink</w:t>
        </w:r>
      </w:hyperlink>
      <w:r w:rsidRPr="00A314E1">
        <w:rPr>
          <w:rFonts w:ascii="Helvetica" w:eastAsia="Times New Roman" w:hAnsi="Helvetica" w:cs="Helvetica"/>
          <w:i/>
          <w:iCs/>
          <w:color w:val="000000"/>
          <w:sz w:val="20"/>
          <w:szCs w:val="20"/>
        </w:rPr>
        <w:t>) was automatically generated from </w:t>
      </w:r>
      <w:hyperlink r:id="rId6" w:history="1">
        <w:r w:rsidRPr="00A314E1">
          <w:rPr>
            <w:rFonts w:ascii="Helvetica" w:eastAsia="Times New Roman" w:hAnsi="Helvetica" w:cs="Helvetica"/>
            <w:i/>
            <w:iCs/>
            <w:color w:val="2196F3"/>
            <w:sz w:val="20"/>
            <w:szCs w:val="20"/>
            <w:u w:val="single"/>
          </w:rPr>
          <w:t>greenelab/meta-review@8799711</w:t>
        </w:r>
      </w:hyperlink>
      <w:r w:rsidRPr="00A314E1">
        <w:rPr>
          <w:rFonts w:ascii="Helvetica" w:eastAsia="Times New Roman" w:hAnsi="Helvetica" w:cs="Helvetica"/>
          <w:i/>
          <w:iCs/>
          <w:color w:val="000000"/>
          <w:sz w:val="20"/>
          <w:szCs w:val="20"/>
        </w:rPr>
        <w:t xml:space="preserve"> on </w:t>
      </w:r>
      <w:del w:id="1" w:author="Gitter, Tony" w:date="2019-04-12T14:36:00Z">
        <w:r w:rsidR="00074B23" w:rsidRPr="00074B23">
          <w:rPr>
            <w:rFonts w:ascii="Helvetica" w:eastAsia="Times New Roman" w:hAnsi="Helvetica" w:cs="Helvetica"/>
            <w:i/>
            <w:iCs/>
            <w:color w:val="000000"/>
            <w:sz w:val="17"/>
            <w:szCs w:val="17"/>
          </w:rPr>
          <w:delText>October 21, 2018</w:delText>
        </w:r>
      </w:del>
      <w:ins w:id="2" w:author="Gitter, Tony" w:date="2019-04-12T14:36:00Z">
        <w:r w:rsidRPr="00A314E1">
          <w:rPr>
            <w:rFonts w:ascii="Helvetica" w:eastAsia="Times New Roman" w:hAnsi="Helvetica" w:cs="Helvetica"/>
            <w:i/>
            <w:iCs/>
            <w:color w:val="000000"/>
            <w:sz w:val="20"/>
            <w:szCs w:val="20"/>
          </w:rPr>
          <w:t>April 12, 2019</w:t>
        </w:r>
      </w:ins>
      <w:r w:rsidRPr="00A314E1">
        <w:rPr>
          <w:rFonts w:ascii="Helvetica" w:eastAsia="Times New Roman" w:hAnsi="Helvetica" w:cs="Helvetica"/>
          <w:i/>
          <w:iCs/>
          <w:color w:val="000000"/>
          <w:sz w:val="20"/>
          <w:szCs w:val="20"/>
        </w:rPr>
        <w:t>.</w:t>
      </w:r>
    </w:p>
    <w:p w14:paraId="799077DD"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Authors</w:t>
      </w:r>
    </w:p>
    <w:p w14:paraId="365345DB" w14:textId="12F05FB9"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Daniel S. Himmelstein</w:t>
      </w:r>
      <w:r w:rsidRPr="00A314E1">
        <w:rPr>
          <w:rFonts w:ascii="Helvetica" w:eastAsia="Times New Roman" w:hAnsi="Helvetica" w:cs="Helvetica"/>
          <w:color w:val="000000"/>
          <w:sz w:val="24"/>
          <w:szCs w:val="24"/>
        </w:rPr>
        <w:t> </w:t>
      </w:r>
      <w:hyperlink r:id="rId7" w:anchor="correspondence" w:history="1">
        <w:r w:rsidRPr="00A314E1">
          <w:rPr>
            <w:rFonts w:ascii="Segoe UI Symbol" w:eastAsia="Times New Roman" w:hAnsi="Segoe UI Symbol" w:cs="Segoe UI Symbol"/>
            <w:color w:val="2196F3"/>
            <w:sz w:val="24"/>
            <w:szCs w:val="24"/>
            <w:u w:val="single"/>
            <w:vertAlign w:val="superscript"/>
          </w:rPr>
          <w:t>✉</w:t>
        </w:r>
      </w:hyperlink>
      <w:del w:id="3" w:author="Gitter, Tony" w:date="2019-04-12T14:36:00Z">
        <w:r w:rsidR="00074B23" w:rsidRPr="00074B23">
          <w:rPr>
            <w:rFonts w:ascii="Helvetica" w:eastAsia="Times New Roman" w:hAnsi="Helvetica" w:cs="Helvetica"/>
            <w:color w:val="000000"/>
            <w:sz w:val="21"/>
            <w:szCs w:val="21"/>
          </w:rPr>
          <w:br/>
        </w:r>
        <w:r w:rsidR="00074B23" w:rsidRPr="00074B23">
          <w:rPr>
            <w:rFonts w:ascii="Helvetica" w:eastAsia="Times New Roman" w:hAnsi="Helvetica" w:cs="Helvetica"/>
            <w:noProof/>
            <w:color w:val="000000"/>
            <w:sz w:val="21"/>
            <w:szCs w:val="21"/>
          </w:rPr>
          <mc:AlternateContent>
            <mc:Choice Requires="wps">
              <w:drawing>
                <wp:inline distT="0" distB="0" distL="0" distR="0" wp14:anchorId="49D77302" wp14:editId="6963F25C">
                  <wp:extent cx="120015" cy="120015"/>
                  <wp:effectExtent l="0" t="0" r="0" b="0"/>
                  <wp:docPr id="25" name="Rectangle 25"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05283" id="Rectangle 17"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AawAIAAMw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AyVPAa&#10;wAIAAMw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4" w:author="Gitter, Tony" w:date="2019-04-12T14:36:00Z">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4" name="Rectangle 24"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A13AB" id="Rectangle 24"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gwQ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9K5yg&#10;wQIAAMwFAAAOAAAAAAAAAAAAAAAAAC4CAABkcnMvZTJvRG9jLnhtbFBLAQItABQABgAIAAAAIQBM&#10;oOks2AAAAAMBAAAPAAAAAAAAAAAAAAAAABsFAABkcnMvZG93bnJldi54bWxQSwUGAAAAAAQABADz&#10;AAAAIAY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8" w:history="1">
        <w:r w:rsidRPr="00A314E1">
          <w:rPr>
            <w:rFonts w:ascii="Helvetica" w:eastAsia="Times New Roman" w:hAnsi="Helvetica" w:cs="Helvetica"/>
            <w:color w:val="2196F3"/>
            <w:sz w:val="24"/>
            <w:szCs w:val="24"/>
            <w:u w:val="single"/>
          </w:rPr>
          <w:t>0000-0002-3012-7446</w:t>
        </w:r>
      </w:hyperlink>
      <w:r w:rsidRPr="00A314E1">
        <w:rPr>
          <w:rFonts w:ascii="Helvetica" w:eastAsia="Times New Roman" w:hAnsi="Helvetica" w:cs="Helvetica"/>
          <w:color w:val="000000"/>
          <w:sz w:val="24"/>
          <w:szCs w:val="24"/>
        </w:rPr>
        <w:t> · </w:t>
      </w:r>
      <w:del w:id="5"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032F65F1" wp14:editId="4C667DAE">
                  <wp:extent cx="120015" cy="120015"/>
                  <wp:effectExtent l="0" t="0" r="0" b="0"/>
                  <wp:docPr id="26" name="Rectangle 26"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D089F" id="Rectangle 16"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lAwAIAAM0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DYKplA&#10;wAIAAM0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6"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3" name="Rectangle 23"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135F9" id="Rectangle 23"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eNwg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hTw3&#10;jcICAADNBQAADgAAAAAAAAAAAAAAAAAuAgAAZHJzL2Uyb0RvYy54bWxQSwECLQAUAAYACAAAACEA&#10;TKDpLNgAAAADAQAADwAAAAAAAAAAAAAAAAAcBQAAZHJzL2Rvd25yZXYueG1sUEsFBgAAAAAEAAQA&#10;8wAAACEGA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9" w:history="1">
        <w:r w:rsidRPr="00A314E1">
          <w:rPr>
            <w:rFonts w:ascii="Helvetica" w:eastAsia="Times New Roman" w:hAnsi="Helvetica" w:cs="Helvetica"/>
            <w:color w:val="2196F3"/>
            <w:sz w:val="24"/>
            <w:szCs w:val="24"/>
            <w:u w:val="single"/>
          </w:rPr>
          <w:t>dhimmel</w:t>
        </w:r>
      </w:hyperlink>
      <w:r w:rsidRPr="00A314E1">
        <w:rPr>
          <w:rFonts w:ascii="Helvetica" w:eastAsia="Times New Roman" w:hAnsi="Helvetica" w:cs="Helvetica"/>
          <w:color w:val="000000"/>
          <w:sz w:val="24"/>
          <w:szCs w:val="24"/>
        </w:rPr>
        <w:t> · </w:t>
      </w:r>
      <w:del w:id="7"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2A94E8B7" wp14:editId="2DB08A46">
                  <wp:extent cx="120015" cy="120015"/>
                  <wp:effectExtent l="0" t="0" r="0" b="0"/>
                  <wp:docPr id="27" name="Rectangle 27"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4DB3C" id="Rectangle 15"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svgIAAM4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" filled="f" stroked="f">
                  <o:lock v:ext="edit" aspectratio="t"/>
                  <w10:anchorlock/>
                </v:rect>
              </w:pict>
            </mc:Fallback>
          </mc:AlternateContent>
        </w:r>
      </w:del>
      <w:ins w:id="8"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2" name="Rectangle 22"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27244" id="Rectangle 22"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QjGG3A&#10;AgAAzg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10" w:history="1">
        <w:r w:rsidRPr="00A314E1">
          <w:rPr>
            <w:rFonts w:ascii="Helvetica" w:eastAsia="Times New Roman" w:hAnsi="Helvetica" w:cs="Helvetica"/>
            <w:color w:val="2196F3"/>
            <w:sz w:val="24"/>
            <w:szCs w:val="24"/>
            <w:u w:val="single"/>
          </w:rPr>
          <w:t>dhimmel</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14:paraId="33ABC40B" w14:textId="77777777" w:rsidR="00A314E1" w:rsidRPr="00A314E1" w:rsidRDefault="00A314E1" w:rsidP="00A314E1">
      <w:pPr>
        <w:numPr>
          <w:ilvl w:val="0"/>
          <w:numId w:val="1"/>
        </w:numPr>
        <w:spacing w:before="300" w:after="300" w:line="240" w:lineRule="auto"/>
        <w:rPr>
          <w:ins w:id="9" w:author="Gitter, Tony" w:date="2019-04-12T14:36:00Z"/>
          <w:rFonts w:ascii="Helvetica" w:eastAsia="Times New Roman" w:hAnsi="Helvetica" w:cs="Helvetica"/>
          <w:color w:val="000000"/>
          <w:sz w:val="24"/>
          <w:szCs w:val="24"/>
        </w:rPr>
      </w:pPr>
      <w:ins w:id="10" w:author="Gitter, Tony" w:date="2019-04-12T14:36:00Z">
        <w:r w:rsidRPr="00A314E1">
          <w:rPr>
            <w:rFonts w:ascii="Helvetica" w:eastAsia="Times New Roman" w:hAnsi="Helvetica" w:cs="Helvetica"/>
            <w:b/>
            <w:bCs/>
            <w:color w:val="000000"/>
            <w:sz w:val="24"/>
            <w:szCs w:val="24"/>
          </w:rPr>
          <w:t>Vincent Rubinetti</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1" name="Rectangle 21"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FE63D" id="Rectangle 21"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C2wQ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esnC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1" w:history="1">
        <w:r w:rsidRPr="00A314E1">
          <w:rPr>
            <w:rFonts w:ascii="Helvetica" w:eastAsia="Times New Roman" w:hAnsi="Helvetica" w:cs="Helvetica"/>
            <w:color w:val="2196F3"/>
            <w:sz w:val="24"/>
            <w:szCs w:val="24"/>
            <w:u w:val="single"/>
          </w:rPr>
          <w:t>0000-0002-4655-3773</w:t>
        </w:r>
      </w:hyperlink>
      <w:ins w:id="11" w:author="Gitter, Tony" w:date="2019-04-12T14:36:00Z">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20" name="Rectangle 20"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922F8" id="Rectangle 20"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PY7&#10;msICAADN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2" w:history="1">
        <w:r w:rsidRPr="00A314E1">
          <w:rPr>
            <w:rFonts w:ascii="Helvetica" w:eastAsia="Times New Roman" w:hAnsi="Helvetica" w:cs="Helvetica"/>
            <w:color w:val="2196F3"/>
            <w:sz w:val="24"/>
            <w:szCs w:val="24"/>
            <w:u w:val="single"/>
          </w:rPr>
          <w:t>vincerubinetti</w:t>
        </w:r>
      </w:hyperlink>
      <w:ins w:id="12" w:author="Gitter, Tony" w:date="2019-04-12T14:36:00Z">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9" name="Rectangle 19"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A8A22" id="Rectangle 19"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TG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OfVMb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3" w:history="1">
        <w:r w:rsidRPr="00A314E1">
          <w:rPr>
            <w:rFonts w:ascii="Helvetica" w:eastAsia="Times New Roman" w:hAnsi="Helvetica" w:cs="Helvetica"/>
            <w:color w:val="2196F3"/>
            <w:sz w:val="24"/>
            <w:szCs w:val="24"/>
            <w:u w:val="single"/>
          </w:rPr>
          <w:t>vincerubinetti</w:t>
        </w:r>
      </w:hyperlink>
      <w:ins w:id="13" w:author="Gitter, Tony" w:date="2019-04-12T14:36:00Z">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ins>
    </w:p>
    <w:p w14:paraId="5F8C9989" w14:textId="0B08AE4A"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David R. Slochower</w:t>
      </w:r>
      <w:del w:id="14" w:author="Gitter, Tony" w:date="2019-04-12T14:36:00Z">
        <w:r w:rsidR="00074B23" w:rsidRPr="00074B23">
          <w:rPr>
            <w:rFonts w:ascii="Helvetica" w:eastAsia="Times New Roman" w:hAnsi="Helvetica" w:cs="Helvetica"/>
            <w:color w:val="000000"/>
            <w:sz w:val="21"/>
            <w:szCs w:val="21"/>
          </w:rPr>
          <w:br/>
        </w:r>
        <w:r w:rsidR="00074B23" w:rsidRPr="00074B23">
          <w:rPr>
            <w:rFonts w:ascii="Helvetica" w:eastAsia="Times New Roman" w:hAnsi="Helvetica" w:cs="Helvetica"/>
            <w:noProof/>
            <w:color w:val="000000"/>
            <w:sz w:val="21"/>
            <w:szCs w:val="21"/>
          </w:rPr>
          <mc:AlternateContent>
            <mc:Choice Requires="wps">
              <w:drawing>
                <wp:inline distT="0" distB="0" distL="0" distR="0" wp14:anchorId="14DA7F2A" wp14:editId="1D4D2841">
                  <wp:extent cx="120015" cy="120015"/>
                  <wp:effectExtent l="0" t="0" r="0" b="0"/>
                  <wp:docPr id="28" name="Rectangle 28"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BD7C" id="Rectangle 14"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Cs3oSh&#10;wAIAAMw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15"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8" name="Rectangle 18"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54DC5" id="Rectangle 18"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E3wAIAAMw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B0TfA&#10;AgAAzA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14" w:history="1">
        <w:r w:rsidRPr="00A314E1">
          <w:rPr>
            <w:rFonts w:ascii="Helvetica" w:eastAsia="Times New Roman" w:hAnsi="Helvetica" w:cs="Helvetica"/>
            <w:color w:val="2196F3"/>
            <w:sz w:val="24"/>
            <w:szCs w:val="24"/>
            <w:u w:val="single"/>
          </w:rPr>
          <w:t>0000-0003-3928-5050</w:t>
        </w:r>
      </w:hyperlink>
      <w:r w:rsidRPr="00A314E1">
        <w:rPr>
          <w:rFonts w:ascii="Helvetica" w:eastAsia="Times New Roman" w:hAnsi="Helvetica" w:cs="Helvetica"/>
          <w:color w:val="000000"/>
          <w:sz w:val="24"/>
          <w:szCs w:val="24"/>
        </w:rPr>
        <w:t> · </w:t>
      </w:r>
      <w:del w:id="16"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1A7DD1F9" wp14:editId="67ED05E9">
                  <wp:extent cx="120015" cy="120015"/>
                  <wp:effectExtent l="0" t="0" r="0" b="0"/>
                  <wp:docPr id="29" name="Rectangle 29"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14AAC" id="Rectangle 13"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" filled="f" stroked="f">
                  <o:lock v:ext="edit" aspectratio="t"/>
                  <w10:anchorlock/>
                </v:rect>
              </w:pict>
            </mc:Fallback>
          </mc:AlternateContent>
        </w:r>
      </w:del>
      <w:ins w:id="17"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7" name="Rectangle 17"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E8E78" id="Rectangle 17"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lb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HU4lb&#10;wQIAAM0FAAAOAAAAAAAAAAAAAAAAAC4CAABkcnMvZTJvRG9jLnhtbFBLAQItABQABgAIAAAAIQBM&#10;oOks2AAAAAMBAAAPAAAAAAAAAAAAAAAAABsFAABkcnMvZG93bnJldi54bWxQSwUGAAAAAAQABADz&#10;AAAAIAY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15" w:history="1">
        <w:r w:rsidRPr="00A314E1">
          <w:rPr>
            <w:rFonts w:ascii="Helvetica" w:eastAsia="Times New Roman" w:hAnsi="Helvetica" w:cs="Helvetica"/>
            <w:color w:val="2196F3"/>
            <w:sz w:val="24"/>
            <w:szCs w:val="24"/>
            <w:u w:val="single"/>
          </w:rPr>
          <w:t>slochower</w:t>
        </w:r>
      </w:hyperlink>
      <w:r w:rsidRPr="00A314E1">
        <w:rPr>
          <w:rFonts w:ascii="Helvetica" w:eastAsia="Times New Roman" w:hAnsi="Helvetica" w:cs="Helvetica"/>
          <w:color w:val="000000"/>
          <w:sz w:val="24"/>
          <w:szCs w:val="24"/>
        </w:rPr>
        <w:t> · </w:t>
      </w:r>
      <w:del w:id="18"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6712FCE9" wp14:editId="5E7D610B">
                  <wp:extent cx="120015" cy="120015"/>
                  <wp:effectExtent l="0" t="0" r="0" b="0"/>
                  <wp:docPr id="30" name="Rectangle 30"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34532" id="Rectangle 12"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JlMhRq/&#10;AgAAzg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19"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6" name="Rectangle 16"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E3686" id="Rectangle 16"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QY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c+pBjA&#10;AgAAzg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16" w:history="1">
        <w:r w:rsidRPr="00A314E1">
          <w:rPr>
            <w:rFonts w:ascii="Helvetica" w:eastAsia="Times New Roman" w:hAnsi="Helvetica" w:cs="Helvetica"/>
            <w:color w:val="2196F3"/>
            <w:sz w:val="24"/>
            <w:szCs w:val="24"/>
            <w:u w:val="single"/>
          </w:rPr>
          <w:t>drslochower</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Skaggs School of Pharmacy and Pharmaceutical Sciences, University of California, San Diego</w:t>
      </w:r>
    </w:p>
    <w:p w14:paraId="2FEAF7CF" w14:textId="77777777" w:rsidR="00A314E1" w:rsidRPr="00A314E1" w:rsidRDefault="00A314E1" w:rsidP="00A314E1">
      <w:pPr>
        <w:numPr>
          <w:ilvl w:val="0"/>
          <w:numId w:val="1"/>
        </w:numPr>
        <w:spacing w:before="300" w:after="300" w:line="240" w:lineRule="auto"/>
        <w:rPr>
          <w:ins w:id="20" w:author="Gitter, Tony" w:date="2019-04-12T14:36:00Z"/>
          <w:rFonts w:ascii="Helvetica" w:eastAsia="Times New Roman" w:hAnsi="Helvetica" w:cs="Helvetica"/>
          <w:color w:val="000000"/>
          <w:sz w:val="24"/>
          <w:szCs w:val="24"/>
        </w:rPr>
      </w:pPr>
      <w:ins w:id="21" w:author="Gitter, Tony" w:date="2019-04-12T14:36:00Z">
        <w:r w:rsidRPr="00A314E1">
          <w:rPr>
            <w:rFonts w:ascii="Helvetica" w:eastAsia="Times New Roman" w:hAnsi="Helvetica" w:cs="Helvetica"/>
            <w:b/>
            <w:bCs/>
            <w:color w:val="000000"/>
            <w:sz w:val="24"/>
            <w:szCs w:val="24"/>
          </w:rPr>
          <w:t>Dongbo Hu</w:t>
        </w:r>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5" name="Rectangle 15"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3E85B" id="Rectangle 15"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ewAIAAMw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6YvN7A&#10;AgAAz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7" w:history="1">
        <w:r w:rsidRPr="00A314E1">
          <w:rPr>
            <w:rFonts w:ascii="Helvetica" w:eastAsia="Times New Roman" w:hAnsi="Helvetica" w:cs="Helvetica"/>
            <w:color w:val="2196F3"/>
            <w:sz w:val="24"/>
            <w:szCs w:val="24"/>
            <w:u w:val="single"/>
          </w:rPr>
          <w:t>0000-0003-2606-3969</w:t>
        </w:r>
      </w:hyperlink>
      <w:ins w:id="22" w:author="Gitter, Tony" w:date="2019-04-12T14:36:00Z">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4" name="Rectangle 14"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D15A8" id="Rectangle 14"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VM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OmYVM&#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8" w:history="1">
        <w:r w:rsidRPr="00A314E1">
          <w:rPr>
            <w:rFonts w:ascii="Helvetica" w:eastAsia="Times New Roman" w:hAnsi="Helvetica" w:cs="Helvetica"/>
            <w:color w:val="2196F3"/>
            <w:sz w:val="24"/>
            <w:szCs w:val="24"/>
            <w:u w:val="single"/>
          </w:rPr>
          <w:t>dongbohu</w:t>
        </w:r>
      </w:hyperlink>
      <w:ins w:id="23" w:author="Gitter, Tony" w:date="2019-04-12T14:36:00Z">
        <w:r w:rsidRPr="00A314E1">
          <w:rPr>
            <w:rFonts w:ascii="Helvetica" w:eastAsia="Times New Roman" w:hAnsi="Helvetica" w:cs="Helvetica"/>
            <w:color w:val="000000"/>
            <w:sz w:val="24"/>
            <w:szCs w:val="24"/>
          </w:rPr>
          <w:t> · </w:t>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3" name="Rectangle 13"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0B69C" id="Rectangle 13"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TkwAIAAM4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SjJOT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A314E1">
          <w:rPr>
            <w:rFonts w:ascii="Helvetica" w:eastAsia="Times New Roman" w:hAnsi="Helvetica" w:cs="Helvetica"/>
            <w:color w:val="000000"/>
            <w:sz w:val="24"/>
            <w:szCs w:val="24"/>
          </w:rPr>
          <w:t> </w:t>
        </w:r>
      </w:ins>
      <w:hyperlink r:id="rId19" w:history="1">
        <w:r w:rsidRPr="00A314E1">
          <w:rPr>
            <w:rFonts w:ascii="Helvetica" w:eastAsia="Times New Roman" w:hAnsi="Helvetica" w:cs="Helvetica"/>
            <w:color w:val="2196F3"/>
            <w:sz w:val="24"/>
            <w:szCs w:val="24"/>
            <w:u w:val="single"/>
          </w:rPr>
          <w:t>dongbohu</w:t>
        </w:r>
      </w:hyperlink>
      <w:ins w:id="24" w:author="Gitter, Tony" w:date="2019-04-12T14:36:00Z">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ins>
    </w:p>
    <w:p w14:paraId="64318E46" w14:textId="2C965396"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Venkat S. Malladi</w:t>
      </w:r>
      <w:del w:id="25" w:author="Gitter, Tony" w:date="2019-04-12T14:36:00Z">
        <w:r w:rsidR="00074B23" w:rsidRPr="00074B23">
          <w:rPr>
            <w:rFonts w:ascii="Helvetica" w:eastAsia="Times New Roman" w:hAnsi="Helvetica" w:cs="Helvetica"/>
            <w:color w:val="000000"/>
            <w:sz w:val="21"/>
            <w:szCs w:val="21"/>
          </w:rPr>
          <w:br/>
        </w:r>
        <w:r w:rsidR="00074B23" w:rsidRPr="00074B23">
          <w:rPr>
            <w:rFonts w:ascii="Helvetica" w:eastAsia="Times New Roman" w:hAnsi="Helvetica" w:cs="Helvetica"/>
            <w:noProof/>
            <w:color w:val="000000"/>
            <w:sz w:val="21"/>
            <w:szCs w:val="21"/>
          </w:rPr>
          <mc:AlternateContent>
            <mc:Choice Requires="wps">
              <w:drawing>
                <wp:inline distT="0" distB="0" distL="0" distR="0" wp14:anchorId="35F1B412" wp14:editId="1495EAD6">
                  <wp:extent cx="120015" cy="120015"/>
                  <wp:effectExtent l="0" t="0" r="0" b="0"/>
                  <wp:docPr id="31" name="Rectangle 31"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562EC" id="Rectangle 11"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i3wAIAAMw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PR2i3&#10;wAIAAMw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26"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2" name="Rectangle 12"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A5964" id="Rectangle 12"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yCBrA&#10;AgAAzA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0" w:history="1">
        <w:r w:rsidRPr="00A314E1">
          <w:rPr>
            <w:rFonts w:ascii="Helvetica" w:eastAsia="Times New Roman" w:hAnsi="Helvetica" w:cs="Helvetica"/>
            <w:color w:val="2196F3"/>
            <w:sz w:val="24"/>
            <w:szCs w:val="24"/>
            <w:u w:val="single"/>
          </w:rPr>
          <w:t>0000-0002-0144-0564</w:t>
        </w:r>
      </w:hyperlink>
      <w:r w:rsidRPr="00A314E1">
        <w:rPr>
          <w:rFonts w:ascii="Helvetica" w:eastAsia="Times New Roman" w:hAnsi="Helvetica" w:cs="Helvetica"/>
          <w:color w:val="000000"/>
          <w:sz w:val="24"/>
          <w:szCs w:val="24"/>
        </w:rPr>
        <w:t> · </w:t>
      </w:r>
      <w:del w:id="27"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0F0A4A21" wp14:editId="18CA867E">
                  <wp:extent cx="120015" cy="120015"/>
                  <wp:effectExtent l="0" t="0" r="0" b="0"/>
                  <wp:docPr id="32" name="Rectangle 32"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FA715" id="Rectangle 10"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Kv4Bu&#10;wAIAAM0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28"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1" name="Rectangle 11"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7CD72" id="Rectangle 11"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B1wQIAAM0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VxpB1&#10;wQIAAM0FAAAOAAAAAAAAAAAAAAAAAC4CAABkcnMvZTJvRG9jLnhtbFBLAQItABQABgAIAAAAIQBM&#10;oOks2AAAAAMBAAAPAAAAAAAAAAAAAAAAABsFAABkcnMvZG93bnJldi54bWxQSwUGAAAAAAQABADz&#10;AAAAIAY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1" w:history="1">
        <w:r w:rsidRPr="00A314E1">
          <w:rPr>
            <w:rFonts w:ascii="Helvetica" w:eastAsia="Times New Roman" w:hAnsi="Helvetica" w:cs="Helvetica"/>
            <w:color w:val="2196F3"/>
            <w:sz w:val="24"/>
            <w:szCs w:val="24"/>
            <w:u w:val="single"/>
          </w:rPr>
          <w:t>vsmalladi</w:t>
        </w:r>
      </w:hyperlink>
      <w:r w:rsidRPr="00A314E1">
        <w:rPr>
          <w:rFonts w:ascii="Helvetica" w:eastAsia="Times New Roman" w:hAnsi="Helvetica" w:cs="Helvetica"/>
          <w:color w:val="000000"/>
          <w:sz w:val="24"/>
          <w:szCs w:val="24"/>
        </w:rPr>
        <w:t> · </w:t>
      </w:r>
      <w:del w:id="29"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1E1163BB" wp14:editId="1C2BC64A">
                  <wp:extent cx="120015" cy="120015"/>
                  <wp:effectExtent l="0" t="0" r="0" b="0"/>
                  <wp:docPr id="33" name="Rectangle 33"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8B419" id="Rectangle 9"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XbvwIAAMw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FDCRdu/&#10;AgAAzA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30"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0" name="Rectangle 10"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6FCBD" id="Rectangle 10"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q1YsG&#10;wQIAAM4FAAAOAAAAAAAAAAAAAAAAAC4CAABkcnMvZTJvRG9jLnhtbFBLAQItABQABgAIAAAAIQBM&#10;oOks2AAAAAMBAAAPAAAAAAAAAAAAAAAAABsFAABkcnMvZG93bnJldi54bWxQSwUGAAAAAAQABADz&#10;AAAAIAY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2" w:history="1">
        <w:r w:rsidRPr="00A314E1">
          <w:rPr>
            <w:rFonts w:ascii="Helvetica" w:eastAsia="Times New Roman" w:hAnsi="Helvetica" w:cs="Helvetica"/>
            <w:color w:val="2196F3"/>
            <w:sz w:val="24"/>
            <w:szCs w:val="24"/>
            <w:u w:val="single"/>
          </w:rPr>
          <w:t>katatonikkat</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Bioinformatics, University of Texas Southwestern Medical Center; Bioinformatics Core Facility, University of Texas Southwestern Medical Center</w:t>
      </w:r>
    </w:p>
    <w:p w14:paraId="5C2BF79B" w14:textId="48574A91"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t>Casey S. Greene</w:t>
      </w:r>
      <w:del w:id="31" w:author="Gitter, Tony" w:date="2019-04-12T14:36:00Z">
        <w:r w:rsidR="00074B23" w:rsidRPr="00074B23">
          <w:rPr>
            <w:rFonts w:ascii="Helvetica" w:eastAsia="Times New Roman" w:hAnsi="Helvetica" w:cs="Helvetica"/>
            <w:color w:val="000000"/>
            <w:sz w:val="21"/>
            <w:szCs w:val="21"/>
          </w:rPr>
          <w:br/>
        </w:r>
        <w:r w:rsidR="00074B23" w:rsidRPr="00074B23">
          <w:rPr>
            <w:rFonts w:ascii="Helvetica" w:eastAsia="Times New Roman" w:hAnsi="Helvetica" w:cs="Helvetica"/>
            <w:noProof/>
            <w:color w:val="000000"/>
            <w:sz w:val="21"/>
            <w:szCs w:val="21"/>
          </w:rPr>
          <mc:AlternateContent>
            <mc:Choice Requires="wps">
              <w:drawing>
                <wp:inline distT="0" distB="0" distL="0" distR="0" wp14:anchorId="29075C64" wp14:editId="1A7030DD">
                  <wp:extent cx="120015" cy="120015"/>
                  <wp:effectExtent l="0" t="0" r="0" b="0"/>
                  <wp:docPr id="34" name="Rectangle 34"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E77DE" id="Rectangle 8"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8svwIAAMo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EgDDyy/&#10;AgAAyg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32"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9" name="Rectangle 9"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C619F" id="Rectangle 9"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lYvwIAAMo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LL5WL8C&#10;AADKBQAADgAAAAAAAAAAAAAAAAAuAgAAZHJzL2Uyb0RvYy54bWxQSwECLQAUAAYACAAAACEATKDp&#10;LNgAAAADAQAADwAAAAAAAAAAAAAAAAAZBQAAZHJzL2Rvd25yZXYueG1sUEsFBgAAAAAEAAQA8wAA&#10;AB4GA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3" w:history="1">
        <w:r w:rsidRPr="00A314E1">
          <w:rPr>
            <w:rFonts w:ascii="Helvetica" w:eastAsia="Times New Roman" w:hAnsi="Helvetica" w:cs="Helvetica"/>
            <w:color w:val="2196F3"/>
            <w:sz w:val="24"/>
            <w:szCs w:val="24"/>
            <w:u w:val="single"/>
          </w:rPr>
          <w:t>0000-0001-8713-9213</w:t>
        </w:r>
      </w:hyperlink>
      <w:r w:rsidRPr="00A314E1">
        <w:rPr>
          <w:rFonts w:ascii="Helvetica" w:eastAsia="Times New Roman" w:hAnsi="Helvetica" w:cs="Helvetica"/>
          <w:color w:val="000000"/>
          <w:sz w:val="24"/>
          <w:szCs w:val="24"/>
        </w:rPr>
        <w:t> · </w:t>
      </w:r>
      <w:del w:id="33"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2C5DB2E5" wp14:editId="21A4BF9A">
                  <wp:extent cx="120015" cy="120015"/>
                  <wp:effectExtent l="0" t="0" r="0" b="0"/>
                  <wp:docPr id="35" name="Rectangle 35"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2AF52" id="Rectangle 7"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m8wAIAAMs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bWym8&#10;wAIAAMs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34"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8" name="Rectangle 8"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0E944" id="Rectangle 8"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MjRv678C&#10;AADLBQAADgAAAAAAAAAAAAAAAAAuAgAAZHJzL2Uyb0RvYy54bWxQSwECLQAUAAYACAAAACEATKDp&#10;LNgAAAADAQAADwAAAAAAAAAAAAAAAAAZBQAAZHJzL2Rvd25yZXYueG1sUEsFBgAAAAAEAAQA8wAA&#10;AB4GA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4" w:history="1">
        <w:r w:rsidRPr="00A314E1">
          <w:rPr>
            <w:rFonts w:ascii="Helvetica" w:eastAsia="Times New Roman" w:hAnsi="Helvetica" w:cs="Helvetica"/>
            <w:color w:val="2196F3"/>
            <w:sz w:val="24"/>
            <w:szCs w:val="24"/>
            <w:u w:val="single"/>
          </w:rPr>
          <w:t>cgreene</w:t>
        </w:r>
      </w:hyperlink>
      <w:r w:rsidRPr="00A314E1">
        <w:rPr>
          <w:rFonts w:ascii="Helvetica" w:eastAsia="Times New Roman" w:hAnsi="Helvetica" w:cs="Helvetica"/>
          <w:color w:val="000000"/>
          <w:sz w:val="24"/>
          <w:szCs w:val="24"/>
        </w:rPr>
        <w:t> · </w:t>
      </w:r>
      <w:del w:id="35"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57D46B6D" wp14:editId="0B2A0AC5">
                  <wp:extent cx="120015" cy="120015"/>
                  <wp:effectExtent l="0" t="0" r="0" b="0"/>
                  <wp:docPr id="36" name="Rectangle 36"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7C9D6" id="Rectangle 6"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BoTYme/&#10;AgAAzA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36"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7" name="Rectangle 7"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B5EDE" id="Rectangle 7"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lsvwIAAMw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zpbL8C&#10;AADMBQAADgAAAAAAAAAAAAAAAAAuAgAAZHJzL2Uyb0RvYy54bWxQSwECLQAUAAYACAAAACEATKDp&#10;LNgAAAADAQAADwAAAAAAAAAAAAAAAAAZBQAAZHJzL2Rvd25yZXYueG1sUEsFBgAAAAAEAAQA8wAA&#10;AB4GA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5" w:history="1">
        <w:r w:rsidRPr="00A314E1">
          <w:rPr>
            <w:rFonts w:ascii="Helvetica" w:eastAsia="Times New Roman" w:hAnsi="Helvetica" w:cs="Helvetica"/>
            <w:color w:val="2196F3"/>
            <w:sz w:val="24"/>
            <w:szCs w:val="24"/>
            <w:u w:val="single"/>
          </w:rPr>
          <w:t>GreeneScientist</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Systems Pharmacology and Translational Therapeutics, University of Pennsylvania</w:t>
      </w:r>
    </w:p>
    <w:p w14:paraId="1DC6EFE5" w14:textId="5F3386AC" w:rsidR="00A314E1" w:rsidRPr="00A314E1" w:rsidRDefault="00A314E1" w:rsidP="00A314E1">
      <w:pPr>
        <w:numPr>
          <w:ilvl w:val="0"/>
          <w:numId w:val="1"/>
        </w:num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b/>
          <w:bCs/>
          <w:color w:val="000000"/>
          <w:sz w:val="24"/>
          <w:szCs w:val="24"/>
        </w:rPr>
        <w:lastRenderedPageBreak/>
        <w:t>Anthony Gitter</w:t>
      </w:r>
      <w:r w:rsidRPr="00A314E1">
        <w:rPr>
          <w:rFonts w:ascii="Helvetica" w:eastAsia="Times New Roman" w:hAnsi="Helvetica" w:cs="Helvetica"/>
          <w:color w:val="000000"/>
          <w:sz w:val="24"/>
          <w:szCs w:val="24"/>
        </w:rPr>
        <w:t> </w:t>
      </w:r>
      <w:hyperlink r:id="rId26" w:anchor="correspondence" w:history="1">
        <w:r w:rsidRPr="00A314E1">
          <w:rPr>
            <w:rFonts w:ascii="Segoe UI Symbol" w:eastAsia="Times New Roman" w:hAnsi="Segoe UI Symbol" w:cs="Segoe UI Symbol"/>
            <w:color w:val="2196F3"/>
            <w:sz w:val="24"/>
            <w:szCs w:val="24"/>
            <w:u w:val="single"/>
            <w:vertAlign w:val="superscript"/>
          </w:rPr>
          <w:t>✉</w:t>
        </w:r>
      </w:hyperlink>
      <w:del w:id="37" w:author="Gitter, Tony" w:date="2019-04-12T14:36:00Z">
        <w:r w:rsidR="00074B23" w:rsidRPr="00074B23">
          <w:rPr>
            <w:rFonts w:ascii="Helvetica" w:eastAsia="Times New Roman" w:hAnsi="Helvetica" w:cs="Helvetica"/>
            <w:color w:val="000000"/>
            <w:sz w:val="21"/>
            <w:szCs w:val="21"/>
          </w:rPr>
          <w:br/>
        </w:r>
        <w:r w:rsidR="00074B23" w:rsidRPr="00074B23">
          <w:rPr>
            <w:rFonts w:ascii="Helvetica" w:eastAsia="Times New Roman" w:hAnsi="Helvetica" w:cs="Helvetica"/>
            <w:noProof/>
            <w:color w:val="000000"/>
            <w:sz w:val="21"/>
            <w:szCs w:val="21"/>
          </w:rPr>
          <mc:AlternateContent>
            <mc:Choice Requires="wps">
              <w:drawing>
                <wp:inline distT="0" distB="0" distL="0" distR="0" wp14:anchorId="00984E2C" wp14:editId="6DFBA9D9">
                  <wp:extent cx="120015" cy="120015"/>
                  <wp:effectExtent l="0" t="0" r="0" b="0"/>
                  <wp:docPr id="37" name="Rectangle 37"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0ABB" id="Rectangle 5" o:spid="_x0000_s1026" alt="ORCID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JPO4L+/&#10;AgAAyg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38" w:author="Gitter, Tony" w:date="2019-04-12T14:36:00Z">
        <w:r w:rsidRPr="00A314E1">
          <w:rPr>
            <w:rFonts w:ascii="Helvetica" w:eastAsia="Times New Roman" w:hAnsi="Helvetica" w:cs="Helvetica"/>
            <w:color w:val="000000"/>
            <w:sz w:val="24"/>
            <w:szCs w:val="24"/>
          </w:rPr>
          <w:br/>
        </w:r>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6" name="Rectangle 6" descr="ORCID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DF4F0" id="Rectangle 6" o:spid="_x0000_s1026" alt="ORCID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j0w7A&#10;AgAAyg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7" w:history="1">
        <w:r w:rsidRPr="00A314E1">
          <w:rPr>
            <w:rFonts w:ascii="Helvetica" w:eastAsia="Times New Roman" w:hAnsi="Helvetica" w:cs="Helvetica"/>
            <w:color w:val="2196F3"/>
            <w:sz w:val="24"/>
            <w:szCs w:val="24"/>
            <w:u w:val="single"/>
          </w:rPr>
          <w:t>0000-0002-5324-9833</w:t>
        </w:r>
      </w:hyperlink>
      <w:r w:rsidRPr="00A314E1">
        <w:rPr>
          <w:rFonts w:ascii="Helvetica" w:eastAsia="Times New Roman" w:hAnsi="Helvetica" w:cs="Helvetica"/>
          <w:color w:val="000000"/>
          <w:sz w:val="24"/>
          <w:szCs w:val="24"/>
        </w:rPr>
        <w:t> · </w:t>
      </w:r>
      <w:del w:id="39"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7A72CFD0" wp14:editId="219B55B3">
                  <wp:extent cx="120015" cy="120015"/>
                  <wp:effectExtent l="0" t="0" r="0" b="0"/>
                  <wp:docPr id="38" name="Rectangle 38"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9DD2E" id="Rectangle 4" o:spid="_x0000_s1026" alt="GitHub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" filled="f" stroked="f">
                  <o:lock v:ext="edit" aspectratio="t"/>
                  <w10:anchorlock/>
                </v:rect>
              </w:pict>
            </mc:Fallback>
          </mc:AlternateContent>
        </w:r>
      </w:del>
      <w:ins w:id="40"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5" name="Rectangle 5" descr="GitHub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73707" id="Rectangle 5" o:spid="_x0000_s1026" alt="GitHub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PQ/frA&#10;AgAAywUAAA4AAAAAAAAAAAAAAAAALgIAAGRycy9lMm9Eb2MueG1sUEsBAi0AFAAGAAgAAAAhAEyg&#10;6SzYAAAAAwEAAA8AAAAAAAAAAAAAAAAAGgUAAGRycy9kb3ducmV2LnhtbFBLBQYAAAAABAAEAPMA&#10;AAAfBg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8" w:history="1">
        <w:r w:rsidRPr="00A314E1">
          <w:rPr>
            <w:rFonts w:ascii="Helvetica" w:eastAsia="Times New Roman" w:hAnsi="Helvetica" w:cs="Helvetica"/>
            <w:color w:val="2196F3"/>
            <w:sz w:val="24"/>
            <w:szCs w:val="24"/>
            <w:u w:val="single"/>
          </w:rPr>
          <w:t>agitter</w:t>
        </w:r>
      </w:hyperlink>
      <w:r w:rsidRPr="00A314E1">
        <w:rPr>
          <w:rFonts w:ascii="Helvetica" w:eastAsia="Times New Roman" w:hAnsi="Helvetica" w:cs="Helvetica"/>
          <w:color w:val="000000"/>
          <w:sz w:val="24"/>
          <w:szCs w:val="24"/>
        </w:rPr>
        <w:t> · </w:t>
      </w:r>
      <w:del w:id="41" w:author="Gitter, Tony" w:date="2019-04-12T14:36:00Z">
        <w:r w:rsidR="00074B23" w:rsidRPr="00074B23">
          <w:rPr>
            <w:rFonts w:ascii="Helvetica" w:eastAsia="Times New Roman" w:hAnsi="Helvetica" w:cs="Helvetica"/>
            <w:noProof/>
            <w:color w:val="000000"/>
            <w:sz w:val="21"/>
            <w:szCs w:val="21"/>
          </w:rPr>
          <mc:AlternateContent>
            <mc:Choice Requires="wps">
              <w:drawing>
                <wp:inline distT="0" distB="0" distL="0" distR="0" wp14:anchorId="56C25BBC" wp14:editId="794620AC">
                  <wp:extent cx="120015" cy="120015"/>
                  <wp:effectExtent l="0" t="0" r="0" b="0"/>
                  <wp:docPr id="39" name="Rectangle 39"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7FF85" id="Rectangle 3" o:spid="_x0000_s1026" alt="Twitter icon" style="width:9.4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" filled="f" stroked="f">
                  <o:lock v:ext="edit" aspectratio="t"/>
                  <w10:anchorlock/>
                </v:rect>
              </w:pict>
            </mc:Fallback>
          </mc:AlternateContent>
        </w:r>
      </w:del>
      <w:ins w:id="42" w:author="Gitter, Tony" w:date="2019-04-12T14:36:00Z">
        <w:r w:rsidRPr="00A314E1">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4" name="Rectangle 4"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92DE9" id="Rectangle 4"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sxISr8C&#10;AADMBQAADgAAAAAAAAAAAAAAAAAuAgAAZHJzL2Uyb0RvYy54bWxQSwECLQAUAAYACAAAACEATKDp&#10;LNgAAAADAQAADwAAAAAAAAAAAAAAAAAZBQAAZHJzL2Rvd25yZXYueG1sUEsFBgAAAAAEAAQA8wAA&#10;AB4GAAAAAA==&#10;" filled="f" stroked="f">
                  <o:lock v:ext="edit" aspectratio="t"/>
                  <w10:anchorlock/>
                </v:rect>
              </w:pict>
            </mc:Fallback>
          </mc:AlternateContent>
        </w:r>
      </w:ins>
      <w:r w:rsidRPr="00A314E1">
        <w:rPr>
          <w:rFonts w:ascii="Helvetica" w:eastAsia="Times New Roman" w:hAnsi="Helvetica" w:cs="Helvetica"/>
          <w:color w:val="000000"/>
          <w:sz w:val="24"/>
          <w:szCs w:val="24"/>
        </w:rPr>
        <w:t> </w:t>
      </w:r>
      <w:hyperlink r:id="rId29" w:history="1">
        <w:r w:rsidRPr="00A314E1">
          <w:rPr>
            <w:rFonts w:ascii="Helvetica" w:eastAsia="Times New Roman" w:hAnsi="Helvetica" w:cs="Helvetica"/>
            <w:color w:val="2196F3"/>
            <w:sz w:val="24"/>
            <w:szCs w:val="24"/>
            <w:u w:val="single"/>
          </w:rPr>
          <w:t>anthonygitter</w:t>
        </w:r>
      </w:hyperlink>
      <w:r w:rsidRPr="00A314E1">
        <w:rPr>
          <w:rFonts w:ascii="Helvetica" w:eastAsia="Times New Roman" w:hAnsi="Helvetica" w:cs="Helvetica"/>
          <w:color w:val="000000"/>
          <w:sz w:val="24"/>
          <w:szCs w:val="24"/>
        </w:rPr>
        <w:br/>
      </w:r>
      <w:r w:rsidRPr="00A314E1">
        <w:rPr>
          <w:rFonts w:ascii="Helvetica" w:eastAsia="Times New Roman" w:hAnsi="Helvetica" w:cs="Helvetica"/>
          <w:color w:val="000000"/>
          <w:sz w:val="20"/>
          <w:szCs w:val="20"/>
        </w:rPr>
        <w:t>Department of Biostatistics and Medical Informatics, University of Wisconsin-Madison; Morgridge Institute for Research</w:t>
      </w:r>
    </w:p>
    <w:p w14:paraId="73EDDDF5" w14:textId="77777777" w:rsidR="00A314E1" w:rsidRPr="00A314E1" w:rsidRDefault="00A314E1" w:rsidP="00A314E1">
      <w:pPr>
        <w:spacing w:before="300" w:after="300" w:line="240" w:lineRule="auto"/>
        <w:rPr>
          <w:ins w:id="43" w:author="Gitter, Tony" w:date="2019-04-12T14:36:00Z"/>
          <w:rFonts w:ascii="Helvetica" w:eastAsia="Times New Roman" w:hAnsi="Helvetica" w:cs="Helvetica"/>
          <w:color w:val="000000"/>
          <w:sz w:val="24"/>
          <w:szCs w:val="24"/>
        </w:rPr>
      </w:pPr>
      <w:ins w:id="44" w:author="Gitter, Tony" w:date="2019-04-12T14:36:00Z">
        <w:r w:rsidRPr="00A314E1">
          <w:rPr>
            <w:rFonts w:ascii="Segoe UI Symbol" w:eastAsia="Times New Roman" w:hAnsi="Segoe UI Symbol" w:cs="Segoe UI Symbol"/>
            <w:color w:val="000000"/>
            <w:sz w:val="24"/>
            <w:szCs w:val="24"/>
          </w:rPr>
          <w:t>✉</w:t>
        </w:r>
        <w:r w:rsidRPr="00A314E1">
          <w:rPr>
            <w:rFonts w:ascii="Helvetica" w:eastAsia="Times New Roman" w:hAnsi="Helvetica" w:cs="Helvetica"/>
            <w:color w:val="000000"/>
            <w:sz w:val="24"/>
            <w:szCs w:val="24"/>
          </w:rPr>
          <w:t xml:space="preserve"> — correspondence preferred via </w:t>
        </w:r>
      </w:ins>
      <w:hyperlink r:id="rId30" w:history="1">
        <w:r w:rsidRPr="00A314E1">
          <w:rPr>
            <w:rFonts w:ascii="Helvetica" w:eastAsia="Times New Roman" w:hAnsi="Helvetica" w:cs="Helvetica"/>
            <w:color w:val="2196F3"/>
            <w:sz w:val="24"/>
            <w:szCs w:val="24"/>
            <w:u w:val="single"/>
          </w:rPr>
          <w:t>GitHub Issues</w:t>
        </w:r>
      </w:hyperlink>
      <w:ins w:id="45" w:author="Gitter, Tony" w:date="2019-04-12T14:36:00Z">
        <w:r w:rsidRPr="00A314E1">
          <w:rPr>
            <w:rFonts w:ascii="Helvetica" w:eastAsia="Times New Roman" w:hAnsi="Helvetica" w:cs="Helvetica"/>
            <w:color w:val="000000"/>
            <w:sz w:val="24"/>
            <w:szCs w:val="24"/>
          </w:rPr>
          <w:t>. Otherwise, address correspondence to </w:t>
        </w:r>
      </w:ins>
      <w:hyperlink r:id="rId31" w:history="1">
        <w:r w:rsidRPr="00A314E1">
          <w:rPr>
            <w:rFonts w:ascii="Helvetica" w:eastAsia="Times New Roman" w:hAnsi="Helvetica" w:cs="Helvetica"/>
            <w:color w:val="2196F3"/>
            <w:sz w:val="24"/>
            <w:szCs w:val="24"/>
            <w:u w:val="single"/>
          </w:rPr>
          <w:t>gitter@biostat.wisc.edu</w:t>
        </w:r>
      </w:hyperlink>
      <w:ins w:id="46" w:author="Gitter, Tony" w:date="2019-04-12T14:36:00Z">
        <w:r w:rsidRPr="00A314E1">
          <w:rPr>
            <w:rFonts w:ascii="Helvetica" w:eastAsia="Times New Roman" w:hAnsi="Helvetica" w:cs="Helvetica"/>
            <w:color w:val="000000"/>
            <w:sz w:val="24"/>
            <w:szCs w:val="24"/>
          </w:rPr>
          <w:t> and </w:t>
        </w:r>
      </w:ins>
      <w:hyperlink r:id="rId32" w:history="1">
        <w:r w:rsidRPr="00A314E1">
          <w:rPr>
            <w:rFonts w:ascii="Helvetica" w:eastAsia="Times New Roman" w:hAnsi="Helvetica" w:cs="Helvetica"/>
            <w:color w:val="2196F3"/>
            <w:sz w:val="24"/>
            <w:szCs w:val="24"/>
            <w:u w:val="single"/>
          </w:rPr>
          <w:t>daniel.himmelstein@gmail.com</w:t>
        </w:r>
      </w:hyperlink>
      <w:ins w:id="47" w:author="Gitter, Tony" w:date="2019-04-12T14:36:00Z">
        <w:r w:rsidRPr="00A314E1">
          <w:rPr>
            <w:rFonts w:ascii="Helvetica" w:eastAsia="Times New Roman" w:hAnsi="Helvetica" w:cs="Helvetica"/>
            <w:color w:val="000000"/>
            <w:sz w:val="24"/>
            <w:szCs w:val="24"/>
          </w:rPr>
          <w:t>.</w:t>
        </w:r>
      </w:ins>
    </w:p>
    <w:p w14:paraId="076901EF"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Abstract</w:t>
      </w:r>
    </w:p>
    <w:p w14:paraId="627BE019" w14:textId="12605D79"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Open, collaborative research is a powerful paradigm that can immensely strengthen the scientific process by integrating broad and diverse expertise. However, traditional research and multi-author writing processes break down at scale. </w:t>
      </w:r>
      <w:ins w:id="48" w:author="Gitter, Tony" w:date="2019-04-12T14:36:00Z">
        <w:r w:rsidRPr="00A314E1">
          <w:rPr>
            <w:rFonts w:ascii="Helvetica" w:eastAsia="Times New Roman" w:hAnsi="Helvetica" w:cs="Helvetica"/>
            <w:color w:val="000000"/>
            <w:sz w:val="24"/>
            <w:szCs w:val="24"/>
          </w:rPr>
          <w:t>We present new software named Manubot, available at </w:t>
        </w:r>
      </w:ins>
      <w:hyperlink r:id="rId33" w:history="1">
        <w:r w:rsidRPr="00A314E1">
          <w:rPr>
            <w:rFonts w:ascii="Helvetica" w:eastAsia="Times New Roman" w:hAnsi="Helvetica" w:cs="Helvetica"/>
            <w:color w:val="2196F3"/>
            <w:sz w:val="24"/>
            <w:szCs w:val="24"/>
            <w:u w:val="single"/>
          </w:rPr>
          <w:t>https://manubot.org</w:t>
        </w:r>
      </w:hyperlink>
      <w:del w:id="49" w:author="Gitter, Tony" w:date="2019-04-12T14:36:00Z">
        <w:r w:rsidR="00074B23" w:rsidRPr="00074B23">
          <w:rPr>
            <w:rFonts w:ascii="Helvetica" w:eastAsia="Times New Roman" w:hAnsi="Helvetica" w:cs="Helvetica"/>
            <w:color w:val="000000"/>
            <w:sz w:val="21"/>
            <w:szCs w:val="21"/>
          </w:rPr>
          <w:delText>New tools and workflows that rely on automation can ensure correctness and fairness in massively collaborative research. We present techniques for overcoming challenges of open research, with special emphasis on manuscript writing. These include approaches for managing distributed authors and our new software, named Manubot, for automating citation and many other aspects of manuscript building</w:delText>
        </w:r>
      </w:del>
      <w:ins w:id="50" w:author="Gitter, Tony" w:date="2019-04-12T14:36:00Z">
        <w:r w:rsidRPr="00A314E1">
          <w:rPr>
            <w:rFonts w:ascii="Helvetica" w:eastAsia="Times New Roman" w:hAnsi="Helvetica" w:cs="Helvetica"/>
            <w:color w:val="000000"/>
            <w:sz w:val="24"/>
            <w:szCs w:val="24"/>
          </w:rPr>
          <w:t>, to address the challenges of open scholarly writing. Manubot adopts the contribution workflow used by many large-scale open source software projects to enable collaborative authoring of scholarly manuscripts. With Manubot, manuscripts are written in Markdown and stored in a Git repository to precisely track changes over time. By hosting manuscript repositories publicly, such as on GitHub, multiple authors can simultaneously propose and review changes. A cloud service automatically evaluates proposed changes to catch errors. Publication with Manubot is continuous: When a manuscript’s source changes, the rendered outputs are rebuilt and republished to a web page. Manubot automates bibliographic tasks by implementing citation by identifier, where users cite persistent identifiers (e.g. DOIs, PubMed IDs, ISBNs, URLs), whose metadata is then retrieved and converted to a user-specified style. Manubot modernizes publishing to align with the ideals of open science by making it transparent, reproducible, immediate, versioned, collaborative, and free of charge</w:t>
        </w:r>
      </w:ins>
      <w:r w:rsidRPr="00A314E1">
        <w:rPr>
          <w:rFonts w:ascii="Helvetica" w:eastAsia="Times New Roman" w:hAnsi="Helvetica" w:cs="Helvetica"/>
          <w:color w:val="000000"/>
          <w:sz w:val="24"/>
          <w:szCs w:val="24"/>
        </w:rPr>
        <w:t>.</w:t>
      </w:r>
    </w:p>
    <w:p w14:paraId="45511AB7"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Introduction</w:t>
      </w:r>
    </w:p>
    <w:p w14:paraId="537AAD14" w14:textId="00D03C84"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internet enables science to be shared in real-time at a low cost to a global audience. This development has decreased the barriers to making science open, while supporting new massively collaborative models of research</w:t>
      </w:r>
      <w:ins w:id="51" w:author="Gitter, Tony" w:date="2019-04-12T14:36:00Z">
        <w:r w:rsidRPr="00A314E1">
          <w:rPr>
            <w:rFonts w:ascii="Helvetica" w:eastAsia="Times New Roman" w:hAnsi="Helvetica" w:cs="Helvetica"/>
            <w:color w:val="000000"/>
            <w:sz w:val="24"/>
            <w:szCs w:val="24"/>
          </w:rPr>
          <w:t> [</w:t>
        </w:r>
      </w:ins>
      <w:hyperlink r:id="rId34" w:anchor="ref-1DiVJ3t6P" w:history="1">
        <w:r w:rsidRPr="00A314E1">
          <w:rPr>
            <w:rFonts w:ascii="Helvetica" w:eastAsia="Times New Roman" w:hAnsi="Helvetica" w:cs="Helvetica"/>
            <w:color w:val="2196F3"/>
            <w:sz w:val="24"/>
            <w:szCs w:val="24"/>
            <w:u w:val="single"/>
          </w:rPr>
          <w:t>1</w:t>
        </w:r>
      </w:hyperlink>
      <w:del w:id="52" w:author="Gitter, Tony" w:date="2019-04-12T14:36:00Z">
        <w:r w:rsidR="00074B23" w:rsidRPr="00074B23">
          <w:rPr>
            <w:rFonts w:ascii="Helvetica" w:eastAsia="Times New Roman" w:hAnsi="Helvetica" w:cs="Helvetica"/>
            <w:color w:val="000000"/>
            <w:sz w:val="21"/>
            <w:szCs w:val="21"/>
          </w:rPr>
          <w:delText>.</w:delText>
        </w:r>
      </w:del>
      <w:ins w:id="53"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However, the scientific community requires tools whose workflows encourage openness</w:t>
      </w:r>
      <w:ins w:id="54" w:author="Gitter, Tony" w:date="2019-04-12T14:36:00Z">
        <w:r w:rsidRPr="00A314E1">
          <w:rPr>
            <w:rFonts w:ascii="Helvetica" w:eastAsia="Times New Roman" w:hAnsi="Helvetica" w:cs="Helvetica"/>
            <w:color w:val="000000"/>
            <w:sz w:val="24"/>
            <w:szCs w:val="24"/>
          </w:rPr>
          <w:t> [</w:t>
        </w:r>
      </w:ins>
      <w:hyperlink r:id="rId35" w:anchor="ref-IWBJQIkl" w:history="1">
        <w:r w:rsidRPr="00A314E1">
          <w:rPr>
            <w:rFonts w:ascii="Helvetica" w:eastAsia="Times New Roman" w:hAnsi="Helvetica" w:cs="Helvetica"/>
            <w:color w:val="2196F3"/>
            <w:sz w:val="24"/>
            <w:szCs w:val="24"/>
            <w:u w:val="single"/>
          </w:rPr>
          <w:t>2</w:t>
        </w:r>
      </w:hyperlink>
      <w:del w:id="55" w:author="Gitter, Tony" w:date="2019-04-12T14:36:00Z">
        <w:r w:rsidR="00074B23" w:rsidRPr="00074B23">
          <w:rPr>
            <w:rFonts w:ascii="Helvetica" w:eastAsia="Times New Roman" w:hAnsi="Helvetica" w:cs="Helvetica"/>
            <w:color w:val="000000"/>
            <w:sz w:val="21"/>
            <w:szCs w:val="21"/>
          </w:rPr>
          <w:delText>.</w:delText>
        </w:r>
      </w:del>
      <w:ins w:id="56"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Manuscripts are the cornerstone of scholarly communication, but drafting and publishing manuscripts has traditionally relied on proprietary or offline tools that do not support </w:t>
      </w:r>
      <w:r w:rsidRPr="00A314E1">
        <w:rPr>
          <w:rFonts w:ascii="Helvetica" w:eastAsia="Times New Roman" w:hAnsi="Helvetica" w:cs="Helvetica"/>
          <w:i/>
          <w:iCs/>
          <w:color w:val="000000"/>
          <w:sz w:val="24"/>
          <w:szCs w:val="24"/>
        </w:rPr>
        <w:t>open scholarly writing</w:t>
      </w:r>
      <w:r w:rsidRPr="00A314E1">
        <w:rPr>
          <w:rFonts w:ascii="Helvetica" w:eastAsia="Times New Roman" w:hAnsi="Helvetica" w:cs="Helvetica"/>
          <w:color w:val="000000"/>
          <w:sz w:val="24"/>
          <w:szCs w:val="24"/>
        </w:rPr>
        <w:t>, in which anyone is able to contribute and the contribution history is preserved and public. We introduce </w:t>
      </w:r>
      <w:hyperlink r:id="rId36" w:history="1">
        <w:r w:rsidRPr="00A314E1">
          <w:rPr>
            <w:rFonts w:ascii="Helvetica" w:eastAsia="Times New Roman" w:hAnsi="Helvetica" w:cs="Helvetica"/>
            <w:color w:val="2196F3"/>
            <w:sz w:val="24"/>
            <w:szCs w:val="24"/>
            <w:u w:val="single"/>
          </w:rPr>
          <w:t>Manubot</w:t>
        </w:r>
      </w:hyperlink>
      <w:r w:rsidRPr="00A314E1">
        <w:rPr>
          <w:rFonts w:ascii="Helvetica" w:eastAsia="Times New Roman" w:hAnsi="Helvetica" w:cs="Helvetica"/>
          <w:color w:val="000000"/>
          <w:sz w:val="24"/>
          <w:szCs w:val="24"/>
        </w:rPr>
        <w:t xml:space="preserve">, a new tool and infrastructure for authoring scholarly </w:t>
      </w:r>
      <w:r w:rsidRPr="00A314E1">
        <w:rPr>
          <w:rFonts w:ascii="Helvetica" w:eastAsia="Times New Roman" w:hAnsi="Helvetica" w:cs="Helvetica"/>
          <w:color w:val="000000"/>
          <w:sz w:val="24"/>
          <w:szCs w:val="24"/>
        </w:rPr>
        <w:lastRenderedPageBreak/>
        <w:t>manuscripts in the open, and report how it was instrumental for the collaborative project that led to its creation.</w:t>
      </w:r>
    </w:p>
    <w:p w14:paraId="244EC6DD" w14:textId="4FAE3419"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Based on our experience leading a recent open review [</w:t>
      </w:r>
      <w:hyperlink r:id="rId37" w:anchor="ref-16CgM2x0z" w:history="1">
        <w:r w:rsidRPr="00A314E1">
          <w:rPr>
            <w:rFonts w:ascii="Helvetica" w:eastAsia="Times New Roman" w:hAnsi="Helvetica" w:cs="Helvetica"/>
            <w:color w:val="2196F3"/>
            <w:sz w:val="24"/>
            <w:szCs w:val="24"/>
            <w:u w:val="single"/>
          </w:rPr>
          <w:t>3</w:t>
        </w:r>
      </w:hyperlink>
      <w:r w:rsidRPr="00A314E1">
        <w:rPr>
          <w:rFonts w:ascii="Helvetica" w:eastAsia="Times New Roman" w:hAnsi="Helvetica" w:cs="Helvetica"/>
          <w:color w:val="000000"/>
          <w:sz w:val="24"/>
          <w:szCs w:val="24"/>
        </w:rPr>
        <w:t>], we discuss the advantages and challenges of open collaborative writing, a form of crowdsourcing [</w:t>
      </w:r>
      <w:hyperlink r:id="rId38" w:anchor="ref-12sHvZy1a" w:history="1">
        <w:r w:rsidRPr="00A314E1">
          <w:rPr>
            <w:rFonts w:ascii="Helvetica" w:eastAsia="Times New Roman" w:hAnsi="Helvetica" w:cs="Helvetica"/>
            <w:color w:val="2196F3"/>
            <w:sz w:val="24"/>
            <w:szCs w:val="24"/>
            <w:u w:val="single"/>
          </w:rPr>
          <w:t>4</w:t>
        </w:r>
      </w:hyperlink>
      <w:r w:rsidRPr="00A314E1">
        <w:rPr>
          <w:rFonts w:ascii="Helvetica" w:eastAsia="Times New Roman" w:hAnsi="Helvetica" w:cs="Helvetica"/>
          <w:color w:val="000000"/>
          <w:sz w:val="24"/>
          <w:szCs w:val="24"/>
        </w:rPr>
        <w:t>]. Our review manuscript [</w:t>
      </w:r>
      <w:hyperlink r:id="rId39" w:anchor="ref-PZMP42Ak" w:history="1">
        <w:r w:rsidRPr="00A314E1">
          <w:rPr>
            <w:rFonts w:ascii="Helvetica" w:eastAsia="Times New Roman" w:hAnsi="Helvetica" w:cs="Helvetica"/>
            <w:color w:val="2196F3"/>
            <w:sz w:val="24"/>
            <w:szCs w:val="24"/>
            <w:u w:val="single"/>
          </w:rPr>
          <w:t>5</w:t>
        </w:r>
      </w:hyperlink>
      <w:proofErr w:type="gramStart"/>
      <w:r w:rsidRPr="00A314E1">
        <w:rPr>
          <w:rFonts w:ascii="Helvetica" w:eastAsia="Times New Roman" w:hAnsi="Helvetica" w:cs="Helvetica"/>
          <w:color w:val="000000"/>
          <w:sz w:val="24"/>
          <w:szCs w:val="24"/>
        </w:rPr>
        <w:t>]was</w:t>
      </w:r>
      <w:proofErr w:type="gramEnd"/>
      <w:r w:rsidRPr="00A314E1">
        <w:rPr>
          <w:rFonts w:ascii="Helvetica" w:eastAsia="Times New Roman" w:hAnsi="Helvetica" w:cs="Helvetica"/>
          <w:color w:val="000000"/>
          <w:sz w:val="24"/>
          <w:szCs w:val="24"/>
        </w:rPr>
        <w:t xml:space="preserve"> code-named the Deep Review and surveyed deep learning’s role in biology and precision medicine, a research area undergoing explosive growth. We initiated the Deep Review </w:t>
      </w:r>
      <w:ins w:id="57" w:author="Gitter, Tony" w:date="2019-04-12T14:36:00Z">
        <w:r w:rsidRPr="00A314E1">
          <w:rPr>
            <w:rFonts w:ascii="Helvetica" w:eastAsia="Times New Roman" w:hAnsi="Helvetica" w:cs="Helvetica"/>
            <w:color w:val="000000"/>
            <w:sz w:val="24"/>
            <w:szCs w:val="24"/>
          </w:rPr>
          <w:t xml:space="preserve">in August 2016 </w:t>
        </w:r>
      </w:ins>
      <w:r w:rsidRPr="00A314E1">
        <w:rPr>
          <w:rFonts w:ascii="Helvetica" w:eastAsia="Times New Roman" w:hAnsi="Helvetica" w:cs="Helvetica"/>
          <w:color w:val="000000"/>
          <w:sz w:val="24"/>
          <w:szCs w:val="24"/>
        </w:rPr>
        <w:t>by creating a GitHub repository (</w:t>
      </w:r>
      <w:hyperlink r:id="rId40" w:history="1">
        <w:r w:rsidRPr="00A314E1">
          <w:rPr>
            <w:rFonts w:ascii="Helvetica" w:eastAsia="Times New Roman" w:hAnsi="Helvetica" w:cs="Helvetica"/>
            <w:color w:val="2196F3"/>
            <w:sz w:val="24"/>
            <w:szCs w:val="24"/>
            <w:u w:val="single"/>
          </w:rPr>
          <w:t>https://github.com/greenelab/deep-review</w:t>
        </w:r>
      </w:hyperlink>
      <w:r w:rsidRPr="00A314E1">
        <w:rPr>
          <w:rFonts w:ascii="Helvetica" w:eastAsia="Times New Roman" w:hAnsi="Helvetica" w:cs="Helvetica"/>
          <w:color w:val="000000"/>
          <w:sz w:val="24"/>
          <w:szCs w:val="24"/>
        </w:rPr>
        <w:t>) to coordinate and manage contributions. GitHub is a platform designed for collaborative software development that is adaptable for collaborative writing. From the start, we made the GitHub repository public under a</w:t>
      </w:r>
      <w:ins w:id="58" w:author="Gitter, Tony" w:date="2019-04-12T14:36:00Z">
        <w:r w:rsidRPr="00A314E1">
          <w:rPr>
            <w:rFonts w:ascii="Helvetica" w:eastAsia="Times New Roman" w:hAnsi="Helvetica" w:cs="Helvetica"/>
            <w:color w:val="000000"/>
            <w:sz w:val="24"/>
            <w:szCs w:val="24"/>
          </w:rPr>
          <w:t xml:space="preserve"> Creative Commons Attribution License (</w:t>
        </w:r>
      </w:ins>
      <w:hyperlink r:id="rId41" w:tooltip="Creative Commons Attribution 4.0 International License" w:history="1">
        <w:r w:rsidRPr="00A314E1">
          <w:rPr>
            <w:rFonts w:ascii="Helvetica" w:eastAsia="Times New Roman" w:hAnsi="Helvetica" w:cs="Helvetica"/>
            <w:color w:val="2196F3"/>
            <w:sz w:val="24"/>
            <w:szCs w:val="24"/>
            <w:u w:val="single"/>
          </w:rPr>
          <w:t>CC BY 4.0</w:t>
        </w:r>
      </w:hyperlink>
      <w:del w:id="59" w:author="Gitter, Tony" w:date="2019-04-12T14:36:00Z">
        <w:r w:rsidR="00074B23" w:rsidRPr="00074B23">
          <w:rPr>
            <w:rFonts w:ascii="Helvetica" w:eastAsia="Times New Roman" w:hAnsi="Helvetica" w:cs="Helvetica"/>
            <w:color w:val="000000"/>
            <w:sz w:val="21"/>
            <w:szCs w:val="21"/>
          </w:rPr>
          <w:delText>.</w:delText>
        </w:r>
      </w:del>
      <w:ins w:id="60"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We encouraged anyone interested to contribute by proposing changes or additions. Although we invited some specific experts to participate, most authors discovered the manuscript organically through conferences or social media, deciding to contribute without solicitation. In total, the Deep Review attracted 36 authors, who were not determined in advance, from 20 different institutions</w:t>
      </w:r>
      <w:ins w:id="61" w:author="Gitter, Tony" w:date="2019-04-12T14:36:00Z">
        <w:r w:rsidRPr="00A314E1">
          <w:rPr>
            <w:rFonts w:ascii="Helvetica" w:eastAsia="Times New Roman" w:hAnsi="Helvetica" w:cs="Helvetica"/>
            <w:color w:val="000000"/>
            <w:sz w:val="24"/>
            <w:szCs w:val="24"/>
          </w:rPr>
          <w:t xml:space="preserve"> in less than two years</w:t>
        </w:r>
      </w:ins>
      <w:r w:rsidRPr="00A314E1">
        <w:rPr>
          <w:rFonts w:ascii="Helvetica" w:eastAsia="Times New Roman" w:hAnsi="Helvetica" w:cs="Helvetica"/>
          <w:color w:val="000000"/>
          <w:sz w:val="24"/>
          <w:szCs w:val="24"/>
        </w:rPr>
        <w:t>.</w:t>
      </w:r>
    </w:p>
    <w:p w14:paraId="7D2FC3A7"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and other studies that subsequently adopted the Manubot platform were unequivocal successes bolstered by the collaborative approach. However, inviting wide authorship brought many technical and social challenges such as how to fairly distribute credit, coordinate the scientific content, and collaboratively manage extensive reference lists. The manuscript writing process we developed using the Markdown language, the GitHub platform, and our new Manubot tool for automating manuscript generation addresses these challenges.</w:t>
      </w:r>
    </w:p>
    <w:p w14:paraId="691179FF" w14:textId="77777777" w:rsidR="00074B23" w:rsidRPr="00074B23" w:rsidRDefault="00074B23" w:rsidP="00074B23">
      <w:pPr>
        <w:pBdr>
          <w:bottom w:val="single" w:sz="6" w:space="0" w:color="CCCCCC"/>
        </w:pBdr>
        <w:spacing w:before="300" w:after="150" w:line="240" w:lineRule="auto"/>
        <w:outlineLvl w:val="1"/>
        <w:rPr>
          <w:del w:id="62" w:author="Gitter, Tony" w:date="2019-04-12T14:36:00Z"/>
          <w:rFonts w:ascii="Helvetica" w:eastAsia="Times New Roman" w:hAnsi="Helvetica" w:cs="Helvetica"/>
          <w:b/>
          <w:bCs/>
          <w:color w:val="000000"/>
          <w:sz w:val="36"/>
          <w:szCs w:val="36"/>
        </w:rPr>
      </w:pPr>
      <w:del w:id="63" w:author="Gitter, Tony" w:date="2019-04-12T14:36:00Z">
        <w:r w:rsidRPr="00074B23">
          <w:rPr>
            <w:rFonts w:ascii="Helvetica" w:eastAsia="Times New Roman" w:hAnsi="Helvetica" w:cs="Helvetica"/>
            <w:b/>
            <w:bCs/>
            <w:color w:val="000000"/>
            <w:sz w:val="36"/>
            <w:szCs w:val="36"/>
          </w:rPr>
          <w:delText>Contribution workflow</w:delText>
        </w:r>
      </w:del>
    </w:p>
    <w:p w14:paraId="2C71E6CA" w14:textId="77777777" w:rsidR="00A314E1" w:rsidRPr="00A314E1" w:rsidRDefault="00A314E1" w:rsidP="00A314E1">
      <w:pPr>
        <w:spacing w:before="300" w:after="300" w:line="240" w:lineRule="auto"/>
        <w:rPr>
          <w:ins w:id="64" w:author="Gitter, Tony" w:date="2019-04-12T14:36:00Z"/>
          <w:rFonts w:ascii="Helvetica" w:eastAsia="Times New Roman" w:hAnsi="Helvetica" w:cs="Helvetica"/>
          <w:color w:val="000000"/>
          <w:sz w:val="24"/>
          <w:szCs w:val="24"/>
        </w:rPr>
      </w:pPr>
      <w:ins w:id="65" w:author="Gitter, Tony" w:date="2019-04-12T14:36:00Z">
        <w:r w:rsidRPr="00A314E1">
          <w:rPr>
            <w:rFonts w:ascii="Helvetica" w:eastAsia="Times New Roman" w:hAnsi="Helvetica" w:cs="Helvetica"/>
            <w:color w:val="000000"/>
            <w:sz w:val="24"/>
            <w:szCs w:val="24"/>
          </w:rPr>
          <w:t>Manubot supports citations by adding a persistent identifier like a Digital Object Identifier (DOI) or PubMed Identifier (PMID) directly in the text so that large groups of authors do not have to coordinate reference lists. When text is changed, Manubot automatically updates the manuscript’s web page so that all authors can read and edit from the latest version. Because manuscripts are created from GitHub repositories, Manubot supports a workflow where all edits are reviewed and discussed, ensuring that the collaborative text has a cohesive style and message and that authors receive precise credit for their work. These and other features support an open collaborative writing process that is not feasible with other writing platforms.</w:t>
        </w:r>
      </w:ins>
    </w:p>
    <w:p w14:paraId="28AF9672" w14:textId="77777777" w:rsidR="00A314E1" w:rsidRPr="00A314E1" w:rsidRDefault="00A314E1" w:rsidP="00A314E1">
      <w:pPr>
        <w:pBdr>
          <w:bottom w:val="single" w:sz="6" w:space="4" w:color="BDBDBD"/>
        </w:pBdr>
        <w:spacing w:after="0" w:line="240" w:lineRule="auto"/>
        <w:outlineLvl w:val="1"/>
        <w:rPr>
          <w:ins w:id="66" w:author="Gitter, Tony" w:date="2019-04-12T14:36:00Z"/>
          <w:rFonts w:ascii="Helvetica" w:eastAsia="Times New Roman" w:hAnsi="Helvetica" w:cs="Helvetica"/>
          <w:b/>
          <w:bCs/>
          <w:color w:val="000000"/>
          <w:sz w:val="36"/>
          <w:szCs w:val="36"/>
        </w:rPr>
      </w:pPr>
      <w:ins w:id="67" w:author="Gitter, Tony" w:date="2019-04-12T14:36:00Z">
        <w:r w:rsidRPr="00A314E1">
          <w:rPr>
            <w:rFonts w:ascii="Helvetica" w:eastAsia="Times New Roman" w:hAnsi="Helvetica" w:cs="Helvetica"/>
            <w:b/>
            <w:bCs/>
            <w:color w:val="000000"/>
            <w:sz w:val="36"/>
            <w:szCs w:val="36"/>
          </w:rPr>
          <w:t>Collaborative writing platforms</w:t>
        </w:r>
      </w:ins>
    </w:p>
    <w:p w14:paraId="732B5CB1" w14:textId="6F011C2A"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There are many existing collaborative writing platforms </w:t>
      </w:r>
      <w:ins w:id="68" w:author="Gitter, Tony" w:date="2019-04-12T14:36:00Z">
        <w:r w:rsidRPr="00A314E1">
          <w:rPr>
            <w:rFonts w:ascii="Helvetica" w:eastAsia="Times New Roman" w:hAnsi="Helvetica" w:cs="Helvetica"/>
            <w:color w:val="000000"/>
            <w:sz w:val="24"/>
            <w:szCs w:val="24"/>
          </w:rPr>
          <w:t>(Table </w:t>
        </w:r>
      </w:ins>
      <w:hyperlink r:id="rId42" w:anchor="tbl:platforms" w:history="1">
        <w:r w:rsidRPr="00A314E1">
          <w:rPr>
            <w:rFonts w:ascii="Helvetica" w:eastAsia="Times New Roman" w:hAnsi="Helvetica" w:cs="Helvetica"/>
            <w:color w:val="2196F3"/>
            <w:sz w:val="24"/>
            <w:szCs w:val="24"/>
            <w:u w:val="single"/>
          </w:rPr>
          <w:t>1</w:t>
        </w:r>
      </w:hyperlink>
      <w:ins w:id="69" w:author="Gitter, Tony" w:date="2019-04-12T14:36:00Z">
        <w:r w:rsidRPr="00A314E1">
          <w:rPr>
            <w:rFonts w:ascii="Helvetica" w:eastAsia="Times New Roman" w:hAnsi="Helvetica" w:cs="Helvetica"/>
            <w:color w:val="000000"/>
            <w:sz w:val="24"/>
            <w:szCs w:val="24"/>
          </w:rPr>
          <w:t>) [</w:t>
        </w:r>
      </w:ins>
      <w:hyperlink r:id="rId43" w:anchor="ref-AylLD9F8" w:history="1">
        <w:r w:rsidRPr="00A314E1">
          <w:rPr>
            <w:rFonts w:ascii="Helvetica" w:eastAsia="Times New Roman" w:hAnsi="Helvetica" w:cs="Helvetica"/>
            <w:color w:val="2196F3"/>
            <w:sz w:val="24"/>
            <w:szCs w:val="24"/>
            <w:u w:val="single"/>
          </w:rPr>
          <w:t>6</w:t>
        </w:r>
      </w:hyperlink>
      <w:del w:id="70" w:author="Gitter, Tony" w:date="2019-04-12T14:36:00Z">
        <w:r w:rsidR="00074B23" w:rsidRPr="00074B23">
          <w:rPr>
            <w:rFonts w:ascii="Helvetica" w:eastAsia="Times New Roman" w:hAnsi="Helvetica" w:cs="Helvetica"/>
            <w:color w:val="000000"/>
            <w:sz w:val="21"/>
            <w:szCs w:val="21"/>
          </w:rPr>
          <w:delText xml:space="preserve">ranging from rich text </w:delText>
        </w:r>
      </w:del>
      <w:ins w:id="71" w:author="Gitter, Tony" w:date="2019-04-12T14:36:00Z">
        <w:r w:rsidRPr="00A314E1">
          <w:rPr>
            <w:rFonts w:ascii="Helvetica" w:eastAsia="Times New Roman" w:hAnsi="Helvetica" w:cs="Helvetica"/>
            <w:color w:val="000000"/>
            <w:sz w:val="24"/>
            <w:szCs w:val="24"/>
          </w:rPr>
          <w:t xml:space="preserve">]. In general, platforms with “what you see is what you get” (WYSIWYG) </w:t>
        </w:r>
      </w:ins>
      <w:r w:rsidRPr="00A314E1">
        <w:rPr>
          <w:rFonts w:ascii="Helvetica" w:eastAsia="Times New Roman" w:hAnsi="Helvetica" w:cs="Helvetica"/>
          <w:color w:val="000000"/>
          <w:sz w:val="24"/>
          <w:szCs w:val="24"/>
        </w:rPr>
        <w:t xml:space="preserve">editors, </w:t>
      </w:r>
      <w:del w:id="72" w:author="Gitter, Tony" w:date="2019-04-12T14:36:00Z">
        <w:r w:rsidR="00074B23" w:rsidRPr="00074B23">
          <w:rPr>
            <w:rFonts w:ascii="Helvetica" w:eastAsia="Times New Roman" w:hAnsi="Helvetica" w:cs="Helvetica"/>
            <w:color w:val="000000"/>
            <w:sz w:val="21"/>
            <w:szCs w:val="21"/>
          </w:rPr>
          <w:delText xml:space="preserve">which support </w:delText>
        </w:r>
      </w:del>
      <w:ins w:id="73" w:author="Gitter, Tony" w:date="2019-04-12T14:36:00Z">
        <w:r w:rsidRPr="00A314E1">
          <w:rPr>
            <w:rFonts w:ascii="Helvetica" w:eastAsia="Times New Roman" w:hAnsi="Helvetica" w:cs="Helvetica"/>
            <w:color w:val="000000"/>
            <w:sz w:val="24"/>
            <w:szCs w:val="24"/>
          </w:rPr>
          <w:t xml:space="preserve">such as </w:t>
        </w:r>
      </w:ins>
      <w:r w:rsidRPr="00A314E1">
        <w:rPr>
          <w:rFonts w:ascii="Helvetica" w:eastAsia="Times New Roman" w:hAnsi="Helvetica" w:cs="Helvetica"/>
          <w:color w:val="000000"/>
          <w:sz w:val="24"/>
          <w:szCs w:val="24"/>
        </w:rPr>
        <w:t xml:space="preserve">Microsoft Word </w:t>
      </w:r>
      <w:del w:id="74" w:author="Gitter, Tony" w:date="2019-04-12T14:36:00Z">
        <w:r w:rsidR="00074B23" w:rsidRPr="00074B23">
          <w:rPr>
            <w:rFonts w:ascii="Helvetica" w:eastAsia="Times New Roman" w:hAnsi="Helvetica" w:cs="Helvetica"/>
            <w:color w:val="000000"/>
            <w:sz w:val="21"/>
            <w:szCs w:val="21"/>
          </w:rPr>
          <w:delText xml:space="preserve">documents or similar formats, to LaTeX-based systems for </w:delText>
        </w:r>
      </w:del>
      <w:ins w:id="75" w:author="Gitter, Tony" w:date="2019-04-12T14:36:00Z">
        <w:r w:rsidRPr="00A314E1">
          <w:rPr>
            <w:rFonts w:ascii="Helvetica" w:eastAsia="Times New Roman" w:hAnsi="Helvetica" w:cs="Helvetica"/>
            <w:color w:val="000000"/>
            <w:sz w:val="24"/>
            <w:szCs w:val="24"/>
          </w:rPr>
          <w:t xml:space="preserve">or Google Docs, require the least </w:t>
        </w:r>
      </w:ins>
      <w:r w:rsidRPr="00A314E1">
        <w:rPr>
          <w:rFonts w:ascii="Helvetica" w:eastAsia="Times New Roman" w:hAnsi="Helvetica" w:cs="Helvetica"/>
          <w:color w:val="000000"/>
          <w:sz w:val="24"/>
          <w:szCs w:val="24"/>
        </w:rPr>
        <w:t xml:space="preserve">technical </w:t>
      </w:r>
      <w:del w:id="76" w:author="Gitter, Tony" w:date="2019-04-12T14:36:00Z">
        <w:r w:rsidR="00074B23" w:rsidRPr="00074B23">
          <w:rPr>
            <w:rFonts w:ascii="Helvetica" w:eastAsia="Times New Roman" w:hAnsi="Helvetica" w:cs="Helvetica"/>
            <w:color w:val="000000"/>
            <w:sz w:val="21"/>
            <w:szCs w:val="21"/>
          </w:rPr>
          <w:delText>writing []such as</w:delText>
        </w:r>
      </w:del>
      <w:ins w:id="77" w:author="Gitter, Tony" w:date="2019-04-12T14:36:00Z">
        <w:r w:rsidRPr="00A314E1">
          <w:rPr>
            <w:rFonts w:ascii="Helvetica" w:eastAsia="Times New Roman" w:hAnsi="Helvetica" w:cs="Helvetica"/>
            <w:color w:val="000000"/>
            <w:sz w:val="24"/>
            <w:szCs w:val="24"/>
          </w:rPr>
          <w:t xml:space="preserve">expertise to use. On the flip side, WYSIWYG platforms can be difficult to customize and incorporate into automated </w:t>
        </w:r>
        <w:r w:rsidRPr="00A314E1">
          <w:rPr>
            <w:rFonts w:ascii="Helvetica" w:eastAsia="Times New Roman" w:hAnsi="Helvetica" w:cs="Helvetica"/>
            <w:color w:val="000000"/>
            <w:sz w:val="24"/>
            <w:szCs w:val="24"/>
          </w:rPr>
          <w:lastRenderedPageBreak/>
          <w:t>computational workflows. Traditionally, LaTeX has been used for these needs, since documents are written in plain text and the system is open source and extensible. Rendering LaTeX documents requires specialized software, but webapps like</w:t>
        </w:r>
      </w:ins>
      <w:r w:rsidRPr="00A314E1">
        <w:rPr>
          <w:rFonts w:ascii="Helvetica" w:eastAsia="Times New Roman" w:hAnsi="Helvetica" w:cs="Helvetica"/>
          <w:color w:val="000000"/>
          <w:sz w:val="24"/>
          <w:szCs w:val="24"/>
        </w:rPr>
        <w:t> </w:t>
      </w:r>
      <w:hyperlink r:id="rId44" w:history="1">
        <w:r w:rsidRPr="00A314E1">
          <w:rPr>
            <w:rFonts w:ascii="Helvetica" w:eastAsia="Times New Roman" w:hAnsi="Helvetica" w:cs="Helvetica"/>
            <w:color w:val="2196F3"/>
            <w:sz w:val="24"/>
            <w:szCs w:val="24"/>
            <w:u w:val="single"/>
          </w:rPr>
          <w:t>Overleaf</w:t>
        </w:r>
      </w:hyperlink>
      <w:r w:rsidRPr="00A314E1">
        <w:rPr>
          <w:rFonts w:ascii="Helvetica" w:eastAsia="Times New Roman" w:hAnsi="Helvetica" w:cs="Helvetica"/>
          <w:color w:val="000000"/>
          <w:sz w:val="24"/>
          <w:szCs w:val="24"/>
        </w:rPr>
        <w:t> </w:t>
      </w:r>
      <w:del w:id="78" w:author="Gitter, Tony" w:date="2019-04-12T14:36:00Z">
        <w:r w:rsidR="00074B23" w:rsidRPr="00074B23">
          <w:rPr>
            <w:rFonts w:ascii="Helvetica" w:eastAsia="Times New Roman" w:hAnsi="Helvetica" w:cs="Helvetica"/>
            <w:color w:val="000000"/>
            <w:sz w:val="21"/>
            <w:szCs w:val="21"/>
          </w:rPr>
          <w:delText>and</w:delText>
        </w:r>
      </w:del>
      <w:ins w:id="79" w:author="Gitter, Tony" w:date="2019-04-12T14:36:00Z">
        <w:r w:rsidRPr="00A314E1">
          <w:rPr>
            <w:rFonts w:ascii="Helvetica" w:eastAsia="Times New Roman" w:hAnsi="Helvetica" w:cs="Helvetica"/>
            <w:color w:val="000000"/>
            <w:sz w:val="24"/>
            <w:szCs w:val="24"/>
          </w:rPr>
          <w:t>now enable collaborative authoring of LaTeX documents. Nonetheless, LaTeX-based systems are limited in that PDF (or similar) is the only fully supported output format. Alternatively,</w:t>
        </w:r>
      </w:ins>
      <w:r w:rsidRPr="00A314E1">
        <w:rPr>
          <w:rFonts w:ascii="Helvetica" w:eastAsia="Times New Roman" w:hAnsi="Helvetica" w:cs="Helvetica"/>
          <w:color w:val="000000"/>
          <w:sz w:val="24"/>
          <w:szCs w:val="24"/>
        </w:rPr>
        <w:t> </w:t>
      </w:r>
      <w:hyperlink r:id="rId45" w:history="1">
        <w:r w:rsidRPr="00A314E1">
          <w:rPr>
            <w:rFonts w:ascii="Helvetica" w:eastAsia="Times New Roman" w:hAnsi="Helvetica" w:cs="Helvetica"/>
            <w:color w:val="2196F3"/>
            <w:sz w:val="24"/>
            <w:szCs w:val="24"/>
            <w:u w:val="single"/>
          </w:rPr>
          <w:t>Authorea</w:t>
        </w:r>
      </w:hyperlink>
      <w:del w:id="80" w:author="Gitter, Tony" w:date="2019-04-12T14:36:00Z">
        <w:r w:rsidR="00074B23" w:rsidRPr="00074B23">
          <w:rPr>
            <w:rFonts w:ascii="Helvetica" w:eastAsia="Times New Roman" w:hAnsi="Helvetica" w:cs="Helvetica"/>
            <w:color w:val="000000"/>
            <w:sz w:val="21"/>
            <w:szCs w:val="21"/>
          </w:rPr>
          <w:delText>. These platforms ideally offer version control, multiple permission levels, or other functionality to support multi-author document editing. Although they work well for editing text, they lack sufficient features for managing a collaborative manuscript and attributing precise credit, which are important for open writing (Table ).</w:delText>
        </w:r>
      </w:del>
      <w:ins w:id="81" w:author="Gitter, Tony" w:date="2019-04-12T14:36:00Z">
        <w:r w:rsidRPr="00A314E1">
          <w:rPr>
            <w:rFonts w:ascii="Helvetica" w:eastAsia="Times New Roman" w:hAnsi="Helvetica" w:cs="Helvetica"/>
            <w:color w:val="000000"/>
            <w:sz w:val="24"/>
            <w:szCs w:val="24"/>
          </w:rPr>
          <w:t> is a collaborative writing webapp whose primary output format is HTML. Authorea allows authors to write in Markdown, a limited subset of LaTeX, or their WYSIWYG HTML editor.</w:t>
        </w:r>
      </w:ins>
    </w:p>
    <w:tbl>
      <w:tblPr>
        <w:tblW w:w="11010" w:type="dxa"/>
        <w:tblCellMar>
          <w:top w:w="15" w:type="dxa"/>
          <w:left w:w="15" w:type="dxa"/>
          <w:bottom w:w="15" w:type="dxa"/>
          <w:right w:w="15" w:type="dxa"/>
        </w:tblCellMar>
        <w:tblLook w:val="04A0" w:firstRow="1" w:lastRow="0" w:firstColumn="1" w:lastColumn="0" w:noHBand="0" w:noVBand="1"/>
      </w:tblPr>
      <w:tblGrid>
        <w:gridCol w:w="2126"/>
        <w:gridCol w:w="1499"/>
        <w:gridCol w:w="1587"/>
        <w:gridCol w:w="1304"/>
        <w:gridCol w:w="1495"/>
        <w:gridCol w:w="1498"/>
        <w:gridCol w:w="1501"/>
      </w:tblGrid>
      <w:tr w:rsidR="00A314E1" w:rsidRPr="00A314E1" w14:paraId="684BE825" w14:textId="77777777" w:rsidTr="00A314E1">
        <w:trPr>
          <w:tblHeader/>
        </w:trPr>
        <w:tc>
          <w:tcPr>
            <w:tcW w:w="0" w:type="auto"/>
            <w:gridSpan w:val="7"/>
            <w:tcBorders>
              <w:top w:val="nil"/>
              <w:left w:val="nil"/>
              <w:bottom w:val="nil"/>
              <w:right w:val="nil"/>
            </w:tcBorders>
            <w:shd w:val="clear" w:color="auto" w:fill="FAFAFA"/>
            <w:tcMar>
              <w:top w:w="150" w:type="dxa"/>
              <w:left w:w="150" w:type="dxa"/>
              <w:bottom w:w="150" w:type="dxa"/>
              <w:right w:w="150" w:type="dxa"/>
            </w:tcMar>
            <w:vAlign w:val="center"/>
            <w:hideMark/>
          </w:tcPr>
          <w:p w14:paraId="618FE4DD" w14:textId="117F3531" w:rsidR="00A314E1" w:rsidRPr="00A314E1" w:rsidRDefault="00A314E1" w:rsidP="00A314E1">
            <w:pPr>
              <w:spacing w:after="0" w:line="240" w:lineRule="auto"/>
              <w:rPr>
                <w:rFonts w:ascii="Helvetica" w:eastAsia="Times New Roman" w:hAnsi="Helvetica" w:cs="Helvetica"/>
                <w:sz w:val="24"/>
                <w:szCs w:val="24"/>
              </w:rPr>
            </w:pPr>
            <w:bookmarkStart w:id="82" w:name="tbl:platforms"/>
            <w:bookmarkEnd w:id="82"/>
            <w:r w:rsidRPr="00A314E1">
              <w:rPr>
                <w:rFonts w:ascii="Helvetica" w:eastAsia="Times New Roman" w:hAnsi="Helvetica" w:cs="Helvetica"/>
                <w:b/>
                <w:bCs/>
                <w:sz w:val="24"/>
                <w:szCs w:val="24"/>
              </w:rPr>
              <w:t>Table 1:</w:t>
            </w:r>
            <w:r w:rsidRPr="00A314E1">
              <w:rPr>
                <w:rFonts w:ascii="Helvetica" w:eastAsia="Times New Roman" w:hAnsi="Helvetica" w:cs="Helvetica"/>
                <w:sz w:val="24"/>
                <w:szCs w:val="24"/>
              </w:rPr>
              <w:t xml:space="preserve"> Collaborative writing platforms. A summary of features that differentiate Manubot from existing collaborative writing platforms. We assessed features </w:t>
            </w:r>
            <w:del w:id="83" w:author="Gitter, Tony" w:date="2019-04-12T14:36:00Z">
              <w:r w:rsidR="00074B23" w:rsidRPr="00074B23">
                <w:rPr>
                  <w:rFonts w:ascii="Helvetica" w:eastAsia="Times New Roman" w:hAnsi="Helvetica" w:cs="Helvetica"/>
                  <w:color w:val="000000"/>
                  <w:sz w:val="21"/>
                  <w:szCs w:val="21"/>
                </w:rPr>
                <w:delText>on</w:delText>
              </w:r>
            </w:del>
            <w:ins w:id="84" w:author="Gitter, Tony" w:date="2019-04-12T14:36:00Z">
              <w:r w:rsidRPr="00A314E1">
                <w:rPr>
                  <w:rFonts w:ascii="Helvetica" w:eastAsia="Times New Roman" w:hAnsi="Helvetica" w:cs="Helvetica"/>
                  <w:sz w:val="24"/>
                  <w:szCs w:val="24"/>
                </w:rPr>
                <w:t>in</w:t>
              </w:r>
            </w:ins>
            <w:r w:rsidRPr="00A314E1">
              <w:rPr>
                <w:rFonts w:ascii="Helvetica" w:eastAsia="Times New Roman" w:hAnsi="Helvetica" w:cs="Helvetica"/>
                <w:sz w:val="24"/>
                <w:szCs w:val="24"/>
              </w:rPr>
              <w:t xml:space="preserve"> June </w:t>
            </w:r>
            <w:del w:id="85" w:author="Gitter, Tony" w:date="2019-04-12T14:36:00Z">
              <w:r w:rsidR="00074B23" w:rsidRPr="00074B23">
                <w:rPr>
                  <w:rFonts w:ascii="Helvetica" w:eastAsia="Times New Roman" w:hAnsi="Helvetica" w:cs="Helvetica"/>
                  <w:color w:val="000000"/>
                  <w:sz w:val="21"/>
                  <w:szCs w:val="21"/>
                </w:rPr>
                <w:delText xml:space="preserve">15, </w:delText>
              </w:r>
            </w:del>
            <w:r w:rsidRPr="00A314E1">
              <w:rPr>
                <w:rFonts w:ascii="Helvetica" w:eastAsia="Times New Roman" w:hAnsi="Helvetica" w:cs="Helvetica"/>
                <w:sz w:val="24"/>
                <w:szCs w:val="24"/>
              </w:rPr>
              <w:t>2018 using the free version of each platform</w:t>
            </w:r>
            <w:del w:id="86" w:author="Gitter, Tony" w:date="2019-04-12T14:36:00Z">
              <w:r w:rsidR="00074B23" w:rsidRPr="00074B23">
                <w:rPr>
                  <w:rFonts w:ascii="Helvetica" w:eastAsia="Times New Roman" w:hAnsi="Helvetica" w:cs="Helvetica"/>
                  <w:color w:val="000000"/>
                  <w:sz w:val="21"/>
                  <w:szCs w:val="21"/>
                </w:rPr>
                <w:delText>.</w:delText>
              </w:r>
            </w:del>
            <w:ins w:id="87" w:author="Gitter, Tony" w:date="2019-04-12T14:36:00Z">
              <w:r w:rsidRPr="00A314E1">
                <w:rPr>
                  <w:rFonts w:ascii="Helvetica" w:eastAsia="Times New Roman" w:hAnsi="Helvetica" w:cs="Helvetica"/>
                  <w:sz w:val="24"/>
                  <w:szCs w:val="24"/>
                </w:rPr>
                <w:t xml:space="preserve"> and updated our assessment in April 2019 to add the features in the bottom three rows and re-evaluate Authorea and Overleaf.</w:t>
              </w:r>
            </w:ins>
            <w:r w:rsidRPr="00A314E1">
              <w:rPr>
                <w:rFonts w:ascii="Helvetica" w:eastAsia="Times New Roman" w:hAnsi="Helvetica" w:cs="Helvetica"/>
                <w:sz w:val="24"/>
                <w:szCs w:val="24"/>
              </w:rPr>
              <w:t xml:space="preserve"> Some platforms offer additional features through a paid subscription or software.</w:t>
            </w:r>
            <w:del w:id="88" w:author="Gitter, Tony" w:date="2019-04-12T14:36:00Z">
              <w:r w:rsidR="00074B23" w:rsidRPr="00074B23">
                <w:rPr>
                  <w:rFonts w:ascii="Helvetica" w:eastAsia="Times New Roman" w:hAnsi="Helvetica" w:cs="Helvetica"/>
                  <w:color w:val="000000"/>
                  <w:sz w:val="21"/>
                  <w:szCs w:val="21"/>
                </w:rPr>
                <w:delText> </w:delText>
              </w:r>
              <w:r w:rsidR="00074B23" w:rsidRPr="00074B23">
                <w:rPr>
                  <w:rFonts w:ascii="Helvetica" w:eastAsia="Times New Roman" w:hAnsi="Helvetica" w:cs="Helvetica"/>
                  <w:color w:val="000000"/>
                  <w:sz w:val="15"/>
                  <w:szCs w:val="15"/>
                  <w:vertAlign w:val="superscript"/>
                </w:rPr>
                <w:delText>1</w:delText>
              </w:r>
              <w:r w:rsidR="00074B23" w:rsidRPr="00074B23">
                <w:rPr>
                  <w:rFonts w:ascii="Helvetica" w:eastAsia="Times New Roman" w:hAnsi="Helvetica" w:cs="Helvetica"/>
                  <w:color w:val="000000"/>
                  <w:sz w:val="21"/>
                  <w:szCs w:val="21"/>
                </w:rPr>
                <w:delText>Additional</w:delText>
              </w:r>
            </w:del>
            <w:ins w:id="89" w:author="Gitter, Tony" w:date="2019-04-12T14:36:00Z">
              <w:r w:rsidRPr="00A314E1">
                <w:rPr>
                  <w:rFonts w:ascii="Helvetica" w:eastAsia="Times New Roman" w:hAnsi="Helvetica" w:cs="Helvetica"/>
                  <w:sz w:val="24"/>
                  <w:szCs w:val="24"/>
                </w:rPr>
                <w:t xml:space="preserve"> 1) Additional</w:t>
              </w:r>
            </w:ins>
            <w:r w:rsidRPr="00A314E1">
              <w:rPr>
                <w:rFonts w:ascii="Helvetica" w:eastAsia="Times New Roman" w:hAnsi="Helvetica" w:cs="Helvetica"/>
                <w:sz w:val="24"/>
                <w:szCs w:val="24"/>
              </w:rPr>
              <w:t xml:space="preserve"> functionality, such as bibliography management</w:t>
            </w:r>
            <w:ins w:id="90" w:author="Gitter, Tony" w:date="2019-04-12T14:36:00Z">
              <w:r w:rsidRPr="00A314E1">
                <w:rPr>
                  <w:rFonts w:ascii="Helvetica" w:eastAsia="Times New Roman" w:hAnsi="Helvetica" w:cs="Helvetica"/>
                  <w:sz w:val="24"/>
                  <w:szCs w:val="24"/>
                </w:rPr>
                <w:t xml:space="preserve"> and tracking changes</w:t>
              </w:r>
            </w:ins>
            <w:r w:rsidRPr="00A314E1">
              <w:rPr>
                <w:rFonts w:ascii="Helvetica" w:eastAsia="Times New Roman" w:hAnsi="Helvetica" w:cs="Helvetica"/>
                <w:sz w:val="24"/>
                <w:szCs w:val="24"/>
              </w:rPr>
              <w:t>, is available by editing the Word document stored in OneDrive with the paid Word desktop application.</w:t>
            </w:r>
            <w:del w:id="91" w:author="Gitter, Tony" w:date="2019-04-12T14:36:00Z">
              <w:r w:rsidR="00074B23" w:rsidRPr="00074B23">
                <w:rPr>
                  <w:rFonts w:ascii="Helvetica" w:eastAsia="Times New Roman" w:hAnsi="Helvetica" w:cs="Helvetica"/>
                  <w:color w:val="000000"/>
                  <w:sz w:val="21"/>
                  <w:szCs w:val="21"/>
                </w:rPr>
                <w:delText> </w:delText>
              </w:r>
              <w:r w:rsidR="00074B23" w:rsidRPr="00074B23">
                <w:rPr>
                  <w:rFonts w:ascii="Helvetica" w:eastAsia="Times New Roman" w:hAnsi="Helvetica" w:cs="Helvetica"/>
                  <w:color w:val="000000"/>
                  <w:sz w:val="15"/>
                  <w:szCs w:val="15"/>
                  <w:vertAlign w:val="superscript"/>
                </w:rPr>
                <w:delText>2</w:delText>
              </w:r>
              <w:r w:rsidR="00074B23" w:rsidRPr="00074B23">
                <w:rPr>
                  <w:rFonts w:ascii="Helvetica" w:eastAsia="Times New Roman" w:hAnsi="Helvetica" w:cs="Helvetica"/>
                  <w:color w:val="000000"/>
                  <w:sz w:val="21"/>
                  <w:szCs w:val="21"/>
                </w:rPr>
                <w:delText>Conversations</w:delText>
              </w:r>
            </w:del>
            <w:ins w:id="92" w:author="Gitter, Tony" w:date="2019-04-12T14:36:00Z">
              <w:r w:rsidRPr="00A314E1">
                <w:rPr>
                  <w:rFonts w:ascii="Helvetica" w:eastAsia="Times New Roman" w:hAnsi="Helvetica" w:cs="Helvetica"/>
                  <w:sz w:val="24"/>
                  <w:szCs w:val="24"/>
                </w:rPr>
                <w:t xml:space="preserve"> 2) Conversations</w:t>
              </w:r>
            </w:ins>
            <w:r w:rsidRPr="00A314E1">
              <w:rPr>
                <w:rFonts w:ascii="Helvetica" w:eastAsia="Times New Roman" w:hAnsi="Helvetica" w:cs="Helvetica"/>
                <w:sz w:val="24"/>
                <w:szCs w:val="24"/>
              </w:rPr>
              <w:t xml:space="preserve"> about modifications take place on the document as comments, annotations, or unsaved chats. There is no integrated forum for discussing and editing revisions.</w:t>
            </w:r>
            <w:del w:id="93" w:author="Gitter, Tony" w:date="2019-04-12T14:36:00Z">
              <w:r w:rsidR="00074B23" w:rsidRPr="00074B23">
                <w:rPr>
                  <w:rFonts w:ascii="Helvetica" w:eastAsia="Times New Roman" w:hAnsi="Helvetica" w:cs="Helvetica"/>
                  <w:color w:val="000000"/>
                  <w:sz w:val="21"/>
                  <w:szCs w:val="21"/>
                </w:rPr>
                <w:delText> </w:delText>
              </w:r>
              <w:r w:rsidR="00074B23" w:rsidRPr="00074B23">
                <w:rPr>
                  <w:rFonts w:ascii="Helvetica" w:eastAsia="Times New Roman" w:hAnsi="Helvetica" w:cs="Helvetica"/>
                  <w:color w:val="000000"/>
                  <w:sz w:val="15"/>
                  <w:szCs w:val="15"/>
                  <w:vertAlign w:val="superscript"/>
                </w:rPr>
                <w:delText>3</w:delText>
              </w:r>
              <w:r w:rsidR="00074B23" w:rsidRPr="00074B23">
                <w:rPr>
                  <w:rFonts w:ascii="Helvetica" w:eastAsia="Times New Roman" w:hAnsi="Helvetica" w:cs="Helvetica"/>
                  <w:color w:val="000000"/>
                  <w:sz w:val="21"/>
                  <w:szCs w:val="21"/>
                </w:rPr>
                <w:delText>In</w:delText>
              </w:r>
            </w:del>
            <w:ins w:id="94" w:author="Gitter, Tony" w:date="2019-04-12T14:36:00Z">
              <w:r w:rsidRPr="00A314E1">
                <w:rPr>
                  <w:rFonts w:ascii="Helvetica" w:eastAsia="Times New Roman" w:hAnsi="Helvetica" w:cs="Helvetica"/>
                  <w:sz w:val="24"/>
                  <w:szCs w:val="24"/>
                </w:rPr>
                <w:t xml:space="preserve"> 3) In</w:t>
              </w:r>
            </w:ins>
            <w:r w:rsidRPr="00A314E1">
              <w:rPr>
                <w:rFonts w:ascii="Helvetica" w:eastAsia="Times New Roman" w:hAnsi="Helvetica" w:cs="Helvetica"/>
                <w:sz w:val="24"/>
                <w:szCs w:val="24"/>
              </w:rPr>
              <w:t xml:space="preserve"> some circumstances, Overleaf Git commits are not modular. Edits made by distinct authors may be attributed to a single author.</w:t>
            </w:r>
            <w:ins w:id="95" w:author="Gitter, Tony" w:date="2019-04-12T14:36:00Z">
              <w:r w:rsidRPr="00A314E1">
                <w:rPr>
                  <w:rFonts w:ascii="Helvetica" w:eastAsia="Times New Roman" w:hAnsi="Helvetica" w:cs="Helvetica"/>
                  <w:sz w:val="24"/>
                  <w:szCs w:val="24"/>
                </w:rPr>
                <w:t xml:space="preserve"> The GitHub Sync feature attributes all edits to the project owner. </w:t>
              </w:r>
            </w:ins>
          </w:p>
        </w:tc>
      </w:tr>
      <w:tr w:rsidR="00A314E1" w:rsidRPr="00A314E1" w14:paraId="68C8DCEF" w14:textId="77777777" w:rsidTr="00A314E1">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315C8EE"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Feature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5CA251C"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Manubot</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6FE6410" w14:textId="58285EA2"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Authorea</w:t>
            </w:r>
            <w:del w:id="96" w:author="Gitter, Tony" w:date="2019-04-12T14:36:00Z">
              <w:r w:rsidR="00074B23" w:rsidRPr="00074B23">
                <w:rPr>
                  <w:rFonts w:ascii="Helvetica" w:eastAsia="Times New Roman" w:hAnsi="Helvetica" w:cs="Helvetica"/>
                  <w:b/>
                  <w:bCs/>
                  <w:color w:val="000000"/>
                  <w:sz w:val="21"/>
                  <w:szCs w:val="21"/>
                </w:rPr>
                <w:delText xml:space="preserve"> + BibTeX</w:delText>
              </w:r>
            </w:del>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85178D5" w14:textId="1FC351C8"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 xml:space="preserve">Overleaf </w:t>
            </w:r>
            <w:del w:id="97" w:author="Gitter, Tony" w:date="2019-04-12T14:36:00Z">
              <w:r w:rsidR="00074B23" w:rsidRPr="00074B23">
                <w:rPr>
                  <w:rFonts w:ascii="Helvetica" w:eastAsia="Times New Roman" w:hAnsi="Helvetica" w:cs="Helvetica"/>
                  <w:b/>
                  <w:bCs/>
                  <w:color w:val="000000"/>
                  <w:sz w:val="21"/>
                  <w:szCs w:val="21"/>
                </w:rPr>
                <w:delText>v1 + BibTeX</w:delText>
              </w:r>
            </w:del>
            <w:ins w:id="98" w:author="Gitter, Tony" w:date="2019-04-12T14:36:00Z">
              <w:r w:rsidRPr="00A314E1">
                <w:rPr>
                  <w:rFonts w:ascii="Helvetica" w:eastAsia="Times New Roman" w:hAnsi="Helvetica" w:cs="Helvetica"/>
                  <w:b/>
                  <w:bCs/>
                  <w:sz w:val="24"/>
                  <w:szCs w:val="24"/>
                </w:rPr>
                <w:t>v2</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8952DA4"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Google Docs + Paperpile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E04B123"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Word Online</w:t>
            </w:r>
            <w:r w:rsidRPr="00A314E1">
              <w:rPr>
                <w:rFonts w:ascii="Helvetica" w:eastAsia="Times New Roman" w:hAnsi="Helvetica" w:cs="Helvetica"/>
                <w:b/>
                <w:bCs/>
                <w:sz w:val="24"/>
                <w:szCs w:val="24"/>
                <w:vertAlign w:val="superscript"/>
              </w:rPr>
              <w:t>1</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50C6D46"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Markdown on GitHub</w:t>
            </w:r>
          </w:p>
        </w:tc>
      </w:tr>
      <w:tr w:rsidR="00A314E1" w:rsidRPr="00A314E1" w14:paraId="60156E09"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CD0BA1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Multi-author editing</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6E806C4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FC600B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A160CC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AF4ECC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612CA16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837CF3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14:paraId="7E1FE778"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12B2F2E"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Propose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0BDBE5E"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A3D010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15C499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C7F477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9E4BF5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78D987E"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14:paraId="0CBCB5A8"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8FFF4A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Continuous integration testing</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E59B9D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33BE4D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BC6133F"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8DD324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8DD9D57"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8E9CF27"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14:paraId="64F7FE3C"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E91A12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Multi-participant conversation for changes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3DF6A8B"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5D07447D"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ADB621F"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D5042F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B26A3F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2</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46D6CE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14:paraId="02A4C47A"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8E12A9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Character-level provenance for text</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12C1184"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62A8B7F0" w14:textId="232532D6" w:rsidR="00A314E1" w:rsidRPr="00A314E1" w:rsidRDefault="00074B23" w:rsidP="00A314E1">
            <w:pPr>
              <w:spacing w:after="0" w:line="240" w:lineRule="auto"/>
              <w:rPr>
                <w:rFonts w:ascii="Helvetica" w:eastAsia="Times New Roman" w:hAnsi="Helvetica" w:cs="Helvetica"/>
                <w:sz w:val="24"/>
                <w:szCs w:val="24"/>
              </w:rPr>
            </w:pPr>
            <w:del w:id="99" w:author="Gitter, Tony" w:date="2019-04-12T14:36:00Z">
              <w:r w:rsidRPr="00074B23">
                <w:rPr>
                  <w:rFonts w:ascii="Helvetica" w:eastAsia="Times New Roman" w:hAnsi="Helvetica" w:cs="Helvetica"/>
                  <w:color w:val="000000"/>
                  <w:sz w:val="21"/>
                  <w:szCs w:val="21"/>
                </w:rPr>
                <w:delText>No (versions tracked by day)</w:delText>
              </w:r>
            </w:del>
            <w:ins w:id="100" w:author="Gitter, Tony" w:date="2019-04-12T14:36:00Z">
              <w:r w:rsidR="00A314E1"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DA55AD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r w:rsidRPr="00A314E1">
              <w:rPr>
                <w:rFonts w:ascii="Helvetica" w:eastAsia="Times New Roman" w:hAnsi="Helvetica" w:cs="Helvetica"/>
                <w:sz w:val="24"/>
                <w:szCs w:val="24"/>
                <w:vertAlign w:val="superscript"/>
              </w:rPr>
              <w:t>3</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B9BA09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 xml:space="preserve">Requires manual </w:t>
            </w:r>
            <w:r w:rsidRPr="00A314E1">
              <w:rPr>
                <w:rFonts w:ascii="Helvetica" w:eastAsia="Times New Roman" w:hAnsi="Helvetica" w:cs="Helvetica"/>
                <w:sz w:val="24"/>
                <w:szCs w:val="24"/>
              </w:rPr>
              <w:lastRenderedPageBreak/>
              <w:t>inspection of history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C6D4FB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lastRenderedPageBreak/>
              <w:t xml:space="preserve">Not after changes </w:t>
            </w:r>
            <w:r w:rsidRPr="00A314E1">
              <w:rPr>
                <w:rFonts w:ascii="Helvetica" w:eastAsia="Times New Roman" w:hAnsi="Helvetica" w:cs="Helvetica"/>
                <w:sz w:val="24"/>
                <w:szCs w:val="24"/>
              </w:rPr>
              <w:lastRenderedPageBreak/>
              <w:t>are accepted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89837E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lastRenderedPageBreak/>
              <w:t>Yes</w:t>
            </w:r>
          </w:p>
        </w:tc>
      </w:tr>
      <w:tr w:rsidR="00A314E1" w:rsidRPr="00A314E1" w14:paraId="7D621D48"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6123B0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Bibliography management</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46FA36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9DBD2A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12CA55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8CEC8C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FFA390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 requires the Word desktop application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D6B0316"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14:paraId="0024446B"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80A5F7F" w14:textId="7C394310" w:rsidR="00A314E1" w:rsidRPr="00A314E1" w:rsidRDefault="00074B23" w:rsidP="00A314E1">
            <w:pPr>
              <w:spacing w:after="0" w:line="240" w:lineRule="auto"/>
              <w:rPr>
                <w:rFonts w:ascii="Helvetica" w:eastAsia="Times New Roman" w:hAnsi="Helvetica" w:cs="Helvetica"/>
                <w:sz w:val="24"/>
                <w:szCs w:val="24"/>
              </w:rPr>
            </w:pPr>
            <w:del w:id="101" w:author="Gitter, Tony" w:date="2019-04-12T14:36:00Z">
              <w:r w:rsidRPr="00074B23">
                <w:rPr>
                  <w:rFonts w:ascii="Helvetica" w:eastAsia="Times New Roman" w:hAnsi="Helvetica" w:cs="Helvetica"/>
                  <w:color w:val="000000"/>
                  <w:sz w:val="21"/>
                  <w:szCs w:val="21"/>
                </w:rPr>
                <w:delText>Cite</w:delText>
              </w:r>
            </w:del>
            <w:ins w:id="102" w:author="Gitter, Tony" w:date="2019-04-12T14:36:00Z">
              <w:r w:rsidR="00A314E1" w:rsidRPr="00A314E1">
                <w:rPr>
                  <w:rFonts w:ascii="Helvetica" w:eastAsia="Times New Roman" w:hAnsi="Helvetica" w:cs="Helvetica"/>
                  <w:sz w:val="24"/>
                  <w:szCs w:val="24"/>
                </w:rPr>
                <w:t>Citation</w:t>
              </w:r>
            </w:ins>
            <w:r w:rsidR="00A314E1" w:rsidRPr="00A314E1">
              <w:rPr>
                <w:rFonts w:ascii="Helvetica" w:eastAsia="Times New Roman" w:hAnsi="Helvetica" w:cs="Helvetica"/>
                <w:sz w:val="24"/>
                <w:szCs w:val="24"/>
              </w:rPr>
              <w:t xml:space="preserve"> by </w:t>
            </w:r>
            <w:del w:id="103" w:author="Gitter, Tony" w:date="2019-04-12T14:36:00Z">
              <w:r w:rsidRPr="00074B23">
                <w:rPr>
                  <w:rFonts w:ascii="Helvetica" w:eastAsia="Times New Roman" w:hAnsi="Helvetica" w:cs="Helvetica"/>
                  <w:color w:val="000000"/>
                  <w:sz w:val="21"/>
                  <w:szCs w:val="21"/>
                </w:rPr>
                <w:delText>common identifiers</w:delText>
              </w:r>
            </w:del>
            <w:ins w:id="104" w:author="Gitter, Tony" w:date="2019-04-12T14:36:00Z">
              <w:r w:rsidR="00A314E1" w:rsidRPr="00A314E1">
                <w:rPr>
                  <w:rFonts w:ascii="Helvetica" w:eastAsia="Times New Roman" w:hAnsi="Helvetica" w:cs="Helvetica"/>
                  <w:sz w:val="24"/>
                  <w:szCs w:val="24"/>
                </w:rPr>
                <w:t>identifier</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0FE6D3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BB0CE44" w14:textId="3BCEBED0" w:rsidR="00A314E1" w:rsidRPr="00A314E1" w:rsidRDefault="00074B23" w:rsidP="00A314E1">
            <w:pPr>
              <w:spacing w:after="0" w:line="240" w:lineRule="auto"/>
              <w:rPr>
                <w:rFonts w:ascii="Helvetica" w:eastAsia="Times New Roman" w:hAnsi="Helvetica" w:cs="Helvetica"/>
                <w:sz w:val="24"/>
                <w:szCs w:val="24"/>
              </w:rPr>
            </w:pPr>
            <w:del w:id="105" w:author="Gitter, Tony" w:date="2019-04-12T14:36:00Z">
              <w:r w:rsidRPr="00074B23">
                <w:rPr>
                  <w:rFonts w:ascii="Helvetica" w:eastAsia="Times New Roman" w:hAnsi="Helvetica" w:cs="Helvetica"/>
                  <w:color w:val="000000"/>
                  <w:sz w:val="21"/>
                  <w:szCs w:val="21"/>
                </w:rPr>
                <w:delText>No</w:delText>
              </w:r>
            </w:del>
            <w:ins w:id="106" w:author="Gitter, Tony" w:date="2019-04-12T14:36:00Z">
              <w:r w:rsidR="00A314E1"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8E5E724"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6E1064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1B9AB9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AF9119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14:paraId="3C68BE90"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A6174B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Editing software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57C6908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Any text editor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7A283C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0A6AC4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52B2BB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43970E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Web interface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AAD7B88"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Any text editor</w:t>
            </w:r>
          </w:p>
        </w:tc>
      </w:tr>
      <w:tr w:rsidR="00A314E1" w:rsidRPr="00A314E1" w14:paraId="0702E9FD"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9636FF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Document format</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6CAD516"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Markdown</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E5D609D" w14:textId="057B111A" w:rsidR="00A314E1" w:rsidRPr="00A314E1" w:rsidRDefault="00074B23" w:rsidP="00A314E1">
            <w:pPr>
              <w:spacing w:after="0" w:line="240" w:lineRule="auto"/>
              <w:rPr>
                <w:rFonts w:ascii="Helvetica" w:eastAsia="Times New Roman" w:hAnsi="Helvetica" w:cs="Helvetica"/>
                <w:sz w:val="24"/>
                <w:szCs w:val="24"/>
              </w:rPr>
            </w:pPr>
            <w:del w:id="107" w:author="Gitter, Tony" w:date="2019-04-12T14:36:00Z">
              <w:r w:rsidRPr="00074B23">
                <w:rPr>
                  <w:rFonts w:ascii="Helvetica" w:eastAsia="Times New Roman" w:hAnsi="Helvetica" w:cs="Helvetica"/>
                  <w:color w:val="000000"/>
                  <w:sz w:val="21"/>
                  <w:szCs w:val="21"/>
                </w:rPr>
                <w:delText>LaTeX</w:delText>
              </w:r>
            </w:del>
            <w:ins w:id="108" w:author="Gitter, Tony" w:date="2019-04-12T14:36:00Z">
              <w:r w:rsidR="00A314E1" w:rsidRPr="00A314E1">
                <w:rPr>
                  <w:rFonts w:ascii="Helvetica" w:eastAsia="Times New Roman" w:hAnsi="Helvetica" w:cs="Helvetica"/>
                  <w:sz w:val="24"/>
                  <w:szCs w:val="24"/>
                </w:rPr>
                <w:t>HTML</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F506D0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LaTeX</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B72B6E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Proprietary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6ADE7E5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Proprietary</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4A20767"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Markdown</w:t>
            </w:r>
          </w:p>
        </w:tc>
      </w:tr>
      <w:tr w:rsidR="00A314E1" w:rsidRPr="00A314E1" w14:paraId="5FC3EDA2"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5D7543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Templating</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0C6C2D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42E359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5BCA6FCB"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02F9BD0"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D791E9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A97E1F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r>
      <w:tr w:rsidR="00A314E1" w:rsidRPr="00A314E1" w14:paraId="070211A8"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A804F3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Technical expertise required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76B07D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0193C8B" w14:textId="5D4BB642" w:rsidR="00A314E1" w:rsidRPr="00A314E1" w:rsidRDefault="00074B23" w:rsidP="00A314E1">
            <w:pPr>
              <w:spacing w:after="0" w:line="240" w:lineRule="auto"/>
              <w:rPr>
                <w:rFonts w:ascii="Helvetica" w:eastAsia="Times New Roman" w:hAnsi="Helvetica" w:cs="Helvetica"/>
                <w:sz w:val="24"/>
                <w:szCs w:val="24"/>
              </w:rPr>
            </w:pPr>
            <w:del w:id="109" w:author="Gitter, Tony" w:date="2019-04-12T14:36:00Z">
              <w:r w:rsidRPr="00074B23">
                <w:rPr>
                  <w:rFonts w:ascii="Helvetica" w:eastAsia="Times New Roman" w:hAnsi="Helvetica" w:cs="Helvetica"/>
                  <w:color w:val="000000"/>
                  <w:sz w:val="21"/>
                  <w:szCs w:val="21"/>
                </w:rPr>
                <w:delText>Yes</w:delText>
              </w:r>
            </w:del>
            <w:ins w:id="110" w:author="Gitter, Tony" w:date="2019-04-12T14:36:00Z">
              <w:r w:rsidR="00A314E1" w:rsidRPr="00A314E1">
                <w:rPr>
                  <w:rFonts w:ascii="Helvetica" w:eastAsia="Times New Roman" w:hAnsi="Helvetica" w:cs="Helvetica"/>
                  <w:sz w:val="24"/>
                  <w:szCs w:val="24"/>
                </w:rPr>
                <w:t>No</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3346E1E"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D717BFF"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5AEAC4B"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No</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9149E19"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Yes</w:t>
            </w:r>
          </w:p>
        </w:tc>
      </w:tr>
      <w:tr w:rsidR="00A314E1" w:rsidRPr="00A314E1" w14:paraId="5326839D" w14:textId="77777777" w:rsidTr="00A314E1">
        <w:trPr>
          <w:ins w:id="111"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56C1512" w14:textId="77777777" w:rsidR="00A314E1" w:rsidRPr="00A314E1" w:rsidRDefault="00A314E1" w:rsidP="00A314E1">
            <w:pPr>
              <w:spacing w:after="0" w:line="240" w:lineRule="auto"/>
              <w:rPr>
                <w:ins w:id="112" w:author="Gitter, Tony" w:date="2019-04-12T14:36:00Z"/>
                <w:rFonts w:ascii="Helvetica" w:eastAsia="Times New Roman" w:hAnsi="Helvetica" w:cs="Helvetica"/>
                <w:sz w:val="24"/>
                <w:szCs w:val="24"/>
              </w:rPr>
            </w:pPr>
            <w:ins w:id="113" w:author="Gitter, Tony" w:date="2019-04-12T14:36:00Z">
              <w:r w:rsidRPr="00A314E1">
                <w:rPr>
                  <w:rFonts w:ascii="Helvetica" w:eastAsia="Times New Roman" w:hAnsi="Helvetica" w:cs="Helvetica"/>
                  <w:sz w:val="24"/>
                  <w:szCs w:val="24"/>
                </w:rPr>
                <w:t>WYSIWYG mode</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E7158D6" w14:textId="77777777" w:rsidR="00A314E1" w:rsidRPr="00A314E1" w:rsidRDefault="00A314E1" w:rsidP="00A314E1">
            <w:pPr>
              <w:spacing w:after="0" w:line="240" w:lineRule="auto"/>
              <w:rPr>
                <w:ins w:id="114" w:author="Gitter, Tony" w:date="2019-04-12T14:36:00Z"/>
                <w:rFonts w:ascii="Helvetica" w:eastAsia="Times New Roman" w:hAnsi="Helvetica" w:cs="Helvetica"/>
                <w:sz w:val="24"/>
                <w:szCs w:val="24"/>
              </w:rPr>
            </w:pPr>
            <w:ins w:id="115" w:author="Gitter, Tony" w:date="2019-04-12T14:36:00Z">
              <w:r w:rsidRPr="00A314E1">
                <w:rPr>
                  <w:rFonts w:ascii="Helvetica" w:eastAsia="Times New Roman" w:hAnsi="Helvetica" w:cs="Helvetica"/>
                  <w:sz w:val="24"/>
                  <w:szCs w:val="24"/>
                </w:rPr>
                <w:t>No</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D69E8F9" w14:textId="77777777" w:rsidR="00A314E1" w:rsidRPr="00A314E1" w:rsidRDefault="00A314E1" w:rsidP="00A314E1">
            <w:pPr>
              <w:spacing w:after="0" w:line="240" w:lineRule="auto"/>
              <w:rPr>
                <w:ins w:id="116" w:author="Gitter, Tony" w:date="2019-04-12T14:36:00Z"/>
                <w:rFonts w:ascii="Helvetica" w:eastAsia="Times New Roman" w:hAnsi="Helvetica" w:cs="Helvetica"/>
                <w:sz w:val="24"/>
                <w:szCs w:val="24"/>
              </w:rPr>
            </w:pPr>
            <w:ins w:id="117"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31B937E" w14:textId="77777777" w:rsidR="00A314E1" w:rsidRPr="00A314E1" w:rsidRDefault="00A314E1" w:rsidP="00A314E1">
            <w:pPr>
              <w:spacing w:after="0" w:line="240" w:lineRule="auto"/>
              <w:rPr>
                <w:ins w:id="118" w:author="Gitter, Tony" w:date="2019-04-12T14:36:00Z"/>
                <w:rFonts w:ascii="Helvetica" w:eastAsia="Times New Roman" w:hAnsi="Helvetica" w:cs="Helvetica"/>
                <w:sz w:val="24"/>
                <w:szCs w:val="24"/>
              </w:rPr>
            </w:pPr>
            <w:ins w:id="119" w:author="Gitter, Tony" w:date="2019-04-12T14:36:00Z">
              <w:r w:rsidRPr="00A314E1">
                <w:rPr>
                  <w:rFonts w:ascii="Helvetica" w:eastAsia="Times New Roman" w:hAnsi="Helvetica" w:cs="Helvetica"/>
                  <w:sz w:val="24"/>
                  <w:szCs w:val="24"/>
                </w:rPr>
                <w:t>Rich text available</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3F60624" w14:textId="77777777" w:rsidR="00A314E1" w:rsidRPr="00A314E1" w:rsidRDefault="00A314E1" w:rsidP="00A314E1">
            <w:pPr>
              <w:spacing w:after="0" w:line="240" w:lineRule="auto"/>
              <w:rPr>
                <w:ins w:id="120" w:author="Gitter, Tony" w:date="2019-04-12T14:36:00Z"/>
                <w:rFonts w:ascii="Helvetica" w:eastAsia="Times New Roman" w:hAnsi="Helvetica" w:cs="Helvetica"/>
                <w:sz w:val="24"/>
                <w:szCs w:val="24"/>
              </w:rPr>
            </w:pPr>
            <w:ins w:id="121"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05663DA" w14:textId="77777777" w:rsidR="00A314E1" w:rsidRPr="00A314E1" w:rsidRDefault="00A314E1" w:rsidP="00A314E1">
            <w:pPr>
              <w:spacing w:after="0" w:line="240" w:lineRule="auto"/>
              <w:rPr>
                <w:ins w:id="122" w:author="Gitter, Tony" w:date="2019-04-12T14:36:00Z"/>
                <w:rFonts w:ascii="Helvetica" w:eastAsia="Times New Roman" w:hAnsi="Helvetica" w:cs="Helvetica"/>
                <w:sz w:val="24"/>
                <w:szCs w:val="24"/>
              </w:rPr>
            </w:pPr>
            <w:ins w:id="123"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D4174B0" w14:textId="77777777" w:rsidR="00A314E1" w:rsidRPr="00A314E1" w:rsidRDefault="00A314E1" w:rsidP="00A314E1">
            <w:pPr>
              <w:spacing w:after="0" w:line="240" w:lineRule="auto"/>
              <w:rPr>
                <w:ins w:id="124" w:author="Gitter, Tony" w:date="2019-04-12T14:36:00Z"/>
                <w:rFonts w:ascii="Helvetica" w:eastAsia="Times New Roman" w:hAnsi="Helvetica" w:cs="Helvetica"/>
                <w:sz w:val="24"/>
                <w:szCs w:val="24"/>
              </w:rPr>
            </w:pPr>
            <w:ins w:id="125" w:author="Gitter, Tony" w:date="2019-04-12T14:36:00Z">
              <w:r w:rsidRPr="00A314E1">
                <w:rPr>
                  <w:rFonts w:ascii="Helvetica" w:eastAsia="Times New Roman" w:hAnsi="Helvetica" w:cs="Helvetica"/>
                  <w:sz w:val="24"/>
                  <w:szCs w:val="24"/>
                </w:rPr>
                <w:t>Preview rendered Markdown</w:t>
              </w:r>
            </w:ins>
          </w:p>
        </w:tc>
      </w:tr>
      <w:tr w:rsidR="00A314E1" w:rsidRPr="00A314E1" w14:paraId="5ABBF67B" w14:textId="77777777" w:rsidTr="00A314E1">
        <w:trPr>
          <w:ins w:id="126"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7940BA9" w14:textId="77777777" w:rsidR="00A314E1" w:rsidRPr="00A314E1" w:rsidRDefault="00A314E1" w:rsidP="00A314E1">
            <w:pPr>
              <w:spacing w:after="0" w:line="240" w:lineRule="auto"/>
              <w:rPr>
                <w:ins w:id="127" w:author="Gitter, Tony" w:date="2019-04-12T14:36:00Z"/>
                <w:rFonts w:ascii="Helvetica" w:eastAsia="Times New Roman" w:hAnsi="Helvetica" w:cs="Helvetica"/>
                <w:sz w:val="24"/>
                <w:szCs w:val="24"/>
              </w:rPr>
            </w:pPr>
            <w:ins w:id="128" w:author="Gitter, Tony" w:date="2019-04-12T14:36:00Z">
              <w:r w:rsidRPr="00A314E1">
                <w:rPr>
                  <w:rFonts w:ascii="Helvetica" w:eastAsia="Times New Roman" w:hAnsi="Helvetica" w:cs="Helvetica"/>
                  <w:sz w:val="24"/>
                  <w:szCs w:val="24"/>
                </w:rPr>
                <w:lastRenderedPageBreak/>
                <w:t>Inline comments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58FFBE7" w14:textId="77777777" w:rsidR="00A314E1" w:rsidRPr="00A314E1" w:rsidRDefault="00A314E1" w:rsidP="00A314E1">
            <w:pPr>
              <w:spacing w:after="0" w:line="240" w:lineRule="auto"/>
              <w:rPr>
                <w:ins w:id="129" w:author="Gitter, Tony" w:date="2019-04-12T14:36:00Z"/>
                <w:rFonts w:ascii="Helvetica" w:eastAsia="Times New Roman" w:hAnsi="Helvetica" w:cs="Helvetica"/>
                <w:sz w:val="24"/>
                <w:szCs w:val="24"/>
              </w:rPr>
            </w:pPr>
            <w:ins w:id="130" w:author="Gitter, Tony" w:date="2019-04-12T14:36:00Z">
              <w:r w:rsidRPr="00A314E1">
                <w:rPr>
                  <w:rFonts w:ascii="Helvetica" w:eastAsia="Times New Roman" w:hAnsi="Helvetica" w:cs="Helvetica"/>
                  <w:sz w:val="24"/>
                  <w:szCs w:val="24"/>
                </w:rPr>
                <w:t>Yes using Hypothesis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FBFBEE3" w14:textId="77777777" w:rsidR="00A314E1" w:rsidRPr="00A314E1" w:rsidRDefault="00A314E1" w:rsidP="00A314E1">
            <w:pPr>
              <w:spacing w:after="0" w:line="240" w:lineRule="auto"/>
              <w:rPr>
                <w:ins w:id="131" w:author="Gitter, Tony" w:date="2019-04-12T14:36:00Z"/>
                <w:rFonts w:ascii="Helvetica" w:eastAsia="Times New Roman" w:hAnsi="Helvetica" w:cs="Helvetica"/>
                <w:sz w:val="24"/>
                <w:szCs w:val="24"/>
              </w:rPr>
            </w:pPr>
            <w:ins w:id="132"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A0AC881" w14:textId="77777777" w:rsidR="00A314E1" w:rsidRPr="00A314E1" w:rsidRDefault="00A314E1" w:rsidP="00A314E1">
            <w:pPr>
              <w:spacing w:after="0" w:line="240" w:lineRule="auto"/>
              <w:rPr>
                <w:ins w:id="133" w:author="Gitter, Tony" w:date="2019-04-12T14:36:00Z"/>
                <w:rFonts w:ascii="Helvetica" w:eastAsia="Times New Roman" w:hAnsi="Helvetica" w:cs="Helvetica"/>
                <w:sz w:val="24"/>
                <w:szCs w:val="24"/>
              </w:rPr>
            </w:pPr>
            <w:ins w:id="134"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ABAE5FE" w14:textId="77777777" w:rsidR="00A314E1" w:rsidRPr="00A314E1" w:rsidRDefault="00A314E1" w:rsidP="00A314E1">
            <w:pPr>
              <w:spacing w:after="0" w:line="240" w:lineRule="auto"/>
              <w:rPr>
                <w:ins w:id="135" w:author="Gitter, Tony" w:date="2019-04-12T14:36:00Z"/>
                <w:rFonts w:ascii="Helvetica" w:eastAsia="Times New Roman" w:hAnsi="Helvetica" w:cs="Helvetica"/>
                <w:sz w:val="24"/>
                <w:szCs w:val="24"/>
              </w:rPr>
            </w:pPr>
            <w:ins w:id="136"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F15EEAF" w14:textId="77777777" w:rsidR="00A314E1" w:rsidRPr="00A314E1" w:rsidRDefault="00A314E1" w:rsidP="00A314E1">
            <w:pPr>
              <w:spacing w:after="0" w:line="240" w:lineRule="auto"/>
              <w:rPr>
                <w:ins w:id="137" w:author="Gitter, Tony" w:date="2019-04-12T14:36:00Z"/>
                <w:rFonts w:ascii="Helvetica" w:eastAsia="Times New Roman" w:hAnsi="Helvetica" w:cs="Helvetica"/>
                <w:sz w:val="24"/>
                <w:szCs w:val="24"/>
              </w:rPr>
            </w:pPr>
            <w:ins w:id="138" w:author="Gitter, Tony" w:date="2019-04-12T14:36:00Z">
              <w:r w:rsidRPr="00A314E1">
                <w:rPr>
                  <w:rFonts w:ascii="Helvetica" w:eastAsia="Times New Roman" w:hAnsi="Helvetica" w:cs="Helvetica"/>
                  <w:sz w:val="24"/>
                  <w:szCs w:val="24"/>
                </w:rPr>
                <w:t>Yes</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77265E5" w14:textId="77777777" w:rsidR="00A314E1" w:rsidRPr="00A314E1" w:rsidRDefault="00A314E1" w:rsidP="00A314E1">
            <w:pPr>
              <w:spacing w:after="0" w:line="240" w:lineRule="auto"/>
              <w:rPr>
                <w:ins w:id="139" w:author="Gitter, Tony" w:date="2019-04-12T14:36:00Z"/>
                <w:rFonts w:ascii="Helvetica" w:eastAsia="Times New Roman" w:hAnsi="Helvetica" w:cs="Helvetica"/>
                <w:sz w:val="24"/>
                <w:szCs w:val="24"/>
              </w:rPr>
            </w:pPr>
            <w:ins w:id="140" w:author="Gitter, Tony" w:date="2019-04-12T14:36:00Z">
              <w:r w:rsidRPr="00A314E1">
                <w:rPr>
                  <w:rFonts w:ascii="Helvetica" w:eastAsia="Times New Roman" w:hAnsi="Helvetica" w:cs="Helvetica"/>
                  <w:sz w:val="24"/>
                  <w:szCs w:val="24"/>
                </w:rPr>
                <w:t>No</w:t>
              </w:r>
            </w:ins>
          </w:p>
        </w:tc>
      </w:tr>
      <w:tr w:rsidR="00A314E1" w:rsidRPr="00A314E1" w14:paraId="1F8449E7" w14:textId="77777777" w:rsidTr="00A314E1">
        <w:trPr>
          <w:ins w:id="141"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7EBA2EC" w14:textId="77777777" w:rsidR="00A314E1" w:rsidRPr="00A314E1" w:rsidRDefault="00A314E1" w:rsidP="00A314E1">
            <w:pPr>
              <w:spacing w:after="0" w:line="240" w:lineRule="auto"/>
              <w:rPr>
                <w:ins w:id="142" w:author="Gitter, Tony" w:date="2019-04-12T14:36:00Z"/>
                <w:rFonts w:ascii="Helvetica" w:eastAsia="Times New Roman" w:hAnsi="Helvetica" w:cs="Helvetica"/>
                <w:sz w:val="24"/>
                <w:szCs w:val="24"/>
              </w:rPr>
            </w:pPr>
            <w:ins w:id="143" w:author="Gitter, Tony" w:date="2019-04-12T14:36:00Z">
              <w:r w:rsidRPr="00A314E1">
                <w:rPr>
                  <w:rFonts w:ascii="Helvetica" w:eastAsia="Times New Roman" w:hAnsi="Helvetica" w:cs="Helvetica"/>
                  <w:sz w:val="24"/>
                  <w:szCs w:val="24"/>
                </w:rPr>
                <w:t>Viewing changes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5D63A90" w14:textId="77777777" w:rsidR="00A314E1" w:rsidRPr="00A314E1" w:rsidRDefault="00A314E1" w:rsidP="00A314E1">
            <w:pPr>
              <w:spacing w:after="0" w:line="240" w:lineRule="auto"/>
              <w:rPr>
                <w:ins w:id="144" w:author="Gitter, Tony" w:date="2019-04-12T14:36:00Z"/>
                <w:rFonts w:ascii="Helvetica" w:eastAsia="Times New Roman" w:hAnsi="Helvetica" w:cs="Helvetica"/>
                <w:sz w:val="24"/>
                <w:szCs w:val="24"/>
              </w:rPr>
            </w:pPr>
            <w:ins w:id="145" w:author="Gitter, Tony" w:date="2019-04-12T14:36:00Z">
              <w:r w:rsidRPr="00A314E1">
                <w:rPr>
                  <w:rFonts w:ascii="Helvetica" w:eastAsia="Times New Roman" w:hAnsi="Helvetica" w:cs="Helvetica"/>
                  <w:sz w:val="24"/>
                  <w:szCs w:val="24"/>
                </w:rPr>
                <w:t>Diff of manuscript source</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6915F7C" w14:textId="77777777" w:rsidR="00A314E1" w:rsidRPr="00A314E1" w:rsidRDefault="00A314E1" w:rsidP="00A314E1">
            <w:pPr>
              <w:spacing w:after="0" w:line="240" w:lineRule="auto"/>
              <w:rPr>
                <w:ins w:id="146" w:author="Gitter, Tony" w:date="2019-04-12T14:36:00Z"/>
                <w:rFonts w:ascii="Helvetica" w:eastAsia="Times New Roman" w:hAnsi="Helvetica" w:cs="Helvetica"/>
                <w:sz w:val="24"/>
                <w:szCs w:val="24"/>
              </w:rPr>
            </w:pPr>
            <w:ins w:id="147" w:author="Gitter, Tony" w:date="2019-04-12T14:36:00Z">
              <w:r w:rsidRPr="00A314E1">
                <w:rPr>
                  <w:rFonts w:ascii="Helvetica" w:eastAsia="Times New Roman" w:hAnsi="Helvetica" w:cs="Helvetica"/>
                  <w:sz w:val="24"/>
                  <w:szCs w:val="24"/>
                </w:rPr>
                <w:t>Highlight changes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208E23A" w14:textId="77777777" w:rsidR="00A314E1" w:rsidRPr="00A314E1" w:rsidRDefault="00A314E1" w:rsidP="00A314E1">
            <w:pPr>
              <w:spacing w:after="0" w:line="240" w:lineRule="auto"/>
              <w:rPr>
                <w:ins w:id="148" w:author="Gitter, Tony" w:date="2019-04-12T14:36:00Z"/>
                <w:rFonts w:ascii="Helvetica" w:eastAsia="Times New Roman" w:hAnsi="Helvetica" w:cs="Helvetica"/>
                <w:sz w:val="24"/>
                <w:szCs w:val="24"/>
              </w:rPr>
            </w:pPr>
            <w:ins w:id="149" w:author="Gitter, Tony" w:date="2019-04-12T14:36:00Z">
              <w:r w:rsidRPr="00A314E1">
                <w:rPr>
                  <w:rFonts w:ascii="Helvetica" w:eastAsia="Times New Roman" w:hAnsi="Helvetica" w:cs="Helvetica"/>
                  <w:sz w:val="24"/>
                  <w:szCs w:val="24"/>
                </w:rPr>
                <w:t>Compare labeled versions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9DB9E2B" w14:textId="77777777" w:rsidR="00A314E1" w:rsidRPr="00A314E1" w:rsidRDefault="00A314E1" w:rsidP="00A314E1">
            <w:pPr>
              <w:spacing w:after="0" w:line="240" w:lineRule="auto"/>
              <w:rPr>
                <w:ins w:id="150" w:author="Gitter, Tony" w:date="2019-04-12T14:36:00Z"/>
                <w:rFonts w:ascii="Helvetica" w:eastAsia="Times New Roman" w:hAnsi="Helvetica" w:cs="Helvetica"/>
                <w:sz w:val="24"/>
                <w:szCs w:val="24"/>
              </w:rPr>
            </w:pPr>
            <w:ins w:id="151" w:author="Gitter, Tony" w:date="2019-04-12T14:36:00Z">
              <w:r w:rsidRPr="00A314E1">
                <w:rPr>
                  <w:rFonts w:ascii="Helvetica" w:eastAsia="Times New Roman" w:hAnsi="Helvetica" w:cs="Helvetica"/>
                  <w:sz w:val="24"/>
                  <w:szCs w:val="24"/>
                </w:rPr>
                <w:t>Highlight changes</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94F9BF5" w14:textId="77777777" w:rsidR="00A314E1" w:rsidRPr="00A314E1" w:rsidRDefault="00A314E1" w:rsidP="00A314E1">
            <w:pPr>
              <w:spacing w:after="0" w:line="240" w:lineRule="auto"/>
              <w:rPr>
                <w:ins w:id="152" w:author="Gitter, Tony" w:date="2019-04-12T14:36:00Z"/>
                <w:rFonts w:ascii="Helvetica" w:eastAsia="Times New Roman" w:hAnsi="Helvetica" w:cs="Helvetica"/>
                <w:sz w:val="24"/>
                <w:szCs w:val="24"/>
              </w:rPr>
            </w:pPr>
            <w:ins w:id="153" w:author="Gitter, Tony" w:date="2019-04-12T14:36:00Z">
              <w:r w:rsidRPr="00A314E1">
                <w:rPr>
                  <w:rFonts w:ascii="Helvetica" w:eastAsia="Times New Roman" w:hAnsi="Helvetica" w:cs="Helvetica"/>
                  <w:sz w:val="24"/>
                  <w:szCs w:val="24"/>
                </w:rPr>
                <w:t>No</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E1ED2A8" w14:textId="77777777" w:rsidR="00A314E1" w:rsidRPr="00A314E1" w:rsidRDefault="00A314E1" w:rsidP="00A314E1">
            <w:pPr>
              <w:spacing w:after="0" w:line="240" w:lineRule="auto"/>
              <w:rPr>
                <w:ins w:id="154" w:author="Gitter, Tony" w:date="2019-04-12T14:36:00Z"/>
                <w:rFonts w:ascii="Helvetica" w:eastAsia="Times New Roman" w:hAnsi="Helvetica" w:cs="Helvetica"/>
                <w:sz w:val="24"/>
                <w:szCs w:val="24"/>
              </w:rPr>
            </w:pPr>
            <w:ins w:id="155" w:author="Gitter, Tony" w:date="2019-04-12T14:36:00Z">
              <w:r w:rsidRPr="00A314E1">
                <w:rPr>
                  <w:rFonts w:ascii="Helvetica" w:eastAsia="Times New Roman" w:hAnsi="Helvetica" w:cs="Helvetica"/>
                  <w:sz w:val="24"/>
                  <w:szCs w:val="24"/>
                </w:rPr>
                <w:t>Diff of manuscript source</w:t>
              </w:r>
            </w:ins>
          </w:p>
        </w:tc>
      </w:tr>
    </w:tbl>
    <w:p w14:paraId="3113F8B6" w14:textId="3C9BFB70" w:rsidR="00A314E1" w:rsidRPr="00A314E1" w:rsidRDefault="00A314E1" w:rsidP="00A314E1">
      <w:pPr>
        <w:spacing w:before="300" w:after="300" w:line="240" w:lineRule="auto"/>
        <w:rPr>
          <w:ins w:id="156" w:author="Gitter, Tony" w:date="2019-04-12T14:36:00Z"/>
          <w:rFonts w:ascii="Helvetica" w:eastAsia="Times New Roman" w:hAnsi="Helvetica" w:cs="Helvetica"/>
          <w:color w:val="000000"/>
          <w:sz w:val="24"/>
          <w:szCs w:val="24"/>
        </w:rPr>
      </w:pPr>
      <w:ins w:id="157" w:author="Gitter, Tony" w:date="2019-04-12T14:36:00Z">
        <w:r w:rsidRPr="00A314E1">
          <w:rPr>
            <w:rFonts w:ascii="Helvetica" w:eastAsia="Times New Roman" w:hAnsi="Helvetica" w:cs="Helvetica"/>
            <w:color w:val="000000"/>
            <w:sz w:val="24"/>
            <w:szCs w:val="24"/>
          </w:rPr>
          <w:t>Existing platforms work well for editing text and are widely used for scholarly writing. However, they often lack features that are important for open collaborative writing, such as versatile version control and multiple permission levels. For example, Manubot is the only platform listed in Table </w:t>
        </w:r>
      </w:ins>
      <w:hyperlink r:id="rId46" w:anchor="tbl:platforms" w:history="1">
        <w:r w:rsidRPr="00A314E1">
          <w:rPr>
            <w:rFonts w:ascii="Helvetica" w:eastAsia="Times New Roman" w:hAnsi="Helvetica" w:cs="Helvetica"/>
            <w:color w:val="2196F3"/>
            <w:sz w:val="24"/>
            <w:szCs w:val="24"/>
            <w:u w:val="single"/>
          </w:rPr>
          <w:t>1</w:t>
        </w:r>
      </w:hyperlink>
      <w:del w:id="158" w:author="Gitter, Tony" w:date="2019-04-12T14:36:00Z">
        <w:r w:rsidR="00074B23" w:rsidRPr="00074B23">
          <w:rPr>
            <w:rFonts w:ascii="Helvetica" w:eastAsia="Times New Roman" w:hAnsi="Helvetica" w:cs="Helvetica"/>
            <w:color w:val="000000"/>
            <w:sz w:val="21"/>
            <w:szCs w:val="21"/>
          </w:rPr>
          <w:delText>In our</w:delText>
        </w:r>
      </w:del>
      <w:ins w:id="159" w:author="Gitter, Tony" w:date="2019-04-12T14:36:00Z">
        <w:r w:rsidRPr="00A314E1">
          <w:rPr>
            <w:rFonts w:ascii="Helvetica" w:eastAsia="Times New Roman" w:hAnsi="Helvetica" w:cs="Helvetica"/>
            <w:color w:val="000000"/>
            <w:sz w:val="24"/>
            <w:szCs w:val="24"/>
          </w:rPr>
          <w:t>that offers the ability to address thematically related changes together and enables multiple authors to iteratively refine proposed changes.</w:t>
        </w:r>
      </w:ins>
    </w:p>
    <w:p w14:paraId="66393721" w14:textId="4709BC06" w:rsidR="00A314E1" w:rsidRPr="00A314E1" w:rsidRDefault="00A314E1" w:rsidP="00A314E1">
      <w:pPr>
        <w:pBdr>
          <w:bottom w:val="single" w:sz="6" w:space="4" w:color="BDBDBD"/>
        </w:pBdr>
        <w:spacing w:after="0" w:line="240" w:lineRule="auto"/>
        <w:outlineLvl w:val="1"/>
        <w:rPr>
          <w:ins w:id="160" w:author="Gitter, Tony" w:date="2019-04-12T14:36:00Z"/>
          <w:rFonts w:ascii="Helvetica" w:eastAsia="Times New Roman" w:hAnsi="Helvetica" w:cs="Helvetica"/>
          <w:b/>
          <w:bCs/>
          <w:color w:val="000000"/>
          <w:sz w:val="36"/>
          <w:szCs w:val="36"/>
        </w:rPr>
      </w:pPr>
      <w:ins w:id="161" w:author="Gitter, Tony" w:date="2019-04-12T14:36:00Z">
        <w:r w:rsidRPr="00A314E1">
          <w:rPr>
            <w:rFonts w:ascii="Helvetica" w:eastAsia="Times New Roman" w:hAnsi="Helvetica" w:cs="Helvetica"/>
            <w:b/>
            <w:bCs/>
            <w:color w:val="000000"/>
            <w:sz w:val="36"/>
            <w:szCs w:val="36"/>
          </w:rPr>
          <w:t>Manubot contribution</w:t>
        </w:r>
      </w:ins>
      <w:r w:rsidRPr="00A314E1">
        <w:rPr>
          <w:rFonts w:ascii="Helvetica" w:eastAsia="Times New Roman" w:hAnsi="Helvetica" w:cs="Helvetica"/>
          <w:b/>
          <w:bCs/>
          <w:color w:val="000000"/>
          <w:sz w:val="36"/>
          <w:szCs w:val="36"/>
        </w:rPr>
        <w:t xml:space="preserve"> workflow</w:t>
      </w:r>
      <w:del w:id="162" w:author="Gitter, Tony" w:date="2019-04-12T14:36:00Z">
        <w:r w:rsidR="00074B23" w:rsidRPr="00074B23">
          <w:rPr>
            <w:rFonts w:ascii="Helvetica" w:eastAsia="Times New Roman" w:hAnsi="Helvetica" w:cs="Helvetica"/>
            <w:color w:val="000000"/>
            <w:sz w:val="21"/>
            <w:szCs w:val="21"/>
          </w:rPr>
          <w:delText>, we adopt</w:delText>
        </w:r>
      </w:del>
    </w:p>
    <w:p w14:paraId="3C04E519" w14:textId="40B43C03" w:rsidR="00A314E1" w:rsidRPr="00A314E1" w:rsidRDefault="00A314E1" w:rsidP="00A314E1">
      <w:pPr>
        <w:spacing w:before="300" w:after="300" w:line="240" w:lineRule="auto"/>
        <w:rPr>
          <w:rFonts w:ascii="Helvetica" w:eastAsia="Times New Roman" w:hAnsi="Helvetica" w:cs="Helvetica"/>
          <w:color w:val="000000"/>
          <w:sz w:val="24"/>
          <w:szCs w:val="24"/>
        </w:rPr>
      </w:pPr>
      <w:ins w:id="163" w:author="Gitter, Tony" w:date="2019-04-12T14:36:00Z">
        <w:r w:rsidRPr="00A314E1">
          <w:rPr>
            <w:rFonts w:ascii="Helvetica" w:eastAsia="Times New Roman" w:hAnsi="Helvetica" w:cs="Helvetica"/>
            <w:color w:val="000000"/>
            <w:sz w:val="24"/>
            <w:szCs w:val="24"/>
          </w:rPr>
          <w:t>Manubot’s collaborative writing workflow adopts</w:t>
        </w:r>
      </w:ins>
      <w:r w:rsidRPr="00A314E1">
        <w:rPr>
          <w:rFonts w:ascii="Helvetica" w:eastAsia="Times New Roman" w:hAnsi="Helvetica" w:cs="Helvetica"/>
          <w:color w:val="000000"/>
          <w:sz w:val="24"/>
          <w:szCs w:val="24"/>
        </w:rPr>
        <w:t xml:space="preserve"> standard software development </w:t>
      </w:r>
      <w:proofErr w:type="gramStart"/>
      <w:r w:rsidRPr="00A314E1">
        <w:rPr>
          <w:rFonts w:ascii="Helvetica" w:eastAsia="Times New Roman" w:hAnsi="Helvetica" w:cs="Helvetica"/>
          <w:color w:val="000000"/>
          <w:sz w:val="24"/>
          <w:szCs w:val="24"/>
        </w:rPr>
        <w:t>strategies</w:t>
      </w:r>
      <w:proofErr w:type="gramEnd"/>
      <w:r w:rsidRPr="00A314E1">
        <w:rPr>
          <w:rFonts w:ascii="Helvetica" w:eastAsia="Times New Roman" w:hAnsi="Helvetica" w:cs="Helvetica"/>
          <w:color w:val="000000"/>
          <w:sz w:val="24"/>
          <w:szCs w:val="24"/>
        </w:rPr>
        <w:t xml:space="preserve"> that enable any contributor to edit any part of the manuscript but enforce discussion and review of all proposed changes. The GitHub platform supports organizing and editing the manuscript. </w:t>
      </w:r>
      <w:del w:id="164" w:author="Gitter, Tony" w:date="2019-04-12T14:36:00Z">
        <w:r w:rsidR="00074B23" w:rsidRPr="00074B23">
          <w:rPr>
            <w:rFonts w:ascii="Helvetica" w:eastAsia="Times New Roman" w:hAnsi="Helvetica" w:cs="Helvetica"/>
            <w:color w:val="000000"/>
            <w:sz w:val="21"/>
            <w:szCs w:val="21"/>
          </w:rPr>
          <w:delText>We</w:delText>
        </w:r>
      </w:del>
      <w:ins w:id="165" w:author="Gitter, Tony" w:date="2019-04-12T14:36:00Z">
        <w:r w:rsidRPr="00A314E1">
          <w:rPr>
            <w:rFonts w:ascii="Helvetica" w:eastAsia="Times New Roman" w:hAnsi="Helvetica" w:cs="Helvetica"/>
            <w:color w:val="000000"/>
            <w:sz w:val="24"/>
            <w:szCs w:val="24"/>
          </w:rPr>
          <w:t>Manubot projects</w:t>
        </w:r>
      </w:ins>
      <w:r w:rsidRPr="00A314E1">
        <w:rPr>
          <w:rFonts w:ascii="Helvetica" w:eastAsia="Times New Roman" w:hAnsi="Helvetica" w:cs="Helvetica"/>
          <w:color w:val="000000"/>
          <w:sz w:val="24"/>
          <w:szCs w:val="24"/>
        </w:rPr>
        <w:t xml:space="preserve"> use GitHub </w:t>
      </w:r>
      <w:r w:rsidRPr="00A314E1">
        <w:rPr>
          <w:rFonts w:ascii="Helvetica" w:eastAsia="Times New Roman" w:hAnsi="Helvetica" w:cs="Helvetica"/>
          <w:i/>
          <w:iCs/>
          <w:color w:val="000000"/>
          <w:sz w:val="24"/>
          <w:szCs w:val="24"/>
        </w:rPr>
        <w:t>issues</w:t>
      </w:r>
      <w:r w:rsidRPr="00A314E1">
        <w:rPr>
          <w:rFonts w:ascii="Helvetica" w:eastAsia="Times New Roman" w:hAnsi="Helvetica" w:cs="Helvetica"/>
          <w:color w:val="000000"/>
          <w:sz w:val="24"/>
          <w:szCs w:val="24"/>
        </w:rPr>
        <w:t xml:space="preserve"> for organization, opening a new issue for each discussion topic. For example, in a review manuscript like the Deep Review, this includes each primary paper under consideration. Within a paper’s issue, contributors summarize the research, discuss it (sometimes with participation from the original authors), and assess its relevance to the review. </w:t>
      </w:r>
      <w:ins w:id="166" w:author="Gitter, Tony" w:date="2019-04-12T14:36:00Z">
        <w:r w:rsidRPr="00A314E1">
          <w:rPr>
            <w:rFonts w:ascii="Helvetica" w:eastAsia="Times New Roman" w:hAnsi="Helvetica" w:cs="Helvetica"/>
            <w:color w:val="000000"/>
            <w:sz w:val="24"/>
            <w:szCs w:val="24"/>
          </w:rPr>
          <w:t xml:space="preserve">In a primary research article, issues can instead track progress on specific figures or subsections of text being drafted. </w:t>
        </w:r>
      </w:ins>
      <w:r w:rsidRPr="00A314E1">
        <w:rPr>
          <w:rFonts w:ascii="Helvetica" w:eastAsia="Times New Roman" w:hAnsi="Helvetica" w:cs="Helvetica"/>
          <w:color w:val="000000"/>
          <w:sz w:val="24"/>
          <w:szCs w:val="24"/>
        </w:rPr>
        <w:t xml:space="preserve">Issues </w:t>
      </w:r>
      <w:del w:id="167" w:author="Gitter, Tony" w:date="2019-04-12T14:36:00Z">
        <w:r w:rsidR="00074B23" w:rsidRPr="00074B23">
          <w:rPr>
            <w:rFonts w:ascii="Helvetica" w:eastAsia="Times New Roman" w:hAnsi="Helvetica" w:cs="Helvetica"/>
            <w:color w:val="000000"/>
            <w:sz w:val="21"/>
            <w:szCs w:val="21"/>
          </w:rPr>
          <w:delText xml:space="preserve">also </w:delText>
        </w:r>
      </w:del>
      <w:r w:rsidRPr="00A314E1">
        <w:rPr>
          <w:rFonts w:ascii="Helvetica" w:eastAsia="Times New Roman" w:hAnsi="Helvetica" w:cs="Helvetica"/>
          <w:color w:val="000000"/>
          <w:sz w:val="24"/>
          <w:szCs w:val="24"/>
        </w:rPr>
        <w:t xml:space="preserve">serve as an open to-do list and a forum for debating the main </w:t>
      </w:r>
      <w:del w:id="168" w:author="Gitter, Tony" w:date="2019-04-12T14:36:00Z">
        <w:r w:rsidR="00074B23" w:rsidRPr="00074B23">
          <w:rPr>
            <w:rFonts w:ascii="Helvetica" w:eastAsia="Times New Roman" w:hAnsi="Helvetica" w:cs="Helvetica"/>
            <w:color w:val="000000"/>
            <w:sz w:val="21"/>
            <w:szCs w:val="21"/>
          </w:rPr>
          <w:delText>message, themes, and topics</w:delText>
        </w:r>
      </w:del>
      <w:ins w:id="169" w:author="Gitter, Tony" w:date="2019-04-12T14:36:00Z">
        <w:r w:rsidRPr="00A314E1">
          <w:rPr>
            <w:rFonts w:ascii="Helvetica" w:eastAsia="Times New Roman" w:hAnsi="Helvetica" w:cs="Helvetica"/>
            <w:color w:val="000000"/>
            <w:sz w:val="24"/>
            <w:szCs w:val="24"/>
          </w:rPr>
          <w:t>messages</w:t>
        </w:r>
      </w:ins>
      <w:r w:rsidRPr="00A314E1">
        <w:rPr>
          <w:rFonts w:ascii="Helvetica" w:eastAsia="Times New Roman" w:hAnsi="Helvetica" w:cs="Helvetica"/>
          <w:color w:val="000000"/>
          <w:sz w:val="24"/>
          <w:szCs w:val="24"/>
        </w:rPr>
        <w:t xml:space="preserve"> of the </w:t>
      </w:r>
      <w:del w:id="170" w:author="Gitter, Tony" w:date="2019-04-12T14:36:00Z">
        <w:r w:rsidR="00074B23" w:rsidRPr="00074B23">
          <w:rPr>
            <w:rFonts w:ascii="Helvetica" w:eastAsia="Times New Roman" w:hAnsi="Helvetica" w:cs="Helvetica"/>
            <w:color w:val="000000"/>
            <w:sz w:val="21"/>
            <w:szCs w:val="21"/>
          </w:rPr>
          <w:delText>review</w:delText>
        </w:r>
      </w:del>
      <w:ins w:id="171" w:author="Gitter, Tony" w:date="2019-04-12T14:36:00Z">
        <w:r w:rsidRPr="00A314E1">
          <w:rPr>
            <w:rFonts w:ascii="Helvetica" w:eastAsia="Times New Roman" w:hAnsi="Helvetica" w:cs="Helvetica"/>
            <w:color w:val="000000"/>
            <w:sz w:val="24"/>
            <w:szCs w:val="24"/>
          </w:rPr>
          <w:t>manuscript</w:t>
        </w:r>
      </w:ins>
      <w:r w:rsidRPr="00A314E1">
        <w:rPr>
          <w:rFonts w:ascii="Helvetica" w:eastAsia="Times New Roman" w:hAnsi="Helvetica" w:cs="Helvetica"/>
          <w:color w:val="000000"/>
          <w:sz w:val="24"/>
          <w:szCs w:val="24"/>
        </w:rPr>
        <w:t>.</w:t>
      </w:r>
    </w:p>
    <w:p w14:paraId="22D5D071" w14:textId="3ED2C6CF"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GitHub and the underlying Git version control system [</w:t>
      </w:r>
      <w:hyperlink r:id="rId47" w:anchor="ref-PlcxShQU" w:history="1">
        <w:r w:rsidRPr="00A314E1">
          <w:rPr>
            <w:rFonts w:ascii="Helvetica" w:eastAsia="Times New Roman" w:hAnsi="Helvetica" w:cs="Helvetica"/>
            <w:color w:val="2196F3"/>
            <w:sz w:val="24"/>
            <w:szCs w:val="24"/>
            <w:u w:val="single"/>
          </w:rPr>
          <w:t>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"ref-kEX5dgzK"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also structure the writing process. The official version of the manuscript is </w:t>
      </w:r>
      <w:r w:rsidRPr="00A314E1">
        <w:rPr>
          <w:rFonts w:ascii="Helvetica" w:eastAsia="Times New Roman" w:hAnsi="Helvetica" w:cs="Helvetica"/>
          <w:i/>
          <w:iCs/>
          <w:color w:val="000000"/>
          <w:sz w:val="24"/>
          <w:szCs w:val="24"/>
        </w:rPr>
        <w:t>forked</w:t>
      </w:r>
      <w:r w:rsidRPr="00A314E1">
        <w:rPr>
          <w:rFonts w:ascii="Helvetica" w:eastAsia="Times New Roman" w:hAnsi="Helvetica" w:cs="Helvetica"/>
          <w:color w:val="000000"/>
          <w:sz w:val="24"/>
          <w:szCs w:val="24"/>
        </w:rPr>
        <w:t> by individual contributors</w:t>
      </w:r>
      <w:del w:id="172" w:author="Gitter, Tony" w:date="2019-04-12T14:36:00Z">
        <w:r w:rsidR="00074B23" w:rsidRPr="00074B23">
          <w:rPr>
            <w:rFonts w:ascii="Helvetica" w:eastAsia="Times New Roman" w:hAnsi="Helvetica" w:cs="Helvetica"/>
            <w:color w:val="000000"/>
            <w:sz w:val="21"/>
            <w:szCs w:val="21"/>
          </w:rPr>
          <w:delText>.</w:delText>
        </w:r>
      </w:del>
      <w:ins w:id="173" w:author="Gitter, Tony" w:date="2019-04-12T14:36:00Z">
        <w:r w:rsidRPr="00A314E1">
          <w:rPr>
            <w:rFonts w:ascii="Helvetica" w:eastAsia="Times New Roman" w:hAnsi="Helvetica" w:cs="Helvetica"/>
            <w:color w:val="000000"/>
            <w:sz w:val="24"/>
            <w:szCs w:val="24"/>
          </w:rPr>
          <w:t>, creating a copy they can freely modify.</w:t>
        </w:r>
      </w:ins>
      <w:r w:rsidRPr="00A314E1">
        <w:rPr>
          <w:rFonts w:ascii="Helvetica" w:eastAsia="Times New Roman" w:hAnsi="Helvetica" w:cs="Helvetica"/>
          <w:color w:val="000000"/>
          <w:sz w:val="24"/>
          <w:szCs w:val="24"/>
        </w:rPr>
        <w:t xml:space="preserve"> A contributor then adds and revises files, grouping these changes into </w:t>
      </w:r>
      <w:r w:rsidRPr="00A314E1">
        <w:rPr>
          <w:rFonts w:ascii="Helvetica" w:eastAsia="Times New Roman" w:hAnsi="Helvetica" w:cs="Helvetica"/>
          <w:i/>
          <w:iCs/>
          <w:color w:val="000000"/>
          <w:sz w:val="24"/>
          <w:szCs w:val="24"/>
        </w:rPr>
        <w:t>commits</w:t>
      </w:r>
      <w:r w:rsidRPr="00A314E1">
        <w:rPr>
          <w:rFonts w:ascii="Helvetica" w:eastAsia="Times New Roman" w:hAnsi="Helvetica" w:cs="Helvetica"/>
          <w:color w:val="000000"/>
          <w:sz w:val="24"/>
          <w:szCs w:val="24"/>
        </w:rPr>
        <w:t>. When the changes are ready to be reviewed, the series of commits are submitted as a </w:t>
      </w:r>
      <w:r w:rsidRPr="00A314E1">
        <w:rPr>
          <w:rFonts w:ascii="Helvetica" w:eastAsia="Times New Roman" w:hAnsi="Helvetica" w:cs="Helvetica"/>
          <w:i/>
          <w:iCs/>
          <w:color w:val="000000"/>
          <w:sz w:val="24"/>
          <w:szCs w:val="24"/>
        </w:rPr>
        <w:t xml:space="preserve">pull </w:t>
      </w:r>
      <w:del w:id="174" w:author="Gitter, Tony" w:date="2019-04-12T14:36:00Z">
        <w:r w:rsidR="00074B23" w:rsidRPr="00074B23">
          <w:rPr>
            <w:rFonts w:ascii="Helvetica" w:eastAsia="Times New Roman" w:hAnsi="Helvetica" w:cs="Helvetica"/>
            <w:i/>
            <w:iCs/>
            <w:color w:val="000000"/>
            <w:sz w:val="21"/>
            <w:szCs w:val="21"/>
          </w:rPr>
          <w:delText>request</w:delText>
        </w:r>
        <w:r w:rsidR="00074B23" w:rsidRPr="00074B23">
          <w:rPr>
            <w:rFonts w:ascii="Helvetica" w:eastAsia="Times New Roman" w:hAnsi="Helvetica" w:cs="Helvetica"/>
            <w:color w:val="000000"/>
            <w:sz w:val="21"/>
            <w:szCs w:val="21"/>
          </w:rPr>
          <w:delText> through</w:delText>
        </w:r>
      </w:del>
      <w:ins w:id="175" w:author="Gitter, Tony" w:date="2019-04-12T14:36:00Z">
        <w:r w:rsidRPr="00A314E1">
          <w:rPr>
            <w:rFonts w:ascii="Helvetica" w:eastAsia="Times New Roman" w:hAnsi="Helvetica" w:cs="Helvetica"/>
            <w:i/>
            <w:iCs/>
            <w:color w:val="000000"/>
            <w:sz w:val="24"/>
            <w:szCs w:val="24"/>
          </w:rPr>
          <w:t>request</w:t>
        </w:r>
        <w:r w:rsidRPr="00A314E1">
          <w:rPr>
            <w:rFonts w:ascii="Helvetica" w:eastAsia="Times New Roman" w:hAnsi="Helvetica" w:cs="Helvetica"/>
            <w:color w:val="000000"/>
            <w:sz w:val="24"/>
            <w:szCs w:val="24"/>
          </w:rPr>
          <w:t>through</w:t>
        </w:r>
      </w:ins>
      <w:r w:rsidRPr="00A314E1">
        <w:rPr>
          <w:rFonts w:ascii="Helvetica" w:eastAsia="Times New Roman" w:hAnsi="Helvetica" w:cs="Helvetica"/>
          <w:color w:val="000000"/>
          <w:sz w:val="24"/>
          <w:szCs w:val="24"/>
        </w:rPr>
        <w:t xml:space="preserve"> GitHub, which notifies other authors of the pending changes. GitHub’s review interface allows anyone to comment on the changes, globally or at specific lines, asking questions or requesting modifications</w:t>
      </w:r>
      <w:ins w:id="176" w:author="Gitter, Tony" w:date="2019-04-12T14:36:00Z">
        <w:r w:rsidRPr="00A314E1">
          <w:rPr>
            <w:rFonts w:ascii="Helvetica" w:eastAsia="Times New Roman" w:hAnsi="Helvetica" w:cs="Helvetica"/>
            <w:color w:val="000000"/>
            <w:sz w:val="24"/>
            <w:szCs w:val="24"/>
          </w:rPr>
          <w:t> [</w:t>
        </w:r>
      </w:ins>
      <w:hyperlink r:id="rId48" w:anchor="ref-opQBBK06" w:history="1">
        <w:r w:rsidRPr="00A314E1">
          <w:rPr>
            <w:rFonts w:ascii="Helvetica" w:eastAsia="Times New Roman" w:hAnsi="Helvetica" w:cs="Helvetica"/>
            <w:color w:val="2196F3"/>
            <w:sz w:val="24"/>
            <w:szCs w:val="24"/>
            <w:u w:val="single"/>
          </w:rPr>
          <w:t>9</w:t>
        </w:r>
      </w:hyperlink>
      <w:del w:id="177" w:author="Gitter, Tony" w:date="2019-04-12T14:36:00Z">
        <w:r w:rsidR="00074B23" w:rsidRPr="00074B23">
          <w:rPr>
            <w:rFonts w:ascii="Helvetica" w:eastAsia="Times New Roman" w:hAnsi="Helvetica" w:cs="Helvetica"/>
            <w:color w:val="000000"/>
            <w:sz w:val="21"/>
            <w:szCs w:val="21"/>
          </w:rPr>
          <w:delText xml:space="preserve"> as depicted in .</w:delText>
        </w:r>
      </w:del>
      <w:ins w:id="178"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Conversations during review can reference other pull requests, issues, or authors, linking the relevant people and content</w:t>
      </w:r>
      <w:del w:id="179" w:author="Gitter, Tony" w:date="2019-04-12T14:36:00Z">
        <w:r w:rsidR="00074B23" w:rsidRPr="00074B23">
          <w:rPr>
            <w:rFonts w:ascii="Helvetica" w:eastAsia="Times New Roman" w:hAnsi="Helvetica" w:cs="Helvetica"/>
            <w:color w:val="000000"/>
            <w:sz w:val="21"/>
            <w:szCs w:val="21"/>
          </w:rPr>
          <w:delText xml:space="preserve">, as illustrated in </w:delText>
        </w:r>
      </w:del>
      <w:ins w:id="180" w:author="Gitter, Tony" w:date="2019-04-12T14:36:00Z">
        <w:r w:rsidRPr="00A314E1">
          <w:rPr>
            <w:rFonts w:ascii="Helvetica" w:eastAsia="Times New Roman" w:hAnsi="Helvetica" w:cs="Helvetica"/>
            <w:color w:val="000000"/>
            <w:sz w:val="24"/>
            <w:szCs w:val="24"/>
          </w:rPr>
          <w:t xml:space="preserve"> (</w:t>
        </w:r>
      </w:ins>
      <w:r w:rsidRPr="00A314E1">
        <w:rPr>
          <w:rFonts w:ascii="Helvetica" w:eastAsia="Times New Roman" w:hAnsi="Helvetica" w:cs="Helvetica"/>
          <w:color w:val="000000"/>
          <w:sz w:val="24"/>
          <w:szCs w:val="24"/>
        </w:rPr>
        <w:t>Figure </w:t>
      </w:r>
      <w:hyperlink r:id="rId49" w:anchor="fig:workflow" w:history="1">
        <w:r w:rsidRPr="00A314E1">
          <w:rPr>
            <w:rFonts w:ascii="Helvetica" w:eastAsia="Times New Roman" w:hAnsi="Helvetica" w:cs="Helvetica"/>
            <w:color w:val="2196F3"/>
            <w:sz w:val="24"/>
            <w:szCs w:val="24"/>
            <w:u w:val="single"/>
          </w:rPr>
          <w:t>1</w:t>
        </w:r>
      </w:hyperlink>
      <w:del w:id="181" w:author="Gitter, Tony" w:date="2019-04-12T14:36:00Z">
        <w:r w:rsidR="00074B23" w:rsidRPr="00074B23">
          <w:rPr>
            <w:rFonts w:ascii="Helvetica" w:eastAsia="Times New Roman" w:hAnsi="Helvetica" w:cs="Helvetica"/>
            <w:color w:val="000000"/>
            <w:sz w:val="21"/>
            <w:szCs w:val="21"/>
          </w:rPr>
          <w:delText>.</w:delText>
        </w:r>
      </w:del>
      <w:ins w:id="182"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Reviewing batches of revisions that focus on a single theme is more efficient than independently discussing isolated comments and edits and helps maintain consistent content and tone across different authors and reviewers. Once all requested modifications are made, the manuscript maintainers, a subset of authors with elevated GitHub permissions, formally approve the pull request and merge the changes into the official version. The process of writing and revising material can be orchestrated through GitHub with a web browser </w:t>
      </w:r>
      <w:ins w:id="183" w:author="Gitter, Tony" w:date="2019-04-12T14:36:00Z">
        <w:r w:rsidRPr="00A314E1">
          <w:rPr>
            <w:rFonts w:ascii="Helvetica" w:eastAsia="Times New Roman" w:hAnsi="Helvetica" w:cs="Helvetica"/>
            <w:color w:val="000000"/>
            <w:sz w:val="24"/>
            <w:szCs w:val="24"/>
          </w:rPr>
          <w:t>(as shown in </w:t>
        </w:r>
      </w:ins>
      <w:hyperlink r:id="rId50" w:anchor="vid:usage" w:history="1">
        <w:r w:rsidRPr="00A314E1">
          <w:rPr>
            <w:rFonts w:ascii="Helvetica" w:eastAsia="Times New Roman" w:hAnsi="Helvetica" w:cs="Helvetica"/>
            <w:color w:val="2196F3"/>
            <w:sz w:val="24"/>
            <w:szCs w:val="24"/>
            <w:u w:val="single"/>
          </w:rPr>
          <w:t>S1 Video</w:t>
        </w:r>
      </w:hyperlink>
      <w:del w:id="184" w:author="Gitter, Tony" w:date="2019-04-12T14:36:00Z">
        <w:r w:rsidR="00074B23" w:rsidRPr="00074B23">
          <w:rPr>
            <w:rFonts w:ascii="Helvetica" w:eastAsia="Times New Roman" w:hAnsi="Helvetica" w:cs="Helvetica"/>
            <w:color w:val="000000"/>
            <w:sz w:val="21"/>
            <w:szCs w:val="21"/>
          </w:rPr>
          <w:delText>or</w:delText>
        </w:r>
      </w:del>
      <w:ins w:id="185" w:author="Gitter, Tony" w:date="2019-04-12T14:36:00Z">
        <w:r w:rsidRPr="00A314E1">
          <w:rPr>
            <w:rFonts w:ascii="Helvetica" w:eastAsia="Times New Roman" w:hAnsi="Helvetica" w:cs="Helvetica"/>
            <w:color w:val="000000"/>
            <w:sz w:val="24"/>
            <w:szCs w:val="24"/>
          </w:rPr>
          <w:t>) or through</w:t>
        </w:r>
      </w:ins>
      <w:r w:rsidRPr="00A314E1">
        <w:rPr>
          <w:rFonts w:ascii="Helvetica" w:eastAsia="Times New Roman" w:hAnsi="Helvetica" w:cs="Helvetica"/>
          <w:color w:val="000000"/>
          <w:sz w:val="24"/>
          <w:szCs w:val="24"/>
        </w:rPr>
        <w:t xml:space="preserve"> a local text editor.</w:t>
      </w:r>
    </w:p>
    <w:p w14:paraId="7FAA4927" w14:textId="6F4164DB" w:rsidR="00A314E1" w:rsidRPr="00A314E1" w:rsidRDefault="00074B23" w:rsidP="00A314E1">
      <w:pPr>
        <w:spacing w:after="0" w:line="240" w:lineRule="auto"/>
        <w:rPr>
          <w:rFonts w:ascii="Times New Roman" w:eastAsia="Times New Roman" w:hAnsi="Times New Roman" w:cs="Times New Roman"/>
          <w:sz w:val="24"/>
          <w:szCs w:val="24"/>
        </w:rPr>
      </w:pPr>
      <w:del w:id="186" w:author="Gitter, Tony" w:date="2019-04-12T14:36:00Z">
        <w:r w:rsidRPr="00074B23">
          <w:rPr>
            <w:rFonts w:ascii="Times New Roman" w:eastAsia="Times New Roman" w:hAnsi="Times New Roman" w:cs="Times New Roman"/>
            <w:noProof/>
            <w:sz w:val="24"/>
            <w:szCs w:val="24"/>
          </w:rPr>
          <mc:AlternateContent>
            <mc:Choice Requires="wps">
              <w:drawing>
                <wp:inline distT="0" distB="0" distL="0" distR="0" wp14:anchorId="237F4FF1" wp14:editId="662A8D8A">
                  <wp:extent cx="304800" cy="304800"/>
                  <wp:effectExtent l="0" t="0" r="0" b="0"/>
                  <wp:docPr id="40" name="Rectangle 40" descr="Figure 1: Deep Review editing workflow.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232EC" id="Rectangle 2" o:spid="_x0000_s1026" alt="Figure 1: Deep Review editing workflow. Any reader can become a contributor by proposing a change through a pull request. In this example, the contributor opens an issue to discuss a manuscript modification. A maintainer and additional participant provide feedback, and the maintainer recommends creating a pull request to update the text. The contributor creates the pull request, it is reviewed by a maintainer and a participant, and the contributor updates the pull request in response. Once the pull request is approved, the maintainer merges the changes into the official version of the manu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HAgQdkDAAAb&#10;CAAADgAAAAAAAAAAAAAAAAAuAgAAZHJzL2Uyb0RvYy54bWxQSwECLQAUAAYACAAAACEATKDpLNgA&#10;AAADAQAADwAAAAAAAAAAAAAAAAAzBgAAZHJzL2Rvd25yZXYueG1sUEsFBgAAAAAEAAQA8wAAADgH&#10;AAAAAA==&#10;" filled="f" stroked="f">
                  <o:lock v:ext="edit" aspectratio="t"/>
                  <w10:anchorlock/>
                </v:rect>
              </w:pict>
            </mc:Fallback>
          </mc:AlternateContent>
        </w:r>
      </w:del>
      <w:ins w:id="187" w:author="Gitter, Tony" w:date="2019-04-12T14:36:00Z">
        <w:r w:rsidR="00A314E1" w:rsidRPr="00A314E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5B0F9" id="Rectangle 3" o:spid="_x0000_s1026" alt="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UBcs5bBAAAUgkAAA4AAAAAAAAAAAAAAAAALgIAAGRycy9lMm9Eb2MueG1sUEsBAi0A&#10;FAAGAAgAAAAhAEyg6SzYAAAAAwEAAA8AAAAAAAAAAAAAAAAAtQYAAGRycy9kb3ducmV2LnhtbFBL&#10;BQYAAAAABAAEAPMAAAC6BwAAAAA=&#10;" filled="f" stroked="f">
                  <o:lock v:ext="edit" aspectratio="t"/>
                  <w10:anchorlock/>
                </v:rect>
              </w:pict>
            </mc:Fallback>
          </mc:AlternateContent>
        </w:r>
      </w:ins>
      <w:r w:rsidR="00A314E1" w:rsidRPr="00A314E1">
        <w:rPr>
          <w:rFonts w:ascii="Helvetica" w:eastAsia="Times New Roman" w:hAnsi="Helvetica" w:cs="Helvetica"/>
          <w:b/>
          <w:bCs/>
          <w:sz w:val="24"/>
          <w:szCs w:val="24"/>
        </w:rPr>
        <w:t>Figure 1:</w:t>
      </w:r>
      <w:r w:rsidR="00A314E1" w:rsidRPr="00A314E1">
        <w:rPr>
          <w:rFonts w:ascii="Times New Roman" w:eastAsia="Times New Roman" w:hAnsi="Times New Roman" w:cs="Times New Roman"/>
          <w:sz w:val="24"/>
          <w:szCs w:val="24"/>
        </w:rPr>
        <w:t> </w:t>
      </w:r>
      <w:del w:id="188" w:author="Gitter, Tony" w:date="2019-04-12T14:36:00Z">
        <w:r w:rsidRPr="00074B23">
          <w:rPr>
            <w:rFonts w:ascii="Times New Roman" w:eastAsia="Times New Roman" w:hAnsi="Times New Roman" w:cs="Times New Roman"/>
            <w:b/>
            <w:bCs/>
            <w:sz w:val="24"/>
            <w:szCs w:val="24"/>
          </w:rPr>
          <w:delText>Deep Review</w:delText>
        </w:r>
      </w:del>
      <w:ins w:id="189" w:author="Gitter, Tony" w:date="2019-04-12T14:36:00Z">
        <w:r w:rsidR="00A314E1" w:rsidRPr="00A314E1">
          <w:rPr>
            <w:rFonts w:ascii="Helvetica" w:eastAsia="Times New Roman" w:hAnsi="Helvetica" w:cs="Helvetica"/>
            <w:b/>
            <w:bCs/>
            <w:sz w:val="24"/>
            <w:szCs w:val="24"/>
          </w:rPr>
          <w:t>Manubot</w:t>
        </w:r>
      </w:ins>
      <w:r w:rsidR="00A314E1" w:rsidRPr="00A314E1">
        <w:rPr>
          <w:rFonts w:ascii="Helvetica" w:eastAsia="Times New Roman" w:hAnsi="Helvetica" w:cs="Helvetica"/>
          <w:b/>
          <w:bCs/>
          <w:sz w:val="24"/>
          <w:szCs w:val="24"/>
        </w:rPr>
        <w:t xml:space="preserve"> editing workflow.</w:t>
      </w:r>
      <w:r w:rsidR="00A314E1" w:rsidRPr="00A314E1">
        <w:rPr>
          <w:rFonts w:ascii="Times New Roman" w:eastAsia="Times New Roman" w:hAnsi="Times New Roman" w:cs="Times New Roman"/>
          <w:sz w:val="24"/>
          <w:szCs w:val="24"/>
        </w:rPr>
        <w:t xml:space="preserve"> Any reader can </w:t>
      </w:r>
      <w:del w:id="190" w:author="Gitter, Tony" w:date="2019-04-12T14:36:00Z">
        <w:r w:rsidRPr="00074B23">
          <w:rPr>
            <w:rFonts w:ascii="Times New Roman" w:eastAsia="Times New Roman" w:hAnsi="Times New Roman" w:cs="Times New Roman"/>
            <w:sz w:val="24"/>
            <w:szCs w:val="24"/>
          </w:rPr>
          <w:delText xml:space="preserve">become </w:delText>
        </w:r>
      </w:del>
      <w:ins w:id="191" w:author="Gitter, Tony" w:date="2019-04-12T14:36:00Z">
        <w:r w:rsidR="00A314E1" w:rsidRPr="00A314E1">
          <w:rPr>
            <w:rFonts w:ascii="Times New Roman" w:eastAsia="Times New Roman" w:hAnsi="Times New Roman" w:cs="Times New Roman"/>
            <w:sz w:val="24"/>
            <w:szCs w:val="24"/>
          </w:rPr>
          <w:t xml:space="preserve">contribute to </w:t>
        </w:r>
      </w:ins>
      <w:r w:rsidR="00A314E1" w:rsidRPr="00A314E1">
        <w:rPr>
          <w:rFonts w:ascii="Times New Roman" w:eastAsia="Times New Roman" w:hAnsi="Times New Roman" w:cs="Times New Roman"/>
          <w:sz w:val="24"/>
          <w:szCs w:val="24"/>
        </w:rPr>
        <w:t xml:space="preserve">a </w:t>
      </w:r>
      <w:del w:id="192" w:author="Gitter, Tony" w:date="2019-04-12T14:36:00Z">
        <w:r w:rsidRPr="00074B23">
          <w:rPr>
            <w:rFonts w:ascii="Times New Roman" w:eastAsia="Times New Roman" w:hAnsi="Times New Roman" w:cs="Times New Roman"/>
            <w:sz w:val="24"/>
            <w:szCs w:val="24"/>
          </w:rPr>
          <w:delText xml:space="preserve">contributor </w:delText>
        </w:r>
      </w:del>
      <w:ins w:id="193" w:author="Gitter, Tony" w:date="2019-04-12T14:36:00Z">
        <w:r w:rsidR="00A314E1" w:rsidRPr="00A314E1">
          <w:rPr>
            <w:rFonts w:ascii="Times New Roman" w:eastAsia="Times New Roman" w:hAnsi="Times New Roman" w:cs="Times New Roman"/>
            <w:sz w:val="24"/>
            <w:szCs w:val="24"/>
          </w:rPr>
          <w:t xml:space="preserve">Manubot manuscript </w:t>
        </w:r>
      </w:ins>
      <w:r w:rsidR="00A314E1" w:rsidRPr="00A314E1">
        <w:rPr>
          <w:rFonts w:ascii="Times New Roman" w:eastAsia="Times New Roman" w:hAnsi="Times New Roman" w:cs="Times New Roman"/>
          <w:sz w:val="24"/>
          <w:szCs w:val="24"/>
        </w:rPr>
        <w:t xml:space="preserve">by proposing a change through a pull request. </w:t>
      </w:r>
      <w:del w:id="194" w:author="Gitter, Tony" w:date="2019-04-12T14:36:00Z">
        <w:r w:rsidRPr="00074B23">
          <w:rPr>
            <w:rFonts w:ascii="Times New Roman" w:eastAsia="Times New Roman" w:hAnsi="Times New Roman" w:cs="Times New Roman"/>
            <w:sz w:val="24"/>
            <w:szCs w:val="24"/>
          </w:rPr>
          <w:delText xml:space="preserve">In </w:delText>
        </w:r>
      </w:del>
      <w:r w:rsidR="00A314E1" w:rsidRPr="00A314E1">
        <w:rPr>
          <w:rFonts w:ascii="Times New Roman" w:eastAsia="Times New Roman" w:hAnsi="Times New Roman" w:cs="Times New Roman"/>
          <w:sz w:val="24"/>
          <w:szCs w:val="24"/>
        </w:rPr>
        <w:t>This example</w:t>
      </w:r>
      <w:del w:id="195" w:author="Gitter, Tony" w:date="2019-04-12T14:36:00Z">
        <w:r w:rsidRPr="00074B23">
          <w:rPr>
            <w:rFonts w:ascii="Times New Roman" w:eastAsia="Times New Roman" w:hAnsi="Times New Roman" w:cs="Times New Roman"/>
            <w:sz w:val="24"/>
            <w:szCs w:val="24"/>
          </w:rPr>
          <w:delText>,</w:delText>
        </w:r>
      </w:del>
      <w:ins w:id="196" w:author="Gitter, Tony" w:date="2019-04-12T14:36:00Z">
        <w:r w:rsidR="00A314E1" w:rsidRPr="00A314E1">
          <w:rPr>
            <w:rFonts w:ascii="Times New Roman" w:eastAsia="Times New Roman" w:hAnsi="Times New Roman" w:cs="Times New Roman"/>
            <w:sz w:val="24"/>
            <w:szCs w:val="24"/>
          </w:rPr>
          <w:t xml:space="preserve"> involves three people: a manuscript Maintainer, an existing project Contributor, and an additional Participant in the discussion. Manuscript text is shown in solid lines on the left of the timeline and discussion on GitHub is shown by squiggly lines to the right of the timeline.</w:t>
        </w:r>
      </w:ins>
      <w:r w:rsidR="00A314E1" w:rsidRPr="00A314E1">
        <w:rPr>
          <w:rFonts w:ascii="Times New Roman" w:eastAsia="Times New Roman" w:hAnsi="Times New Roman" w:cs="Times New Roman"/>
          <w:sz w:val="24"/>
          <w:szCs w:val="24"/>
        </w:rPr>
        <w:t xml:space="preserve"> The Contributor opens </w:t>
      </w:r>
      <w:del w:id="197" w:author="Gitter, Tony" w:date="2019-04-12T14:36:00Z">
        <w:r w:rsidRPr="00074B23">
          <w:rPr>
            <w:rFonts w:ascii="Times New Roman" w:eastAsia="Times New Roman" w:hAnsi="Times New Roman" w:cs="Times New Roman"/>
            <w:sz w:val="24"/>
            <w:szCs w:val="24"/>
          </w:rPr>
          <w:delText>an</w:delText>
        </w:r>
      </w:del>
      <w:ins w:id="198" w:author="Gitter, Tony" w:date="2019-04-12T14:36:00Z">
        <w:r w:rsidR="00A314E1" w:rsidRPr="00A314E1">
          <w:rPr>
            <w:rFonts w:ascii="Times New Roman" w:eastAsia="Times New Roman" w:hAnsi="Times New Roman" w:cs="Times New Roman"/>
            <w:sz w:val="24"/>
            <w:szCs w:val="24"/>
          </w:rPr>
          <w:t>a GitHub</w:t>
        </w:r>
      </w:ins>
      <w:r w:rsidR="00A314E1" w:rsidRPr="00A314E1">
        <w:rPr>
          <w:rFonts w:ascii="Times New Roman" w:eastAsia="Times New Roman" w:hAnsi="Times New Roman" w:cs="Times New Roman"/>
          <w:sz w:val="24"/>
          <w:szCs w:val="24"/>
        </w:rPr>
        <w:t xml:space="preserve"> issue to discuss a manuscript modification. </w:t>
      </w:r>
      <w:del w:id="199" w:author="Gitter, Tony" w:date="2019-04-12T14:36:00Z">
        <w:r w:rsidRPr="00074B23">
          <w:rPr>
            <w:rFonts w:ascii="Times New Roman" w:eastAsia="Times New Roman" w:hAnsi="Times New Roman" w:cs="Times New Roman"/>
            <w:sz w:val="24"/>
            <w:szCs w:val="24"/>
          </w:rPr>
          <w:delText>A</w:delText>
        </w:r>
      </w:del>
      <w:ins w:id="200" w:author="Gitter, Tony" w:date="2019-04-12T14:36:00Z">
        <w:r w:rsidR="00A314E1" w:rsidRPr="00A314E1">
          <w:rPr>
            <w:rFonts w:ascii="Times New Roman" w:eastAsia="Times New Roman" w:hAnsi="Times New Roman" w:cs="Times New Roman"/>
            <w:sz w:val="24"/>
            <w:szCs w:val="24"/>
          </w:rPr>
          <w:t>The</w:t>
        </w:r>
      </w:ins>
      <w:r w:rsidR="00A314E1" w:rsidRPr="00A314E1">
        <w:rPr>
          <w:rFonts w:ascii="Times New Roman" w:eastAsia="Times New Roman" w:hAnsi="Times New Roman" w:cs="Times New Roman"/>
          <w:sz w:val="24"/>
          <w:szCs w:val="24"/>
        </w:rPr>
        <w:t xml:space="preserve"> Maintainer and </w:t>
      </w:r>
      <w:del w:id="201" w:author="Gitter, Tony" w:date="2019-04-12T14:36:00Z">
        <w:r w:rsidRPr="00074B23">
          <w:rPr>
            <w:rFonts w:ascii="Times New Roman" w:eastAsia="Times New Roman" w:hAnsi="Times New Roman" w:cs="Times New Roman"/>
            <w:sz w:val="24"/>
            <w:szCs w:val="24"/>
          </w:rPr>
          <w:delText>additional</w:delText>
        </w:r>
      </w:del>
      <w:ins w:id="202" w:author="Gitter, Tony" w:date="2019-04-12T14:36:00Z">
        <w:r w:rsidR="00A314E1" w:rsidRPr="00A314E1">
          <w:rPr>
            <w:rFonts w:ascii="Times New Roman" w:eastAsia="Times New Roman" w:hAnsi="Times New Roman" w:cs="Times New Roman"/>
            <w:sz w:val="24"/>
            <w:szCs w:val="24"/>
          </w:rPr>
          <w:t>the</w:t>
        </w:r>
      </w:ins>
      <w:r w:rsidR="00A314E1" w:rsidRPr="00A314E1">
        <w:rPr>
          <w:rFonts w:ascii="Times New Roman" w:eastAsia="Times New Roman" w:hAnsi="Times New Roman" w:cs="Times New Roman"/>
          <w:sz w:val="24"/>
          <w:szCs w:val="24"/>
        </w:rPr>
        <w:t xml:space="preserve"> Participant provide feedback</w:t>
      </w:r>
      <w:ins w:id="203" w:author="Gitter, Tony" w:date="2019-04-12T14:36:00Z">
        <w:r w:rsidR="00A314E1" w:rsidRPr="00A314E1">
          <w:rPr>
            <w:rFonts w:ascii="Times New Roman" w:eastAsia="Times New Roman" w:hAnsi="Times New Roman" w:cs="Times New Roman"/>
            <w:sz w:val="24"/>
            <w:szCs w:val="24"/>
          </w:rPr>
          <w:t xml:space="preserve"> in the issue</w:t>
        </w:r>
      </w:ins>
      <w:r w:rsidR="00A314E1" w:rsidRPr="00A314E1">
        <w:rPr>
          <w:rFonts w:ascii="Times New Roman" w:eastAsia="Times New Roman" w:hAnsi="Times New Roman" w:cs="Times New Roman"/>
          <w:sz w:val="24"/>
          <w:szCs w:val="24"/>
        </w:rPr>
        <w:t xml:space="preserve">, and the Maintainer recommends creating a </w:t>
      </w:r>
      <w:ins w:id="204" w:author="Gitter, Tony" w:date="2019-04-12T14:36:00Z">
        <w:r w:rsidR="00A314E1" w:rsidRPr="00A314E1">
          <w:rPr>
            <w:rFonts w:ascii="Times New Roman" w:eastAsia="Times New Roman" w:hAnsi="Times New Roman" w:cs="Times New Roman"/>
            <w:sz w:val="24"/>
            <w:szCs w:val="24"/>
          </w:rPr>
          <w:t xml:space="preserve">GitHub </w:t>
        </w:r>
      </w:ins>
      <w:r w:rsidR="00A314E1" w:rsidRPr="00A314E1">
        <w:rPr>
          <w:rFonts w:ascii="Times New Roman" w:eastAsia="Times New Roman" w:hAnsi="Times New Roman" w:cs="Times New Roman"/>
          <w:sz w:val="24"/>
          <w:szCs w:val="24"/>
        </w:rPr>
        <w:t>pull request to update the text. The Contributor creates the pull request</w:t>
      </w:r>
      <w:del w:id="205" w:author="Gitter, Tony" w:date="2019-04-12T14:36:00Z">
        <w:r w:rsidRPr="00074B23">
          <w:rPr>
            <w:rFonts w:ascii="Times New Roman" w:eastAsia="Times New Roman" w:hAnsi="Times New Roman" w:cs="Times New Roman"/>
            <w:sz w:val="24"/>
            <w:szCs w:val="24"/>
          </w:rPr>
          <w:delText>,</w:delText>
        </w:r>
      </w:del>
      <w:ins w:id="206" w:author="Gitter, Tony" w:date="2019-04-12T14:36:00Z">
        <w:r w:rsidR="00A314E1" w:rsidRPr="00A314E1">
          <w:rPr>
            <w:rFonts w:ascii="Times New Roman" w:eastAsia="Times New Roman" w:hAnsi="Times New Roman" w:cs="Times New Roman"/>
            <w:sz w:val="24"/>
            <w:szCs w:val="24"/>
          </w:rPr>
          <w:t>.</w:t>
        </w:r>
      </w:ins>
      <w:r w:rsidR="00A314E1" w:rsidRPr="00A314E1">
        <w:rPr>
          <w:rFonts w:ascii="Times New Roman" w:eastAsia="Times New Roman" w:hAnsi="Times New Roman" w:cs="Times New Roman"/>
          <w:sz w:val="24"/>
          <w:szCs w:val="24"/>
        </w:rPr>
        <w:t xml:space="preserve"> It is reviewed by </w:t>
      </w:r>
      <w:del w:id="207" w:author="Gitter, Tony" w:date="2019-04-12T14:36:00Z">
        <w:r w:rsidRPr="00074B23">
          <w:rPr>
            <w:rFonts w:ascii="Times New Roman" w:eastAsia="Times New Roman" w:hAnsi="Times New Roman" w:cs="Times New Roman"/>
            <w:sz w:val="24"/>
            <w:szCs w:val="24"/>
          </w:rPr>
          <w:delText>a</w:delText>
        </w:r>
      </w:del>
      <w:ins w:id="208" w:author="Gitter, Tony" w:date="2019-04-12T14:36:00Z">
        <w:r w:rsidR="00A314E1" w:rsidRPr="00A314E1">
          <w:rPr>
            <w:rFonts w:ascii="Times New Roman" w:eastAsia="Times New Roman" w:hAnsi="Times New Roman" w:cs="Times New Roman"/>
            <w:sz w:val="24"/>
            <w:szCs w:val="24"/>
          </w:rPr>
          <w:t>the</w:t>
        </w:r>
      </w:ins>
      <w:r w:rsidR="00A314E1" w:rsidRPr="00A314E1">
        <w:rPr>
          <w:rFonts w:ascii="Times New Roman" w:eastAsia="Times New Roman" w:hAnsi="Times New Roman" w:cs="Times New Roman"/>
          <w:sz w:val="24"/>
          <w:szCs w:val="24"/>
        </w:rPr>
        <w:t xml:space="preserve"> Maintainer and </w:t>
      </w:r>
      <w:del w:id="209" w:author="Gitter, Tony" w:date="2019-04-12T14:36:00Z">
        <w:r w:rsidRPr="00074B23">
          <w:rPr>
            <w:rFonts w:ascii="Times New Roman" w:eastAsia="Times New Roman" w:hAnsi="Times New Roman" w:cs="Times New Roman"/>
            <w:sz w:val="24"/>
            <w:szCs w:val="24"/>
          </w:rPr>
          <w:delText>a</w:delText>
        </w:r>
      </w:del>
      <w:ins w:id="210" w:author="Gitter, Tony" w:date="2019-04-12T14:36:00Z">
        <w:r w:rsidR="00A314E1" w:rsidRPr="00A314E1">
          <w:rPr>
            <w:rFonts w:ascii="Times New Roman" w:eastAsia="Times New Roman" w:hAnsi="Times New Roman" w:cs="Times New Roman"/>
            <w:sz w:val="24"/>
            <w:szCs w:val="24"/>
          </w:rPr>
          <w:t>the</w:t>
        </w:r>
      </w:ins>
      <w:r w:rsidR="00A314E1" w:rsidRPr="00A314E1">
        <w:rPr>
          <w:rFonts w:ascii="Times New Roman" w:eastAsia="Times New Roman" w:hAnsi="Times New Roman" w:cs="Times New Roman"/>
          <w:sz w:val="24"/>
          <w:szCs w:val="24"/>
        </w:rPr>
        <w:t xml:space="preserve"> Participant, and the Contributor updates the pull request in response. Once the pull request is approved, the Maintainer merges the changes into the official version of the manuscript.</w:t>
      </w:r>
    </w:p>
    <w:p w14:paraId="42C54FA9"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w:t>
      </w:r>
      <w:hyperlink r:id="rId51" w:history="1">
        <w:r w:rsidRPr="00A314E1">
          <w:rPr>
            <w:rFonts w:ascii="Helvetica" w:eastAsia="Times New Roman" w:hAnsi="Helvetica" w:cs="Helvetica"/>
            <w:color w:val="2196F3"/>
            <w:sz w:val="24"/>
            <w:szCs w:val="24"/>
            <w:u w:val="single"/>
          </w:rPr>
          <w:t>issue</w:t>
        </w:r>
      </w:hyperlink>
      <w:r w:rsidRPr="00A314E1">
        <w:rPr>
          <w:rFonts w:ascii="Helvetica" w:eastAsia="Times New Roman" w:hAnsi="Helvetica" w:cs="Helvetica"/>
          <w:color w:val="000000"/>
          <w:sz w:val="24"/>
          <w:szCs w:val="24"/>
        </w:rPr>
        <w:t> and </w:t>
      </w:r>
      <w:hyperlink r:id="rId52" w:history="1">
        <w:r w:rsidRPr="00A314E1">
          <w:rPr>
            <w:rFonts w:ascii="Helvetica" w:eastAsia="Times New Roman" w:hAnsi="Helvetica" w:cs="Helvetica"/>
            <w:color w:val="2196F3"/>
            <w:sz w:val="24"/>
            <w:szCs w:val="24"/>
            <w:u w:val="single"/>
          </w:rPr>
          <w:t>pull request</w:t>
        </w:r>
      </w:hyperlink>
      <w:r w:rsidRPr="00A314E1">
        <w:rPr>
          <w:rFonts w:ascii="Helvetica" w:eastAsia="Times New Roman" w:hAnsi="Helvetica" w:cs="Helvetica"/>
          <w:color w:val="000000"/>
          <w:sz w:val="24"/>
          <w:szCs w:val="24"/>
        </w:rPr>
        <w:t> on protein-protein interactions demonstrate this process in practice. A new contributor identified a relevant research topic that was missing from the review manuscript with examples of how the literature would be summarized, critiqued, and integrated into the review. A maintainer confirmed that this was a desirable topic and referred to related open issues. The contributor made the pull request, and two maintainers and another participant made recommendations. After four rounds of reviews and pull request edits, a maintainer merged the changes.</w:t>
      </w:r>
    </w:p>
    <w:p w14:paraId="268DCEDA" w14:textId="03570EBB"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We found that this workflow was an effective compromise between fully unrestricted editing and a more heavily-structured approach that limited the authors or the sections they could edit. In addition, authors are associated with their commits, which makes it easy for contributors to receive credit for their work</w:t>
      </w:r>
      <w:del w:id="211" w:author="Gitter, Tony" w:date="2019-04-12T14:36:00Z">
        <w:r w:rsidR="00074B23" w:rsidRPr="00074B23">
          <w:rPr>
            <w:rFonts w:ascii="Helvetica" w:eastAsia="Times New Roman" w:hAnsi="Helvetica" w:cs="Helvetica"/>
            <w:color w:val="000000"/>
            <w:sz w:val="21"/>
            <w:szCs w:val="21"/>
          </w:rPr>
          <w:delText xml:space="preserve"> and helps prevent ghostwriting [].</w:delText>
        </w:r>
      </w:del>
      <w:ins w:id="212"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Figure </w:t>
      </w:r>
      <w:hyperlink r:id="rId53" w:anchor="fig:contrib"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and the GitHub </w:t>
      </w:r>
      <w:hyperlink r:id="rId54" w:history="1">
        <w:proofErr w:type="gramStart"/>
        <w:r w:rsidRPr="00A314E1">
          <w:rPr>
            <w:rFonts w:ascii="Helvetica" w:eastAsia="Times New Roman" w:hAnsi="Helvetica" w:cs="Helvetica"/>
            <w:color w:val="2196F3"/>
            <w:sz w:val="24"/>
            <w:szCs w:val="24"/>
            <w:u w:val="single"/>
          </w:rPr>
          <w:t>contributors</w:t>
        </w:r>
        <w:proofErr w:type="gramEnd"/>
        <w:r w:rsidRPr="00A314E1">
          <w:rPr>
            <w:rFonts w:ascii="Helvetica" w:eastAsia="Times New Roman" w:hAnsi="Helvetica" w:cs="Helvetica"/>
            <w:color w:val="2196F3"/>
            <w:sz w:val="24"/>
            <w:szCs w:val="24"/>
            <w:u w:val="single"/>
          </w:rPr>
          <w:t xml:space="preserve"> page</w:t>
        </w:r>
      </w:hyperlink>
      <w:r w:rsidRPr="00A314E1">
        <w:rPr>
          <w:rFonts w:ascii="Helvetica" w:eastAsia="Times New Roman" w:hAnsi="Helvetica" w:cs="Helvetica"/>
          <w:color w:val="000000"/>
          <w:sz w:val="24"/>
          <w:szCs w:val="24"/>
        </w:rPr>
        <w:t xml:space="preserve"> summarize all edits and commits from each author, providing aggregated information that is not available on </w:t>
      </w:r>
      <w:ins w:id="213" w:author="Gitter, Tony" w:date="2019-04-12T14:36:00Z">
        <w:r w:rsidRPr="00A314E1">
          <w:rPr>
            <w:rFonts w:ascii="Helvetica" w:eastAsia="Times New Roman" w:hAnsi="Helvetica" w:cs="Helvetica"/>
            <w:color w:val="000000"/>
            <w:sz w:val="24"/>
            <w:szCs w:val="24"/>
          </w:rPr>
          <w:t xml:space="preserve">most </w:t>
        </w:r>
      </w:ins>
      <w:r w:rsidRPr="00A314E1">
        <w:rPr>
          <w:rFonts w:ascii="Helvetica" w:eastAsia="Times New Roman" w:hAnsi="Helvetica" w:cs="Helvetica"/>
          <w:color w:val="000000"/>
          <w:sz w:val="24"/>
          <w:szCs w:val="24"/>
        </w:rPr>
        <w:t xml:space="preserve">other collaborative writing platforms. Because the Manubot writing process tracks the complete history through Git commits, it enables detailed retrospective contribution </w:t>
      </w:r>
      <w:r w:rsidRPr="00A314E1">
        <w:rPr>
          <w:rFonts w:ascii="Helvetica" w:eastAsia="Times New Roman" w:hAnsi="Helvetica" w:cs="Helvetica"/>
          <w:color w:val="000000"/>
          <w:sz w:val="24"/>
          <w:szCs w:val="24"/>
        </w:rPr>
        <w:lastRenderedPageBreak/>
        <w:t>analysis.</w:t>
      </w:r>
      <w:ins w:id="214" w:author="Gitter, Tony" w:date="2019-04-12T14:36:00Z">
        <w:r w:rsidRPr="00A314E1">
          <w:rPr>
            <w:rFonts w:ascii="Helvetica" w:eastAsia="Times New Roman" w:hAnsi="Helvetica" w:cs="Helvetica"/>
            <w:color w:val="000000"/>
            <w:sz w:val="24"/>
            <w:szCs w:val="24"/>
          </w:rPr>
          <w:t xml:space="preserve"> These pull request and contribution tracking examples both come from Deep Review, the largest Manubot project to date, but illustrate the general principles of transparency and collaboration that are shared by all open Manubot manuscripts.</w:t>
        </w:r>
      </w:ins>
    </w:p>
    <w:p w14:paraId="29454D79" w14:textId="604BDEE7" w:rsidR="00A314E1" w:rsidRPr="00A314E1" w:rsidRDefault="00074B23" w:rsidP="00A314E1">
      <w:pPr>
        <w:spacing w:after="0" w:line="240" w:lineRule="auto"/>
        <w:rPr>
          <w:rFonts w:ascii="Times New Roman" w:eastAsia="Times New Roman" w:hAnsi="Times New Roman" w:cs="Times New Roman"/>
          <w:sz w:val="24"/>
          <w:szCs w:val="24"/>
        </w:rPr>
      </w:pPr>
      <w:del w:id="215" w:author="Gitter, Tony" w:date="2019-04-12T14:36:00Z">
        <w:r w:rsidRPr="00074B23">
          <w:rPr>
            <w:rFonts w:ascii="Times New Roman" w:eastAsia="Times New Roman" w:hAnsi="Times New Roman" w:cs="Times New Roman"/>
            <w:noProof/>
            <w:sz w:val="24"/>
            <w:szCs w:val="24"/>
          </w:rPr>
          <mc:AlternateContent>
            <mc:Choice Requires="wps">
              <w:drawing>
                <wp:inline distT="0" distB="0" distL="0" distR="0" wp14:anchorId="5B725C4A" wp14:editId="4D4B657D">
                  <wp:extent cx="304800" cy="304800"/>
                  <wp:effectExtent l="0" t="0" r="0" b="0"/>
                  <wp:docPr id="41" name="Rectangle 41"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9] in May 2017. While the article was under review, we continued to maintain the project and accepted new contributions. The preprint was updated in January 2018, and the article was accepted by the journal in March 2018 [3]. As of June 15, 2018, the Deep Review repository accumulated 755 git commits, 315 merged pull requests, 537 issues, and 616 GitHub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E930B" id="Rectangle 1" o:spid="_x0000_s1026" alt="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9] in May 2017. While the article was under review, we continued to maintain the project and accepted new contributions. The preprint was updated in January 2018, and the article was accepted by the journal in March 2018 [3]. As of June 15, 2018, the Deep Review repository accumulated 755 git commits, 315 merged pull requests, 537 issues, and 616 GitHub sta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Ni524n4EAAAGCQAADgAA&#10;AAAAAAAAAAAAAAAuAgAAZHJzL2Uyb0RvYy54bWxQSwECLQAUAAYACAAAACEATKDpLNgAAAADAQAA&#10;DwAAAAAAAAAAAAAAAADYBgAAZHJzL2Rvd25yZXYueG1sUEsFBgAAAAAEAAQA8wAAAN0HAAAAAA==&#10;" filled="f" stroked="f">
                  <o:lock v:ext="edit" aspectratio="t"/>
                  <w10:anchorlock/>
                </v:rect>
              </w:pict>
            </mc:Fallback>
          </mc:AlternateContent>
        </w:r>
      </w:del>
      <w:ins w:id="216" w:author="Gitter, Tony" w:date="2019-04-12T14:36:00Z">
        <w:r w:rsidR="00A314E1" w:rsidRPr="00A314E1">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00AA1" id="Rectangle 2" o:spid="_x0000_s1026" alt="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NU3nd4EAACzCQAADgAAAAAAAAAAAAAAAAAuAgAAZHJz&#10;L2Uyb0RvYy54bWxQSwECLQAUAAYACAAAACEATKDpLNgAAAADAQAADwAAAAAAAAAAAAAAAAA4BwAA&#10;ZHJzL2Rvd25yZXYueG1sUEsFBgAAAAAEAAQA8wAAAD0IAAAAAA==&#10;" filled="f" stroked="f">
                  <o:lock v:ext="edit" aspectratio="t"/>
                  <w10:anchorlock/>
                </v:rect>
              </w:pict>
            </mc:Fallback>
          </mc:AlternateContent>
        </w:r>
      </w:ins>
      <w:r w:rsidR="00A314E1" w:rsidRPr="00A314E1">
        <w:rPr>
          <w:rFonts w:ascii="Helvetica" w:eastAsia="Times New Roman" w:hAnsi="Helvetica" w:cs="Helvetica"/>
          <w:b/>
          <w:bCs/>
          <w:sz w:val="24"/>
          <w:szCs w:val="24"/>
        </w:rPr>
        <w:t>Figure 2:</w:t>
      </w:r>
      <w:r w:rsidR="00A314E1" w:rsidRPr="00A314E1">
        <w:rPr>
          <w:rFonts w:ascii="Times New Roman" w:eastAsia="Times New Roman" w:hAnsi="Times New Roman" w:cs="Times New Roman"/>
          <w:sz w:val="24"/>
          <w:szCs w:val="24"/>
        </w:rPr>
        <w:t> </w:t>
      </w:r>
      <w:r w:rsidR="00A314E1" w:rsidRPr="00A314E1">
        <w:rPr>
          <w:rFonts w:ascii="Helvetica" w:eastAsia="Times New Roman" w:hAnsi="Helvetica" w:cs="Helvetica"/>
          <w:b/>
          <w:bCs/>
          <w:sz w:val="24"/>
          <w:szCs w:val="24"/>
        </w:rPr>
        <w:t>Deep Review contributions by author over time.</w:t>
      </w:r>
      <w:r w:rsidR="00A314E1" w:rsidRPr="00A314E1">
        <w:rPr>
          <w:rFonts w:ascii="Times New Roman" w:eastAsia="Times New Roman" w:hAnsi="Times New Roman" w:cs="Times New Roman"/>
          <w:sz w:val="24"/>
          <w:szCs w:val="24"/>
        </w:rPr>
        <w:t>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w:t>
      </w:r>
      <w:r w:rsidR="00A314E1" w:rsidRPr="00A314E1">
        <w:rPr>
          <w:rFonts w:ascii="Helvetica" w:eastAsia="Times New Roman" w:hAnsi="Helvetica" w:cs="Helvetica"/>
          <w:sz w:val="24"/>
          <w:szCs w:val="24"/>
        </w:rPr>
        <w:t>[</w:t>
      </w:r>
      <w:hyperlink r:id="rId55" w:anchor="ref-tJKvnIaZ" w:history="1">
        <w:r w:rsidR="00A314E1" w:rsidRPr="00A314E1">
          <w:rPr>
            <w:rFonts w:ascii="Helvetica" w:eastAsia="Times New Roman" w:hAnsi="Helvetica" w:cs="Helvetica"/>
            <w:color w:val="2196F3"/>
            <w:sz w:val="24"/>
            <w:szCs w:val="24"/>
            <w:u w:val="single"/>
          </w:rPr>
          <w:t>10</w:t>
        </w:r>
      </w:hyperlink>
      <w:r w:rsidR="00A314E1" w:rsidRPr="00A314E1">
        <w:rPr>
          <w:rFonts w:ascii="Helvetica" w:eastAsia="Times New Roman" w:hAnsi="Helvetica" w:cs="Helvetica"/>
          <w:sz w:val="24"/>
          <w:szCs w:val="24"/>
        </w:rPr>
        <w:t>]</w:t>
      </w:r>
      <w:r w:rsidR="00A314E1" w:rsidRPr="00A314E1">
        <w:rPr>
          <w:rFonts w:ascii="Times New Roman" w:eastAsia="Times New Roman" w:hAnsi="Times New Roman" w:cs="Times New Roman"/>
          <w:sz w:val="24"/>
          <w:szCs w:val="24"/>
        </w:rPr>
        <w:t> in May 2017. While the article was under review, we continued to maintain the project and accepted new contributions. The preprint was updated in January 2018, and the article was accepted by the journal in March 2018 </w:t>
      </w:r>
      <w:r w:rsidR="00A314E1" w:rsidRPr="00A314E1">
        <w:rPr>
          <w:rFonts w:ascii="Helvetica" w:eastAsia="Times New Roman" w:hAnsi="Helvetica" w:cs="Helvetica"/>
          <w:sz w:val="24"/>
          <w:szCs w:val="24"/>
        </w:rPr>
        <w:t>[</w:t>
      </w:r>
      <w:hyperlink r:id="rId56" w:anchor="ref-PZMP42Ak" w:history="1">
        <w:r w:rsidR="00A314E1" w:rsidRPr="00A314E1">
          <w:rPr>
            <w:rFonts w:ascii="Helvetica" w:eastAsia="Times New Roman" w:hAnsi="Helvetica" w:cs="Helvetica"/>
            <w:color w:val="2196F3"/>
            <w:sz w:val="24"/>
            <w:szCs w:val="24"/>
            <w:u w:val="single"/>
          </w:rPr>
          <w:t>5</w:t>
        </w:r>
      </w:hyperlink>
      <w:r w:rsidR="00A314E1" w:rsidRPr="00A314E1">
        <w:rPr>
          <w:rFonts w:ascii="Helvetica" w:eastAsia="Times New Roman" w:hAnsi="Helvetica" w:cs="Helvetica"/>
          <w:sz w:val="24"/>
          <w:szCs w:val="24"/>
        </w:rPr>
        <w:t>]</w:t>
      </w:r>
      <w:r w:rsidR="00A314E1" w:rsidRPr="00A314E1">
        <w:rPr>
          <w:rFonts w:ascii="Times New Roman" w:eastAsia="Times New Roman" w:hAnsi="Times New Roman" w:cs="Times New Roman"/>
          <w:sz w:val="24"/>
          <w:szCs w:val="24"/>
        </w:rPr>
        <w:t xml:space="preserve">. As of </w:t>
      </w:r>
      <w:del w:id="217" w:author="Gitter, Tony" w:date="2019-04-12T14:36:00Z">
        <w:r w:rsidRPr="00074B23">
          <w:rPr>
            <w:rFonts w:ascii="Times New Roman" w:eastAsia="Times New Roman" w:hAnsi="Times New Roman" w:cs="Times New Roman"/>
            <w:sz w:val="24"/>
            <w:szCs w:val="24"/>
          </w:rPr>
          <w:delText>June 15, 2018</w:delText>
        </w:r>
      </w:del>
      <w:ins w:id="218" w:author="Gitter, Tony" w:date="2019-04-12T14:36:00Z">
        <w:r w:rsidR="00A314E1" w:rsidRPr="00A314E1">
          <w:rPr>
            <w:rFonts w:ascii="Times New Roman" w:eastAsia="Times New Roman" w:hAnsi="Times New Roman" w:cs="Times New Roman"/>
            <w:sz w:val="24"/>
            <w:szCs w:val="24"/>
          </w:rPr>
          <w:t>March 06, 2019</w:t>
        </w:r>
      </w:ins>
      <w:r w:rsidR="00A314E1" w:rsidRPr="00A314E1">
        <w:rPr>
          <w:rFonts w:ascii="Times New Roman" w:eastAsia="Times New Roman" w:hAnsi="Times New Roman" w:cs="Times New Roman"/>
          <w:sz w:val="24"/>
          <w:szCs w:val="24"/>
        </w:rPr>
        <w:t xml:space="preserve">, the Deep Review repository accumulated 755 Git commits, </w:t>
      </w:r>
      <w:del w:id="219" w:author="Gitter, Tony" w:date="2019-04-12T14:36:00Z">
        <w:r w:rsidRPr="00074B23">
          <w:rPr>
            <w:rFonts w:ascii="Times New Roman" w:eastAsia="Times New Roman" w:hAnsi="Times New Roman" w:cs="Times New Roman"/>
            <w:sz w:val="24"/>
            <w:szCs w:val="24"/>
          </w:rPr>
          <w:delText>315</w:delText>
        </w:r>
      </w:del>
      <w:ins w:id="220" w:author="Gitter, Tony" w:date="2019-04-12T14:36:00Z">
        <w:r w:rsidR="00A314E1" w:rsidRPr="00A314E1">
          <w:rPr>
            <w:rFonts w:ascii="Times New Roman" w:eastAsia="Times New Roman" w:hAnsi="Times New Roman" w:cs="Times New Roman"/>
            <w:sz w:val="24"/>
            <w:szCs w:val="24"/>
          </w:rPr>
          <w:t>317</w:t>
        </w:r>
      </w:ins>
      <w:r w:rsidR="00A314E1" w:rsidRPr="00A314E1">
        <w:rPr>
          <w:rFonts w:ascii="Times New Roman" w:eastAsia="Times New Roman" w:hAnsi="Times New Roman" w:cs="Times New Roman"/>
          <w:sz w:val="24"/>
          <w:szCs w:val="24"/>
        </w:rPr>
        <w:t xml:space="preserve"> merged pull requests, </w:t>
      </w:r>
      <w:del w:id="221" w:author="Gitter, Tony" w:date="2019-04-12T14:36:00Z">
        <w:r w:rsidRPr="00074B23">
          <w:rPr>
            <w:rFonts w:ascii="Times New Roman" w:eastAsia="Times New Roman" w:hAnsi="Times New Roman" w:cs="Times New Roman"/>
            <w:sz w:val="24"/>
            <w:szCs w:val="24"/>
          </w:rPr>
          <w:delText>537</w:delText>
        </w:r>
      </w:del>
      <w:ins w:id="222" w:author="Gitter, Tony" w:date="2019-04-12T14:36:00Z">
        <w:r w:rsidR="00A314E1" w:rsidRPr="00A314E1">
          <w:rPr>
            <w:rFonts w:ascii="Times New Roman" w:eastAsia="Times New Roman" w:hAnsi="Times New Roman" w:cs="Times New Roman"/>
            <w:sz w:val="24"/>
            <w:szCs w:val="24"/>
          </w:rPr>
          <w:t>609</w:t>
        </w:r>
      </w:ins>
      <w:r w:rsidR="00A314E1" w:rsidRPr="00A314E1">
        <w:rPr>
          <w:rFonts w:ascii="Times New Roman" w:eastAsia="Times New Roman" w:hAnsi="Times New Roman" w:cs="Times New Roman"/>
          <w:sz w:val="24"/>
          <w:szCs w:val="24"/>
        </w:rPr>
        <w:t xml:space="preserve"> issues, and </w:t>
      </w:r>
      <w:del w:id="223" w:author="Gitter, Tony" w:date="2019-04-12T14:36:00Z">
        <w:r w:rsidRPr="00074B23">
          <w:rPr>
            <w:rFonts w:ascii="Times New Roman" w:eastAsia="Times New Roman" w:hAnsi="Times New Roman" w:cs="Times New Roman"/>
            <w:sz w:val="24"/>
            <w:szCs w:val="24"/>
          </w:rPr>
          <w:delText>616</w:delText>
        </w:r>
      </w:del>
      <w:ins w:id="224" w:author="Gitter, Tony" w:date="2019-04-12T14:36:00Z">
        <w:r w:rsidR="00A314E1" w:rsidRPr="00A314E1">
          <w:rPr>
            <w:rFonts w:ascii="Times New Roman" w:eastAsia="Times New Roman" w:hAnsi="Times New Roman" w:cs="Times New Roman"/>
            <w:sz w:val="24"/>
            <w:szCs w:val="24"/>
          </w:rPr>
          <w:t>819</w:t>
        </w:r>
      </w:ins>
      <w:r w:rsidR="00A314E1" w:rsidRPr="00A314E1">
        <w:rPr>
          <w:rFonts w:ascii="Times New Roman" w:eastAsia="Times New Roman" w:hAnsi="Times New Roman" w:cs="Times New Roman"/>
          <w:sz w:val="24"/>
          <w:szCs w:val="24"/>
        </w:rPr>
        <w:t xml:space="preserve"> GitHub stars</w:t>
      </w:r>
      <w:ins w:id="225" w:author="Gitter, Tony" w:date="2019-04-12T14:36:00Z">
        <w:r w:rsidR="00A314E1" w:rsidRPr="00A314E1">
          <w:rPr>
            <w:rFonts w:ascii="Times New Roman" w:eastAsia="Times New Roman" w:hAnsi="Times New Roman" w:cs="Times New Roman"/>
            <w:sz w:val="24"/>
            <w:szCs w:val="24"/>
          </w:rPr>
          <w:t>. The notebook to generate this figure can be </w:t>
        </w:r>
      </w:ins>
      <w:hyperlink r:id="rId57" w:history="1">
        <w:r w:rsidR="00A314E1" w:rsidRPr="00A314E1">
          <w:rPr>
            <w:rFonts w:ascii="Helvetica" w:eastAsia="Times New Roman" w:hAnsi="Helvetica" w:cs="Helvetica"/>
            <w:color w:val="2196F3"/>
            <w:sz w:val="24"/>
            <w:szCs w:val="24"/>
            <w:u w:val="single"/>
          </w:rPr>
          <w:t>interactively launched using Binder</w:t>
        </w:r>
      </w:hyperlink>
      <w:ins w:id="226" w:author="Gitter, Tony" w:date="2019-04-12T14:36:00Z">
        <w:r w:rsidR="00A314E1" w:rsidRPr="00A314E1">
          <w:rPr>
            <w:rFonts w:ascii="Times New Roman" w:eastAsia="Times New Roman" w:hAnsi="Times New Roman" w:cs="Times New Roman"/>
            <w:sz w:val="24"/>
            <w:szCs w:val="24"/>
          </w:rPr>
          <w:t> </w:t>
        </w:r>
        <w:r w:rsidR="00A314E1" w:rsidRPr="00A314E1">
          <w:rPr>
            <w:rFonts w:ascii="Helvetica" w:eastAsia="Times New Roman" w:hAnsi="Helvetica" w:cs="Helvetica"/>
            <w:sz w:val="24"/>
            <w:szCs w:val="24"/>
          </w:rPr>
          <w:t>[</w:t>
        </w:r>
      </w:ins>
      <w:hyperlink r:id="rId58" w:anchor="ref-Q20Bxdsr" w:history="1">
        <w:r w:rsidR="00A314E1" w:rsidRPr="00A314E1">
          <w:rPr>
            <w:rFonts w:ascii="Helvetica" w:eastAsia="Times New Roman" w:hAnsi="Helvetica" w:cs="Helvetica"/>
            <w:color w:val="2196F3"/>
            <w:sz w:val="24"/>
            <w:szCs w:val="24"/>
            <w:u w:val="single"/>
          </w:rPr>
          <w:t>11</w:t>
        </w:r>
      </w:hyperlink>
      <w:ins w:id="227" w:author="Gitter, Tony" w:date="2019-04-12T14:36:00Z">
        <w:r w:rsidR="00A314E1" w:rsidRPr="00A314E1">
          <w:rPr>
            <w:rFonts w:ascii="Helvetica" w:eastAsia="Times New Roman" w:hAnsi="Helvetica" w:cs="Helvetica"/>
            <w:sz w:val="24"/>
            <w:szCs w:val="24"/>
          </w:rPr>
          <w:t>]</w:t>
        </w:r>
        <w:r w:rsidR="00A314E1" w:rsidRPr="00A314E1">
          <w:rPr>
            <w:rFonts w:ascii="Times New Roman" w:eastAsia="Times New Roman" w:hAnsi="Times New Roman" w:cs="Times New Roman"/>
            <w:sz w:val="24"/>
            <w:szCs w:val="24"/>
          </w:rPr>
          <w:t>, enabling users to explore alternative visualizations or analyses of the source data</w:t>
        </w:r>
      </w:ins>
      <w:r w:rsidR="00A314E1" w:rsidRPr="00A314E1">
        <w:rPr>
          <w:rFonts w:ascii="Times New Roman" w:eastAsia="Times New Roman" w:hAnsi="Times New Roman" w:cs="Times New Roman"/>
          <w:sz w:val="24"/>
          <w:szCs w:val="24"/>
        </w:rPr>
        <w:t>.</w:t>
      </w:r>
    </w:p>
    <w:p w14:paraId="62B9F159" w14:textId="77777777" w:rsidR="00A314E1" w:rsidRPr="00A314E1" w:rsidRDefault="00A314E1" w:rsidP="00A314E1">
      <w:pPr>
        <w:spacing w:before="300" w:after="300" w:line="240" w:lineRule="auto"/>
        <w:rPr>
          <w:ins w:id="228" w:author="Gitter, Tony" w:date="2019-04-12T14:36:00Z"/>
          <w:rFonts w:ascii="Helvetica" w:eastAsia="Times New Roman" w:hAnsi="Helvetica" w:cs="Helvetica"/>
          <w:color w:val="000000"/>
          <w:sz w:val="24"/>
          <w:szCs w:val="24"/>
        </w:rPr>
      </w:pPr>
      <w:ins w:id="229" w:author="Gitter, Tony" w:date="2019-04-12T14:36:00Z">
        <w:r w:rsidRPr="00A314E1">
          <w:rPr>
            <w:rFonts w:ascii="Helvetica" w:eastAsia="Times New Roman" w:hAnsi="Helvetica" w:cs="Helvetica"/>
            <w:color w:val="000000"/>
            <w:sz w:val="24"/>
            <w:szCs w:val="24"/>
          </w:rPr>
          <w:t>GitHub issues can also be used for formal peer review by independent or journal-selected reviewers. A reviewer conducting open peer review can create issues using their own GitHub account, as </w:t>
        </w:r>
      </w:ins>
      <w:hyperlink r:id="rId59" w:history="1">
        <w:r w:rsidRPr="00A314E1">
          <w:rPr>
            <w:rFonts w:ascii="Helvetica" w:eastAsia="Times New Roman" w:hAnsi="Helvetica" w:cs="Helvetica"/>
            <w:color w:val="2196F3"/>
            <w:sz w:val="24"/>
            <w:szCs w:val="24"/>
            <w:u w:val="single"/>
          </w:rPr>
          <w:t>one reviewer</w:t>
        </w:r>
      </w:hyperlink>
      <w:ins w:id="230" w:author="Gitter, Tony" w:date="2019-04-12T14:36:00Z">
        <w:r w:rsidRPr="00A314E1">
          <w:rPr>
            <w:rFonts w:ascii="Helvetica" w:eastAsia="Times New Roman" w:hAnsi="Helvetica" w:cs="Helvetica"/>
            <w:color w:val="000000"/>
            <w:sz w:val="24"/>
            <w:szCs w:val="24"/>
          </w:rPr>
          <w:t> did for this manuscript. Alternatively, a reviewer can post feedback with a pseudonymous GitHub account or have a trusted third party such as a journal editor post their comments anonymously. Authors can elect to respond to reviews in the GitHub issues or a public </w:t>
        </w:r>
      </w:ins>
      <w:hyperlink r:id="rId60" w:history="1">
        <w:r w:rsidRPr="00A314E1">
          <w:rPr>
            <w:rFonts w:ascii="Helvetica" w:eastAsia="Times New Roman" w:hAnsi="Helvetica" w:cs="Helvetica"/>
            <w:color w:val="2196F3"/>
            <w:sz w:val="24"/>
            <w:szCs w:val="24"/>
            <w:u w:val="single"/>
          </w:rPr>
          <w:t>response letter</w:t>
        </w:r>
      </w:hyperlink>
      <w:ins w:id="231" w:author="Gitter, Tony" w:date="2019-04-12T14:36:00Z">
        <w:r w:rsidRPr="00A314E1">
          <w:rPr>
            <w:rFonts w:ascii="Helvetica" w:eastAsia="Times New Roman" w:hAnsi="Helvetica" w:cs="Helvetica"/>
            <w:color w:val="000000"/>
            <w:sz w:val="24"/>
            <w:szCs w:val="24"/>
          </w:rPr>
          <w:t>, creating open peer review.</w:t>
        </w:r>
      </w:ins>
    </w:p>
    <w:p w14:paraId="126CCDBC" w14:textId="77777777" w:rsidR="00A314E1" w:rsidRPr="00A314E1" w:rsidRDefault="00A314E1" w:rsidP="00A314E1">
      <w:pPr>
        <w:spacing w:before="300" w:after="300" w:line="240" w:lineRule="auto"/>
        <w:rPr>
          <w:ins w:id="232" w:author="Gitter, Tony" w:date="2019-04-12T14:36:00Z"/>
          <w:rFonts w:ascii="Helvetica" w:eastAsia="Times New Roman" w:hAnsi="Helvetica" w:cs="Helvetica"/>
          <w:color w:val="000000"/>
          <w:sz w:val="24"/>
          <w:szCs w:val="24"/>
        </w:rPr>
      </w:pPr>
      <w:ins w:id="233" w:author="Gitter, Tony" w:date="2019-04-12T14:36:00Z">
        <w:r w:rsidRPr="00A314E1">
          <w:rPr>
            <w:rFonts w:ascii="Helvetica" w:eastAsia="Times New Roman" w:hAnsi="Helvetica" w:cs="Helvetica"/>
            <w:color w:val="000000"/>
            <w:sz w:val="24"/>
            <w:szCs w:val="24"/>
          </w:rPr>
          <w:t>Although we developed Manubot with collaborative writing in mind, it can also be helpful for individuals preparing scholarly documents. Authors may choose to make their changes directly to the </w:t>
        </w:r>
        <w:r w:rsidRPr="00A314E1">
          <w:rPr>
            <w:rFonts w:ascii="Source Code Pro" w:eastAsia="Times New Roman" w:hAnsi="Source Code Pro" w:cs="Courier New"/>
            <w:color w:val="000000"/>
            <w:sz w:val="20"/>
            <w:szCs w:val="20"/>
            <w:shd w:val="clear" w:color="auto" w:fill="EEEEEE"/>
          </w:rPr>
          <w:t>master</w:t>
        </w:r>
        <w:r w:rsidRPr="00A314E1">
          <w:rPr>
            <w:rFonts w:ascii="Helvetica" w:eastAsia="Times New Roman" w:hAnsi="Helvetica" w:cs="Helvetica"/>
            <w:color w:val="000000"/>
            <w:sz w:val="24"/>
            <w:szCs w:val="24"/>
          </w:rPr>
          <w:t> branch, forgoing pull requests and reviews. This workflow retains many of Manubot’s benefits, such as transparent history, automation, and allowing outside contributors to propose changes. In cases where outside contributions are unwanted, authors can disable pull requests on GitHub. It is also possible to use Manubot on a private GitHub repository. Private manuscripts require some additional customization to disable GitHub Pages and may require a paid continuous integration plan. See the </w:t>
        </w:r>
      </w:ins>
      <w:hyperlink r:id="rId61" w:anchor="existing-manuscripts" w:history="1">
        <w:r w:rsidRPr="00A314E1">
          <w:rPr>
            <w:rFonts w:ascii="Helvetica" w:eastAsia="Times New Roman" w:hAnsi="Helvetica" w:cs="Helvetica"/>
            <w:color w:val="2196F3"/>
            <w:sz w:val="24"/>
            <w:szCs w:val="24"/>
            <w:u w:val="single"/>
          </w:rPr>
          <w:t>existing manuscripts</w:t>
        </w:r>
      </w:hyperlink>
      <w:ins w:id="234" w:author="Gitter, Tony" w:date="2019-04-12T14:36:00Z">
        <w:r w:rsidRPr="00A314E1">
          <w:rPr>
            <w:rFonts w:ascii="Helvetica" w:eastAsia="Times New Roman" w:hAnsi="Helvetica" w:cs="Helvetica"/>
            <w:color w:val="000000"/>
            <w:sz w:val="24"/>
            <w:szCs w:val="24"/>
          </w:rPr>
          <w:t> for examples of the range of contribution workflows and Manubot use cases.</w:t>
        </w:r>
      </w:ins>
    </w:p>
    <w:p w14:paraId="731D5613" w14:textId="77777777" w:rsidR="00A314E1" w:rsidRPr="00A314E1" w:rsidRDefault="00A314E1" w:rsidP="00A314E1">
      <w:pPr>
        <w:pBdr>
          <w:bottom w:val="single" w:sz="6" w:space="4" w:color="BDBDBD"/>
        </w:pBdr>
        <w:spacing w:after="0" w:line="240" w:lineRule="auto"/>
        <w:outlineLvl w:val="1"/>
        <w:rPr>
          <w:ins w:id="235" w:author="Gitter, Tony" w:date="2019-04-12T14:36:00Z"/>
          <w:rFonts w:ascii="Helvetica" w:eastAsia="Times New Roman" w:hAnsi="Helvetica" w:cs="Helvetica"/>
          <w:b/>
          <w:bCs/>
          <w:color w:val="000000"/>
          <w:sz w:val="36"/>
          <w:szCs w:val="36"/>
        </w:rPr>
      </w:pPr>
      <w:ins w:id="236" w:author="Gitter, Tony" w:date="2019-04-12T14:36:00Z">
        <w:r w:rsidRPr="00A314E1">
          <w:rPr>
            <w:rFonts w:ascii="Helvetica" w:eastAsia="Times New Roman" w:hAnsi="Helvetica" w:cs="Helvetica"/>
            <w:b/>
            <w:bCs/>
            <w:color w:val="000000"/>
            <w:sz w:val="36"/>
            <w:szCs w:val="36"/>
          </w:rPr>
          <w:t>Manubot features</w:t>
        </w:r>
      </w:ins>
    </w:p>
    <w:p w14:paraId="59B33C54" w14:textId="77777777" w:rsidR="00074B23" w:rsidRPr="00074B23" w:rsidRDefault="00A314E1" w:rsidP="00074B23">
      <w:pPr>
        <w:pBdr>
          <w:bottom w:val="single" w:sz="6" w:space="0" w:color="CCCCCC"/>
        </w:pBdr>
        <w:spacing w:before="300" w:after="150" w:line="240" w:lineRule="auto"/>
        <w:outlineLvl w:val="1"/>
        <w:rPr>
          <w:del w:id="237" w:author="Gitter, Tony" w:date="2019-04-12T14:36:00Z"/>
          <w:rFonts w:ascii="Helvetica" w:eastAsia="Times New Roman" w:hAnsi="Helvetica" w:cs="Helvetica"/>
          <w:b/>
          <w:bCs/>
          <w:color w:val="000000"/>
          <w:sz w:val="36"/>
          <w:szCs w:val="36"/>
        </w:rPr>
      </w:pPr>
      <w:ins w:id="238" w:author="Gitter, Tony" w:date="2019-04-12T14:36:00Z">
        <w:r w:rsidRPr="00A314E1">
          <w:rPr>
            <w:rFonts w:ascii="Helvetica" w:eastAsia="Times New Roman" w:hAnsi="Helvetica" w:cs="Helvetica"/>
            <w:color w:val="000000"/>
            <w:sz w:val="24"/>
            <w:szCs w:val="24"/>
          </w:rPr>
          <w:t>Manubot is a system for writing scholarly manuscripts via GitHub. For each manuscript, there is a corresponding Git repository. The </w:t>
        </w:r>
        <w:r w:rsidRPr="00A314E1">
          <w:rPr>
            <w:rFonts w:ascii="Source Code Pro" w:eastAsia="Times New Roman" w:hAnsi="Source Code Pro" w:cs="Courier New"/>
            <w:color w:val="000000"/>
            <w:sz w:val="20"/>
            <w:szCs w:val="20"/>
            <w:shd w:val="clear" w:color="auto" w:fill="EEEEEE"/>
          </w:rPr>
          <w:t>master</w:t>
        </w:r>
        <w:r w:rsidRPr="00A314E1">
          <w:rPr>
            <w:rFonts w:ascii="Helvetica" w:eastAsia="Times New Roman" w:hAnsi="Helvetica" w:cs="Helvetica"/>
            <w:color w:val="000000"/>
            <w:sz w:val="24"/>
            <w:szCs w:val="24"/>
          </w:rPr>
          <w:t> branch of the repository contains all of the necessary inputs to build the manuscript. Specifically, a </w:t>
        </w:r>
        <w:r w:rsidRPr="00A314E1">
          <w:rPr>
            <w:rFonts w:ascii="Source Code Pro" w:eastAsia="Times New Roman" w:hAnsi="Source Code Pro" w:cs="Courier New"/>
            <w:color w:val="000000"/>
            <w:sz w:val="20"/>
            <w:szCs w:val="20"/>
            <w:shd w:val="clear" w:color="auto" w:fill="EEEEEE"/>
          </w:rPr>
          <w:t>content</w:t>
        </w:r>
        <w:r w:rsidRPr="00A314E1">
          <w:rPr>
            <w:rFonts w:ascii="Helvetica" w:eastAsia="Times New Roman" w:hAnsi="Helvetica" w:cs="Helvetica"/>
            <w:color w:val="000000"/>
            <w:sz w:val="24"/>
            <w:szCs w:val="24"/>
          </w:rPr>
          <w:t> directory contains one or more Markdown files that define the body of the manuscript as well as a metadata file to set information such as the title, authors, keywords, and language. Figures can be hosted in the </w:t>
        </w:r>
        <w:r w:rsidRPr="00A314E1">
          <w:rPr>
            <w:rFonts w:ascii="Source Code Pro" w:eastAsia="Times New Roman" w:hAnsi="Source Code Pro" w:cs="Courier New"/>
            <w:color w:val="000000"/>
            <w:sz w:val="20"/>
            <w:szCs w:val="20"/>
            <w:shd w:val="clear" w:color="auto" w:fill="EEEEEE"/>
          </w:rPr>
          <w:t>content/images</w:t>
        </w:r>
        <w:r w:rsidRPr="00A314E1">
          <w:rPr>
            <w:rFonts w:ascii="Helvetica" w:eastAsia="Times New Roman" w:hAnsi="Helvetica" w:cs="Helvetica"/>
            <w:color w:val="000000"/>
            <w:sz w:val="24"/>
            <w:szCs w:val="24"/>
          </w:rPr>
          <w:t xml:space="preserve">subdirectory or elsewhere and specified by </w:t>
        </w:r>
        <w:r w:rsidRPr="00A314E1">
          <w:rPr>
            <w:rFonts w:ascii="Helvetica" w:eastAsia="Times New Roman" w:hAnsi="Helvetica" w:cs="Helvetica"/>
            <w:color w:val="000000"/>
            <w:sz w:val="24"/>
            <w:szCs w:val="24"/>
          </w:rPr>
          <w:lastRenderedPageBreak/>
          <w:t>URL. Repositories contain scripts and other files that define how to build and deploy the manuscript. Many of these operations are delegated to the </w:t>
        </w:r>
        <w:r w:rsidRPr="00A314E1">
          <w:rPr>
            <w:rFonts w:ascii="Source Code Pro" w:eastAsia="Times New Roman" w:hAnsi="Source Code Pro" w:cs="Courier New"/>
            <w:color w:val="000000"/>
            <w:sz w:val="20"/>
            <w:szCs w:val="20"/>
            <w:shd w:val="clear" w:color="auto" w:fill="EEEEEE"/>
          </w:rPr>
          <w:t>manubot</w:t>
        </w:r>
        <w:r w:rsidRPr="00A314E1">
          <w:rPr>
            <w:rFonts w:ascii="Helvetica" w:eastAsia="Times New Roman" w:hAnsi="Helvetica" w:cs="Helvetica"/>
            <w:color w:val="000000"/>
            <w:sz w:val="24"/>
            <w:szCs w:val="24"/>
          </w:rPr>
          <w:t> </w:t>
        </w:r>
      </w:ins>
      <w:hyperlink r:id="rId62" w:history="1">
        <w:r w:rsidRPr="00A314E1">
          <w:rPr>
            <w:rFonts w:ascii="Helvetica" w:eastAsia="Times New Roman" w:hAnsi="Helvetica" w:cs="Helvetica"/>
            <w:color w:val="2196F3"/>
            <w:sz w:val="24"/>
            <w:szCs w:val="24"/>
            <w:u w:val="single"/>
          </w:rPr>
          <w:t>Python package</w:t>
        </w:r>
      </w:hyperlink>
      <w:del w:id="239" w:author="Gitter, Tony" w:date="2019-04-12T14:36:00Z">
        <w:r w:rsidR="00074B23" w:rsidRPr="00074B23">
          <w:rPr>
            <w:rFonts w:ascii="Helvetica" w:eastAsia="Times New Roman" w:hAnsi="Helvetica" w:cs="Helvetica"/>
            <w:b/>
            <w:bCs/>
            <w:color w:val="000000"/>
            <w:sz w:val="36"/>
            <w:szCs w:val="36"/>
          </w:rPr>
          <w:delText>Manubot</w:delText>
        </w:r>
      </w:del>
    </w:p>
    <w:p w14:paraId="477BFA42" w14:textId="3E65E796" w:rsidR="00A314E1" w:rsidRPr="00A314E1" w:rsidRDefault="00074B23" w:rsidP="00A314E1">
      <w:pPr>
        <w:spacing w:before="300" w:after="300" w:line="240" w:lineRule="auto"/>
        <w:rPr>
          <w:ins w:id="240" w:author="Gitter, Tony" w:date="2019-04-12T14:36:00Z"/>
          <w:rFonts w:ascii="Helvetica" w:eastAsia="Times New Roman" w:hAnsi="Helvetica" w:cs="Helvetica"/>
          <w:color w:val="000000"/>
          <w:sz w:val="24"/>
          <w:szCs w:val="24"/>
        </w:rPr>
      </w:pPr>
      <w:del w:id="241" w:author="Gitter, Tony" w:date="2019-04-12T14:36:00Z">
        <w:r w:rsidRPr="00074B23">
          <w:rPr>
            <w:rFonts w:ascii="Helvetica" w:eastAsia="Times New Roman" w:hAnsi="Helvetica" w:cs="Helvetica"/>
            <w:color w:val="000000"/>
            <w:sz w:val="21"/>
            <w:szCs w:val="21"/>
          </w:rPr>
          <w:delText xml:space="preserve">Manubot is a system for writing scholarly manuscripts via GitHub that is built upon our  of the same name. With Manubot, manuscripts are written as plain-text Markdown files, which is well suited for version control using git. The Markdown standard </w:delText>
        </w:r>
      </w:del>
      <w:ins w:id="242" w:author="Gitter, Tony" w:date="2019-04-12T14:36:00Z">
        <w:r w:rsidR="00A314E1" w:rsidRPr="00A314E1">
          <w:rPr>
            <w:rFonts w:ascii="Helvetica" w:eastAsia="Times New Roman" w:hAnsi="Helvetica" w:cs="Helvetica"/>
            <w:color w:val="000000"/>
            <w:sz w:val="24"/>
            <w:szCs w:val="24"/>
          </w:rPr>
          <w:t> </w:t>
        </w:r>
        <w:proofErr w:type="gramStart"/>
        <w:r w:rsidR="00A314E1" w:rsidRPr="00A314E1">
          <w:rPr>
            <w:rFonts w:ascii="Helvetica" w:eastAsia="Times New Roman" w:hAnsi="Helvetica" w:cs="Helvetica"/>
            <w:color w:val="000000"/>
            <w:sz w:val="24"/>
            <w:szCs w:val="24"/>
          </w:rPr>
          <w:t>or</w:t>
        </w:r>
        <w:proofErr w:type="gramEnd"/>
        <w:r w:rsidR="00A314E1" w:rsidRPr="00A314E1">
          <w:rPr>
            <w:rFonts w:ascii="Helvetica" w:eastAsia="Times New Roman" w:hAnsi="Helvetica" w:cs="Helvetica"/>
            <w:color w:val="000000"/>
            <w:sz w:val="24"/>
            <w:szCs w:val="24"/>
          </w:rPr>
          <w:t xml:space="preserve"> other dependencies such as Pandoc, which converts between document formats, and Travis CI, which builds the manuscript in the cloud. Manubot pieces together many existing standards and technologies to encapsulate a manuscript in a repository and automatically generate outputs.</w:t>
        </w:r>
      </w:ins>
    </w:p>
    <w:p w14:paraId="7A3C8A6B" w14:textId="77777777" w:rsidR="00A314E1" w:rsidRPr="00A314E1" w:rsidRDefault="00A314E1" w:rsidP="00A314E1">
      <w:pPr>
        <w:spacing w:after="0" w:line="240" w:lineRule="auto"/>
        <w:outlineLvl w:val="2"/>
        <w:rPr>
          <w:ins w:id="243" w:author="Gitter, Tony" w:date="2019-04-12T14:36:00Z"/>
          <w:rFonts w:ascii="Helvetica" w:eastAsia="Times New Roman" w:hAnsi="Helvetica" w:cs="Helvetica"/>
          <w:b/>
          <w:bCs/>
          <w:color w:val="000000"/>
          <w:sz w:val="27"/>
          <w:szCs w:val="27"/>
        </w:rPr>
      </w:pPr>
      <w:ins w:id="244" w:author="Gitter, Tony" w:date="2019-04-12T14:36:00Z">
        <w:r w:rsidRPr="00A314E1">
          <w:rPr>
            <w:rFonts w:ascii="Helvetica" w:eastAsia="Times New Roman" w:hAnsi="Helvetica" w:cs="Helvetica"/>
            <w:b/>
            <w:bCs/>
            <w:color w:val="000000"/>
            <w:sz w:val="27"/>
            <w:szCs w:val="27"/>
          </w:rPr>
          <w:t>Markdown</w:t>
        </w:r>
      </w:ins>
    </w:p>
    <w:p w14:paraId="7F971FE8"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245" w:author="Gitter, Tony" w:date="2019-04-12T14:36:00Z">
        <w:r w:rsidRPr="00A314E1">
          <w:rPr>
            <w:rFonts w:ascii="Helvetica" w:eastAsia="Times New Roman" w:hAnsi="Helvetica" w:cs="Helvetica"/>
            <w:color w:val="000000"/>
            <w:sz w:val="24"/>
            <w:szCs w:val="24"/>
          </w:rPr>
          <w:t>With Manubot, manuscripts are written as plain-text Markdown files. The </w:t>
        </w:r>
      </w:ins>
      <w:hyperlink r:id="rId63" w:history="1">
        <w:r w:rsidRPr="00A314E1">
          <w:rPr>
            <w:rFonts w:ascii="Helvetica" w:eastAsia="Times New Roman" w:hAnsi="Helvetica" w:cs="Helvetica"/>
            <w:color w:val="2196F3"/>
            <w:sz w:val="24"/>
            <w:szCs w:val="24"/>
            <w:u w:val="single"/>
          </w:rPr>
          <w:t>Markdown standard</w:t>
        </w:r>
      </w:hyperlink>
      <w:r w:rsidRPr="00A314E1">
        <w:rPr>
          <w:rFonts w:ascii="Helvetica" w:eastAsia="Times New Roman" w:hAnsi="Helvetica" w:cs="Helvetica"/>
          <w:color w:val="000000"/>
          <w:sz w:val="24"/>
          <w:szCs w:val="24"/>
        </w:rPr>
        <w:t>itself provides limited yet crucial formatting syntax, including the ability to embed images and format text via bold, italics, hyperlinks, headers, inline code, codeblocks, blockquotes, and numbered or bulleted lists. In addition, Manubot relies on extensions from </w:t>
      </w:r>
      <w:hyperlink r:id="rId64" w:anchor="pandocs-markdown" w:history="1">
        <w:r w:rsidRPr="00A314E1">
          <w:rPr>
            <w:rFonts w:ascii="Helvetica" w:eastAsia="Times New Roman" w:hAnsi="Helvetica" w:cs="Helvetica"/>
            <w:color w:val="2196F3"/>
            <w:sz w:val="24"/>
            <w:szCs w:val="24"/>
            <w:u w:val="single"/>
          </w:rPr>
          <w:t>Pandoc Markdown</w:t>
        </w:r>
      </w:hyperlink>
      <w:r w:rsidRPr="00A314E1">
        <w:rPr>
          <w:rFonts w:ascii="Helvetica" w:eastAsia="Times New Roman" w:hAnsi="Helvetica" w:cs="Helvetica"/>
          <w:color w:val="000000"/>
          <w:sz w:val="24"/>
          <w:szCs w:val="24"/>
        </w:rPr>
        <w:t> to enable citations, tables, captions, and equations specified using the popular TeX math syntax.</w:t>
      </w:r>
      <w:ins w:id="246" w:author="Gitter, Tony" w:date="2019-04-12T14:36:00Z">
        <w:r w:rsidRPr="00A314E1">
          <w:rPr>
            <w:rFonts w:ascii="Helvetica" w:eastAsia="Times New Roman" w:hAnsi="Helvetica" w:cs="Helvetica"/>
            <w:color w:val="000000"/>
            <w:sz w:val="24"/>
            <w:szCs w:val="24"/>
          </w:rPr>
          <w:t xml:space="preserve"> Markdown with Pandoc extensions supports most formatting options required for scholarly writing [</w:t>
        </w:r>
      </w:ins>
      <w:hyperlink r:id="rId65" w:anchor="ref-17wKkS4DV" w:history="1">
        <w:r w:rsidRPr="00A314E1">
          <w:rPr>
            <w:rFonts w:ascii="Helvetica" w:eastAsia="Times New Roman" w:hAnsi="Helvetica" w:cs="Helvetica"/>
            <w:color w:val="2196F3"/>
            <w:sz w:val="24"/>
            <w:szCs w:val="24"/>
            <w:u w:val="single"/>
          </w:rPr>
          <w:t>12</w:t>
        </w:r>
      </w:hyperlink>
      <w:ins w:id="247" w:author="Gitter, Tony" w:date="2019-04-12T14:36:00Z">
        <w:r w:rsidRPr="00A314E1">
          <w:rPr>
            <w:rFonts w:ascii="Helvetica" w:eastAsia="Times New Roman" w:hAnsi="Helvetica" w:cs="Helvetica"/>
            <w:color w:val="000000"/>
            <w:sz w:val="24"/>
            <w:szCs w:val="24"/>
          </w:rPr>
          <w:t>] but currently lacks the ability to cross-reference and automatically number figures, tables, and equations. For this functionality, Manubot includes the </w:t>
        </w:r>
      </w:ins>
      <w:hyperlink r:id="rId66" w:history="1">
        <w:r w:rsidRPr="00A314E1">
          <w:rPr>
            <w:rFonts w:ascii="Source Code Pro" w:eastAsia="Times New Roman" w:hAnsi="Source Code Pro" w:cs="Courier New"/>
            <w:color w:val="000000"/>
            <w:sz w:val="20"/>
            <w:szCs w:val="20"/>
            <w:u w:val="single"/>
            <w:shd w:val="clear" w:color="auto" w:fill="EEEEEE"/>
          </w:rPr>
          <w:t>pandoc-xnos</w:t>
        </w:r>
      </w:hyperlink>
      <w:ins w:id="248" w:author="Gitter, Tony" w:date="2019-04-12T14:36:00Z">
        <w:r w:rsidRPr="00A314E1">
          <w:rPr>
            <w:rFonts w:ascii="Helvetica" w:eastAsia="Times New Roman" w:hAnsi="Helvetica" w:cs="Helvetica"/>
            <w:color w:val="000000"/>
            <w:sz w:val="24"/>
            <w:szCs w:val="24"/>
          </w:rPr>
          <w:t> suite of Pandoc filters. A list of formatting options officially supported by Manubot, at the time of writing, is viewable as </w:t>
        </w:r>
      </w:ins>
      <w:hyperlink r:id="rId67" w:history="1">
        <w:r w:rsidRPr="00A314E1">
          <w:rPr>
            <w:rFonts w:ascii="Helvetica" w:eastAsia="Times New Roman" w:hAnsi="Helvetica" w:cs="Helvetica"/>
            <w:color w:val="2196F3"/>
            <w:sz w:val="24"/>
            <w:szCs w:val="24"/>
            <w:u w:val="single"/>
          </w:rPr>
          <w:t>raw Markdown</w:t>
        </w:r>
      </w:hyperlink>
      <w:ins w:id="249" w:author="Gitter, Tony" w:date="2019-04-12T14:36:00Z">
        <w:r w:rsidRPr="00A314E1">
          <w:rPr>
            <w:rFonts w:ascii="Helvetica" w:eastAsia="Times New Roman" w:hAnsi="Helvetica" w:cs="Helvetica"/>
            <w:color w:val="000000"/>
            <w:sz w:val="24"/>
            <w:szCs w:val="24"/>
          </w:rPr>
          <w:t> and the corresponding </w:t>
        </w:r>
      </w:ins>
      <w:hyperlink r:id="rId68" w:history="1">
        <w:r w:rsidRPr="00A314E1">
          <w:rPr>
            <w:rFonts w:ascii="Helvetica" w:eastAsia="Times New Roman" w:hAnsi="Helvetica" w:cs="Helvetica"/>
            <w:color w:val="2196F3"/>
            <w:sz w:val="24"/>
            <w:szCs w:val="24"/>
            <w:u w:val="single"/>
          </w:rPr>
          <w:t>rendered HTML</w:t>
        </w:r>
      </w:hyperlink>
      <w:ins w:id="250" w:author="Gitter, Tony" w:date="2019-04-12T14:36:00Z">
        <w:r w:rsidRPr="00A314E1">
          <w:rPr>
            <w:rFonts w:ascii="Helvetica" w:eastAsia="Times New Roman" w:hAnsi="Helvetica" w:cs="Helvetica"/>
            <w:color w:val="000000"/>
            <w:sz w:val="24"/>
            <w:szCs w:val="24"/>
          </w:rPr>
          <w:t>.</w:t>
        </w:r>
      </w:ins>
    </w:p>
    <w:p w14:paraId="63AFFCFE" w14:textId="77777777" w:rsidR="00A314E1" w:rsidRPr="00A314E1" w:rsidRDefault="00A314E1" w:rsidP="00A314E1">
      <w:pPr>
        <w:spacing w:before="300" w:after="300" w:line="240" w:lineRule="auto"/>
        <w:rPr>
          <w:ins w:id="251" w:author="Gitter, Tony" w:date="2019-04-12T14:36:00Z"/>
          <w:rFonts w:ascii="Helvetica" w:eastAsia="Times New Roman" w:hAnsi="Helvetica" w:cs="Helvetica"/>
          <w:color w:val="000000"/>
          <w:sz w:val="24"/>
          <w:szCs w:val="24"/>
        </w:rPr>
      </w:pPr>
      <w:ins w:id="252" w:author="Gitter, Tony" w:date="2019-04-12T14:36:00Z">
        <w:r w:rsidRPr="00A314E1">
          <w:rPr>
            <w:rFonts w:ascii="Helvetica" w:eastAsia="Times New Roman" w:hAnsi="Helvetica" w:cs="Helvetica"/>
            <w:color w:val="000000"/>
            <w:sz w:val="24"/>
            <w:szCs w:val="24"/>
          </w:rPr>
          <w:t xml:space="preserve">By virtue of its readable syntax, Markdown is well suited for version control using Git. Markdown treats a single line break between </w:t>
        </w:r>
        <w:proofErr w:type="gramStart"/>
        <w:r w:rsidRPr="00A314E1">
          <w:rPr>
            <w:rFonts w:ascii="Helvetica" w:eastAsia="Times New Roman" w:hAnsi="Helvetica" w:cs="Helvetica"/>
            <w:color w:val="000000"/>
            <w:sz w:val="24"/>
            <w:szCs w:val="24"/>
          </w:rPr>
          <w:t>text</w:t>
        </w:r>
        <w:proofErr w:type="gramEnd"/>
        <w:r w:rsidRPr="00A314E1">
          <w:rPr>
            <w:rFonts w:ascii="Helvetica" w:eastAsia="Times New Roman" w:hAnsi="Helvetica" w:cs="Helvetica"/>
            <w:color w:val="000000"/>
            <w:sz w:val="24"/>
            <w:szCs w:val="24"/>
          </w:rPr>
          <w:t xml:space="preserve"> as a space and requires two-or-more consecutive line breaks to denote a new paragraph. For optimal tracking of Markdown files with Git, we recommend placing each sentence on its own line. This convention allows Git to display diffs on a per sentence basis, avoids unnecessary reflows associated with line wrapping, and supports easy rearrangement of sentences.</w:t>
        </w:r>
      </w:ins>
    </w:p>
    <w:p w14:paraId="718983E6" w14:textId="77777777" w:rsidR="00A314E1" w:rsidRPr="00A314E1" w:rsidRDefault="00A314E1" w:rsidP="00A314E1">
      <w:pPr>
        <w:spacing w:after="0" w:line="240" w:lineRule="auto"/>
        <w:outlineLvl w:val="2"/>
        <w:rPr>
          <w:ins w:id="253" w:author="Gitter, Tony" w:date="2019-04-12T14:36:00Z"/>
          <w:rFonts w:ascii="Helvetica" w:eastAsia="Times New Roman" w:hAnsi="Helvetica" w:cs="Helvetica"/>
          <w:b/>
          <w:bCs/>
          <w:color w:val="000000"/>
          <w:sz w:val="27"/>
          <w:szCs w:val="27"/>
        </w:rPr>
      </w:pPr>
      <w:ins w:id="254" w:author="Gitter, Tony" w:date="2019-04-12T14:36:00Z">
        <w:r w:rsidRPr="00A314E1">
          <w:rPr>
            <w:rFonts w:ascii="Helvetica" w:eastAsia="Times New Roman" w:hAnsi="Helvetica" w:cs="Helvetica"/>
            <w:b/>
            <w:bCs/>
            <w:color w:val="000000"/>
            <w:sz w:val="27"/>
            <w:szCs w:val="27"/>
          </w:rPr>
          <w:t>Citation by identifier</w:t>
        </w:r>
      </w:ins>
    </w:p>
    <w:p w14:paraId="4395F069" w14:textId="50DF9B6F"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includes an additional layer of citation processing, currently unique to the system. All citations point to a standard identifier, for which Manubot automatically retrieves bibliographic metadata</w:t>
      </w:r>
      <w:del w:id="255" w:author="Gitter, Tony" w:date="2019-04-12T14:36:00Z">
        <w:r w:rsidR="00074B23" w:rsidRPr="00074B23">
          <w:rPr>
            <w:rFonts w:ascii="Helvetica" w:eastAsia="Times New Roman" w:hAnsi="Helvetica" w:cs="Helvetica"/>
            <w:color w:val="000000"/>
            <w:sz w:val="21"/>
            <w:szCs w:val="21"/>
          </w:rPr>
          <w:delText>. Table </w:delText>
        </w:r>
      </w:del>
      <w:ins w:id="256" w:author="Gitter, Tony" w:date="2019-04-12T14:36:00Z">
        <w:r w:rsidRPr="00A314E1">
          <w:rPr>
            <w:rFonts w:ascii="Helvetica" w:eastAsia="Times New Roman" w:hAnsi="Helvetica" w:cs="Helvetica"/>
            <w:color w:val="000000"/>
            <w:sz w:val="24"/>
            <w:szCs w:val="24"/>
          </w:rPr>
          <w:t xml:space="preserve"> such as the title, authors, and publication date. Table </w:t>
        </w:r>
      </w:ins>
      <w:hyperlink r:id="rId69" w:anchor="tbl:citations"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xml:space="preserve"> presents the supported identifiers and example citations before and after Manubot processing. Authors can optionally define citation tags to provide short readable alternatives to the citation identifiers. </w:t>
      </w:r>
      <w:ins w:id="257" w:author="Gitter, Tony" w:date="2019-04-12T14:36:00Z">
        <w:r w:rsidRPr="00A314E1">
          <w:rPr>
            <w:rFonts w:ascii="Helvetica" w:eastAsia="Times New Roman" w:hAnsi="Helvetica" w:cs="Helvetica"/>
            <w:color w:val="000000"/>
            <w:sz w:val="24"/>
            <w:szCs w:val="24"/>
          </w:rPr>
          <w:t xml:space="preserve">Citation </w:t>
        </w:r>
      </w:ins>
      <w:r w:rsidRPr="00A314E1">
        <w:rPr>
          <w:rFonts w:ascii="Helvetica" w:eastAsia="Times New Roman" w:hAnsi="Helvetica" w:cs="Helvetica"/>
          <w:color w:val="000000"/>
          <w:sz w:val="24"/>
          <w:szCs w:val="24"/>
        </w:rPr>
        <w:t>metadata is exported to</w:t>
      </w:r>
      <w:ins w:id="258" w:author="Gitter, Tony" w:date="2019-04-12T14:36:00Z">
        <w:r w:rsidRPr="00A314E1">
          <w:rPr>
            <w:rFonts w:ascii="Helvetica" w:eastAsia="Times New Roman" w:hAnsi="Helvetica" w:cs="Helvetica"/>
            <w:color w:val="000000"/>
            <w:sz w:val="24"/>
            <w:szCs w:val="24"/>
          </w:rPr>
          <w:t xml:space="preserve"> the</w:t>
        </w:r>
      </w:ins>
      <w:r w:rsidRPr="00A314E1">
        <w:rPr>
          <w:rFonts w:ascii="Helvetica" w:eastAsia="Times New Roman" w:hAnsi="Helvetica" w:cs="Helvetica"/>
          <w:color w:val="000000"/>
          <w:sz w:val="24"/>
          <w:szCs w:val="24"/>
        </w:rPr>
        <w:t> </w:t>
      </w:r>
      <w:hyperlink r:id="rId70" w:anchor="items" w:history="1">
        <w:r w:rsidRPr="00A314E1">
          <w:rPr>
            <w:rFonts w:ascii="Helvetica" w:eastAsia="Times New Roman" w:hAnsi="Helvetica" w:cs="Helvetica"/>
            <w:color w:val="2196F3"/>
            <w:sz w:val="24"/>
            <w:szCs w:val="24"/>
            <w:u w:val="single"/>
          </w:rPr>
          <w:t>Citation Style Language (CSL) JSON Data Items</w:t>
        </w:r>
      </w:hyperlink>
      <w:del w:id="259" w:author="Gitter, Tony" w:date="2019-04-12T14:36:00Z">
        <w:r w:rsidR="00074B23" w:rsidRPr="00074B23">
          <w:rPr>
            <w:rFonts w:ascii="Helvetica" w:eastAsia="Times New Roman" w:hAnsi="Helvetica" w:cs="Helvetica"/>
            <w:color w:val="000000"/>
            <w:sz w:val="21"/>
            <w:szCs w:val="21"/>
          </w:rPr>
          <w:delText>,</w:delText>
        </w:r>
      </w:del>
      <w:ins w:id="260" w:author="Gitter, Tony" w:date="2019-04-12T14:36:00Z">
        <w:r w:rsidRPr="00A314E1">
          <w:rPr>
            <w:rFonts w:ascii="Helvetica" w:eastAsia="Times New Roman" w:hAnsi="Helvetica" w:cs="Helvetica"/>
            <w:color w:val="000000"/>
            <w:sz w:val="24"/>
            <w:szCs w:val="24"/>
          </w:rPr>
          <w:t> format,</w:t>
        </w:r>
      </w:ins>
      <w:r w:rsidRPr="00A314E1">
        <w:rPr>
          <w:rFonts w:ascii="Helvetica" w:eastAsia="Times New Roman" w:hAnsi="Helvetica" w:cs="Helvetica"/>
          <w:color w:val="000000"/>
          <w:sz w:val="24"/>
          <w:szCs w:val="24"/>
        </w:rPr>
        <w:t xml:space="preserve"> an open standard that is widely supported by reference managers [</w:t>
      </w:r>
      <w:hyperlink r:id="rId71" w:anchor="ref-9KfVIq3s" w:history="1">
        <w:r w:rsidRPr="00A314E1">
          <w:rPr>
            <w:rFonts w:ascii="Helvetica" w:eastAsia="Times New Roman" w:hAnsi="Helvetica" w:cs="Helvetica"/>
            <w:color w:val="2196F3"/>
            <w:sz w:val="24"/>
            <w:szCs w:val="24"/>
            <w:u w:val="single"/>
          </w:rPr>
          <w:t>13</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"ref-K7WVgf8X"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14</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However, sometimes external resources provide Manubot with invalid CSL Data, which can cause errors with downstream citation processors, such as </w:t>
      </w:r>
      <w:hyperlink r:id="rId72" w:history="1">
        <w:r w:rsidRPr="00A314E1">
          <w:rPr>
            <w:rFonts w:ascii="Helvetica" w:eastAsia="Times New Roman" w:hAnsi="Helvetica" w:cs="Helvetica"/>
            <w:color w:val="2196F3"/>
            <w:sz w:val="24"/>
            <w:szCs w:val="24"/>
            <w:u w:val="single"/>
          </w:rPr>
          <w:t>pandoc-citeproc</w:t>
        </w:r>
      </w:hyperlink>
      <w:r w:rsidRPr="00A314E1">
        <w:rPr>
          <w:rFonts w:ascii="Helvetica" w:eastAsia="Times New Roman" w:hAnsi="Helvetica" w:cs="Helvetica"/>
          <w:color w:val="000000"/>
          <w:sz w:val="24"/>
          <w:szCs w:val="24"/>
        </w:rPr>
        <w:t>. Therefore, Manubot removes invalid fields according to the </w:t>
      </w:r>
      <w:hyperlink r:id="rId73" w:history="1">
        <w:r w:rsidRPr="00A314E1">
          <w:rPr>
            <w:rFonts w:ascii="Helvetica" w:eastAsia="Times New Roman" w:hAnsi="Helvetica" w:cs="Helvetica"/>
            <w:color w:val="2196F3"/>
            <w:sz w:val="24"/>
            <w:szCs w:val="24"/>
            <w:u w:val="single"/>
          </w:rPr>
          <w:t>CSL Data specification</w:t>
        </w:r>
      </w:hyperlink>
      <w:r w:rsidRPr="00A314E1">
        <w:rPr>
          <w:rFonts w:ascii="Helvetica" w:eastAsia="Times New Roman" w:hAnsi="Helvetica" w:cs="Helvetica"/>
          <w:color w:val="000000"/>
          <w:sz w:val="24"/>
          <w:szCs w:val="24"/>
        </w:rPr>
        <w:t xml:space="preserve">. In cases where automatic retrieval </w:t>
      </w:r>
      <w:r w:rsidRPr="00A314E1">
        <w:rPr>
          <w:rFonts w:ascii="Helvetica" w:eastAsia="Times New Roman" w:hAnsi="Helvetica" w:cs="Helvetica"/>
          <w:color w:val="000000"/>
          <w:sz w:val="24"/>
          <w:szCs w:val="24"/>
        </w:rPr>
        <w:lastRenderedPageBreak/>
        <w:t xml:space="preserve">of metadata fails or produces incorrect references — which is most common for URL citations — users can manually provide the correct </w:t>
      </w:r>
      <w:del w:id="261" w:author="Gitter, Tony" w:date="2019-04-12T14:36:00Z">
        <w:r w:rsidR="00074B23" w:rsidRPr="00074B23">
          <w:rPr>
            <w:rFonts w:ascii="Helvetica" w:eastAsia="Times New Roman" w:hAnsi="Helvetica" w:cs="Helvetica"/>
            <w:color w:val="000000"/>
            <w:sz w:val="21"/>
            <w:szCs w:val="21"/>
          </w:rPr>
          <w:delText>CSL JSON</w:delText>
        </w:r>
      </w:del>
      <w:ins w:id="262" w:author="Gitter, Tony" w:date="2019-04-12T14:36:00Z">
        <w:r w:rsidRPr="00A314E1">
          <w:rPr>
            <w:rFonts w:ascii="Helvetica" w:eastAsia="Times New Roman" w:hAnsi="Helvetica" w:cs="Helvetica"/>
            <w:color w:val="000000"/>
            <w:sz w:val="24"/>
            <w:szCs w:val="24"/>
          </w:rPr>
          <w:t>metadata using common reference formats. Manual metadata also supports references without standard identifiers, such as print-only newspaper articles</w:t>
        </w:r>
      </w:ins>
      <w:r w:rsidRPr="00A314E1">
        <w:rPr>
          <w:rFonts w:ascii="Helvetica" w:eastAsia="Times New Roman" w:hAnsi="Helvetica" w:cs="Helvetica"/>
          <w:color w:val="000000"/>
          <w:sz w:val="24"/>
          <w:szCs w:val="24"/>
        </w:rPr>
        <w:t>.</w:t>
      </w:r>
    </w:p>
    <w:tbl>
      <w:tblPr>
        <w:tblW w:w="10995" w:type="dxa"/>
        <w:tblCellMar>
          <w:top w:w="15" w:type="dxa"/>
          <w:left w:w="15" w:type="dxa"/>
          <w:bottom w:w="15" w:type="dxa"/>
          <w:right w:w="15" w:type="dxa"/>
        </w:tblCellMar>
        <w:tblLook w:val="04A0" w:firstRow="1" w:lastRow="0" w:firstColumn="1" w:lastColumn="0" w:noHBand="0" w:noVBand="1"/>
      </w:tblPr>
      <w:tblGrid>
        <w:gridCol w:w="1923"/>
        <w:gridCol w:w="2832"/>
        <w:gridCol w:w="4606"/>
        <w:gridCol w:w="1634"/>
      </w:tblGrid>
      <w:tr w:rsidR="00A314E1" w:rsidRPr="00A314E1" w14:paraId="06E99739" w14:textId="77777777" w:rsidTr="00A314E1">
        <w:trPr>
          <w:tblHeader/>
        </w:trPr>
        <w:tc>
          <w:tcPr>
            <w:tcW w:w="0" w:type="auto"/>
            <w:gridSpan w:val="4"/>
            <w:tcBorders>
              <w:top w:val="nil"/>
              <w:left w:val="nil"/>
              <w:bottom w:val="nil"/>
              <w:right w:val="nil"/>
            </w:tcBorders>
            <w:shd w:val="clear" w:color="auto" w:fill="FAFAFA"/>
            <w:tcMar>
              <w:top w:w="150" w:type="dxa"/>
              <w:left w:w="150" w:type="dxa"/>
              <w:bottom w:w="150" w:type="dxa"/>
              <w:right w:w="150" w:type="dxa"/>
            </w:tcMar>
            <w:vAlign w:val="center"/>
            <w:hideMark/>
          </w:tcPr>
          <w:p w14:paraId="6A34CEAC" w14:textId="0FCC14F3" w:rsidR="00A314E1" w:rsidRPr="00A314E1" w:rsidRDefault="00A314E1" w:rsidP="00A314E1">
            <w:pPr>
              <w:spacing w:after="0" w:line="240" w:lineRule="auto"/>
              <w:rPr>
                <w:rFonts w:ascii="Helvetica" w:eastAsia="Times New Roman" w:hAnsi="Helvetica" w:cs="Helvetica"/>
                <w:sz w:val="24"/>
                <w:szCs w:val="24"/>
              </w:rPr>
            </w:pPr>
            <w:bookmarkStart w:id="263" w:name="tbl:citations"/>
            <w:bookmarkEnd w:id="263"/>
            <w:r w:rsidRPr="00A314E1">
              <w:rPr>
                <w:rFonts w:ascii="Helvetica" w:eastAsia="Times New Roman" w:hAnsi="Helvetica" w:cs="Helvetica"/>
                <w:b/>
                <w:bCs/>
                <w:sz w:val="24"/>
                <w:szCs w:val="24"/>
              </w:rPr>
              <w:t>Table 2:</w:t>
            </w:r>
            <w:r w:rsidRPr="00A314E1">
              <w:rPr>
                <w:rFonts w:ascii="Helvetica" w:eastAsia="Times New Roman" w:hAnsi="Helvetica" w:cs="Helvetica"/>
                <w:sz w:val="24"/>
                <w:szCs w:val="24"/>
              </w:rPr>
              <w:t> </w:t>
            </w:r>
            <w:r w:rsidRPr="00A314E1">
              <w:rPr>
                <w:rFonts w:ascii="Helvetica" w:eastAsia="Times New Roman" w:hAnsi="Helvetica" w:cs="Helvetica"/>
                <w:b/>
                <w:bCs/>
                <w:sz w:val="24"/>
                <w:szCs w:val="24"/>
              </w:rPr>
              <w:t>Citation types supported by Manubot.</w:t>
            </w:r>
            <w:ins w:id="264" w:author="Gitter, Tony" w:date="2019-04-12T14:36:00Z">
              <w:r w:rsidRPr="00A314E1">
                <w:rPr>
                  <w:rFonts w:ascii="Helvetica" w:eastAsia="Times New Roman" w:hAnsi="Helvetica" w:cs="Helvetica"/>
                  <w:sz w:val="24"/>
                  <w:szCs w:val="24"/>
                </w:rPr>
                <w: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w:t>
              </w:r>
            </w:ins>
            <w:hyperlink r:id="rId74" w:history="1">
              <w:r w:rsidRPr="00A314E1">
                <w:rPr>
                  <w:rFonts w:ascii="Helvetica" w:eastAsia="Times New Roman" w:hAnsi="Helvetica" w:cs="Helvetica"/>
                  <w:color w:val="2196F3"/>
                  <w:sz w:val="24"/>
                  <w:szCs w:val="24"/>
                  <w:u w:val="single"/>
                </w:rPr>
                <w:t>Citoid</w:t>
              </w:r>
            </w:hyperlink>
            <w:ins w:id="265" w:author="Gitter, Tony" w:date="2019-04-12T14:36:00Z">
              <w:r w:rsidRPr="00A314E1">
                <w:rPr>
                  <w:rFonts w:ascii="Helvetica" w:eastAsia="Times New Roman" w:hAnsi="Helvetica" w:cs="Helvetica"/>
                  <w:sz w:val="24"/>
                  <w:szCs w:val="24"/>
                </w:rPr>
                <w:t> service followed by the </w:t>
              </w:r>
            </w:ins>
            <w:hyperlink r:id="rId75" w:history="1">
              <w:r w:rsidRPr="00A314E1">
                <w:rPr>
                  <w:rFonts w:ascii="Helvetica" w:eastAsia="Times New Roman" w:hAnsi="Helvetica" w:cs="Helvetica"/>
                  <w:color w:val="2196F3"/>
                  <w:sz w:val="24"/>
                  <w:szCs w:val="24"/>
                  <w:u w:val="single"/>
                </w:rPr>
                <w:t>isbnlib</w:t>
              </w:r>
            </w:hyperlink>
            <w:ins w:id="266" w:author="Gitter, Tony" w:date="2019-04-12T14:36:00Z">
              <w:r w:rsidRPr="00A314E1">
                <w:rPr>
                  <w:rFonts w:ascii="Helvetica" w:eastAsia="Times New Roman" w:hAnsi="Helvetica" w:cs="Helvetica"/>
                  <w:sz w:val="24"/>
                  <w:szCs w:val="24"/>
                </w:rPr>
                <w:t> Python package. When translation-server URL lookup fails, Manubot then tries </w:t>
              </w:r>
            </w:ins>
            <w:hyperlink r:id="rId76" w:history="1">
              <w:r w:rsidRPr="00A314E1">
                <w:rPr>
                  <w:rFonts w:ascii="Helvetica" w:eastAsia="Times New Roman" w:hAnsi="Helvetica" w:cs="Helvetica"/>
                  <w:color w:val="2196F3"/>
                  <w:sz w:val="24"/>
                  <w:szCs w:val="24"/>
                  <w:u w:val="single"/>
                </w:rPr>
                <w:t>Greycite</w:t>
              </w:r>
            </w:hyperlink>
            <w:ins w:id="267" w:author="Gitter, Tony" w:date="2019-04-12T14:36:00Z">
              <w:r w:rsidRPr="00A314E1">
                <w:rPr>
                  <w:rFonts w:ascii="Helvetica" w:eastAsia="Times New Roman" w:hAnsi="Helvetica" w:cs="Helvetica"/>
                  <w:sz w:val="24"/>
                  <w:szCs w:val="24"/>
                </w:rPr>
                <w:t> [</w:t>
              </w:r>
            </w:ins>
            <w:hyperlink r:id="rId77" w:anchor="ref-GKPtRdAw" w:history="1">
              <w:r w:rsidRPr="00A314E1">
                <w:rPr>
                  <w:rFonts w:ascii="Helvetica" w:eastAsia="Times New Roman" w:hAnsi="Helvetica" w:cs="Helvetica"/>
                  <w:color w:val="2196F3"/>
                  <w:sz w:val="24"/>
                  <w:szCs w:val="24"/>
                  <w:u w:val="single"/>
                </w:rPr>
                <w:t>15</w:t>
              </w:r>
            </w:hyperlink>
            <w:ins w:id="268" w:author="Gitter, Tony" w:date="2019-04-12T14:36:00Z">
              <w:r w:rsidRPr="00A314E1">
                <w:rPr>
                  <w:rFonts w:ascii="Helvetica" w:eastAsia="Times New Roman" w:hAnsi="Helvetica" w:cs="Helvetica"/>
                  <w:sz w:val="24"/>
                  <w:szCs w:val="24"/>
                </w:rPr>
                <w:t>]. Raw citations enable citing works when no supported persistent identifiers exist, but require that the user specifies the metadata. Finally,</w:t>
              </w:r>
            </w:ins>
            <w:r w:rsidRPr="00A314E1">
              <w:rPr>
                <w:rFonts w:ascii="Helvetica" w:eastAsia="Times New Roman" w:hAnsi="Helvetica" w:cs="Helvetica"/>
                <w:sz w:val="24"/>
                <w:szCs w:val="24"/>
              </w:rPr>
              <w:t xml:space="preserve"> authors may optionally map a named tag to </w:t>
            </w:r>
            <w:del w:id="269" w:author="Gitter, Tony" w:date="2019-04-12T14:36:00Z">
              <w:r w:rsidR="00074B23" w:rsidRPr="00074B23">
                <w:rPr>
                  <w:rFonts w:ascii="Helvetica" w:eastAsia="Times New Roman" w:hAnsi="Helvetica" w:cs="Helvetica"/>
                  <w:color w:val="000000"/>
                  <w:sz w:val="21"/>
                  <w:szCs w:val="21"/>
                </w:rPr>
                <w:delText>one</w:delText>
              </w:r>
            </w:del>
            <w:ins w:id="270" w:author="Gitter, Tony" w:date="2019-04-12T14:36:00Z">
              <w:r w:rsidRPr="00A314E1">
                <w:rPr>
                  <w:rFonts w:ascii="Helvetica" w:eastAsia="Times New Roman" w:hAnsi="Helvetica" w:cs="Helvetica"/>
                  <w:sz w:val="24"/>
                  <w:szCs w:val="24"/>
                </w:rPr>
                <w:t>any</w:t>
              </w:r>
            </w:ins>
            <w:r w:rsidRPr="00A314E1">
              <w:rPr>
                <w:rFonts w:ascii="Helvetica" w:eastAsia="Times New Roman" w:hAnsi="Helvetica" w:cs="Helvetica"/>
                <w:sz w:val="24"/>
                <w:szCs w:val="24"/>
              </w:rPr>
              <w:t xml:space="preserve"> of the </w:t>
            </w:r>
            <w:del w:id="271" w:author="Gitter, Tony" w:date="2019-04-12T14:36:00Z">
              <w:r w:rsidR="00074B23" w:rsidRPr="00074B23">
                <w:rPr>
                  <w:rFonts w:ascii="Helvetica" w:eastAsia="Times New Roman" w:hAnsi="Helvetica" w:cs="Helvetica"/>
                  <w:color w:val="000000"/>
                  <w:sz w:val="21"/>
                  <w:szCs w:val="21"/>
                </w:rPr>
                <w:delText xml:space="preserve">other </w:delText>
              </w:r>
            </w:del>
            <w:r w:rsidRPr="00A314E1">
              <w:rPr>
                <w:rFonts w:ascii="Helvetica" w:eastAsia="Times New Roman" w:hAnsi="Helvetica" w:cs="Helvetica"/>
                <w:sz w:val="24"/>
                <w:szCs w:val="24"/>
              </w:rPr>
              <w:t>supported identifier types. In this example, the tag </w:t>
            </w:r>
            <w:r w:rsidRPr="00A314E1">
              <w:rPr>
                <w:rFonts w:ascii="Source Code Pro" w:eastAsia="Times New Roman" w:hAnsi="Source Code Pro" w:cs="Courier New"/>
                <w:color w:val="000000"/>
                <w:sz w:val="20"/>
                <w:szCs w:val="20"/>
                <w:shd w:val="clear" w:color="auto" w:fill="EEEEEE"/>
              </w:rPr>
              <w:t>avasthi-preprints</w:t>
            </w:r>
            <w:r w:rsidRPr="00A314E1">
              <w:rPr>
                <w:rFonts w:ascii="Helvetica" w:eastAsia="Times New Roman" w:hAnsi="Helvetica" w:cs="Helvetica"/>
                <w:sz w:val="24"/>
                <w:szCs w:val="24"/>
              </w:rPr>
              <w:t> represents the DOI identifier </w:t>
            </w:r>
            <w:r w:rsidRPr="00A314E1">
              <w:rPr>
                <w:rFonts w:ascii="Source Code Pro" w:eastAsia="Times New Roman" w:hAnsi="Source Code Pro" w:cs="Courier New"/>
                <w:color w:val="000000"/>
                <w:sz w:val="20"/>
                <w:szCs w:val="20"/>
                <w:shd w:val="clear" w:color="auto" w:fill="EEEEEE"/>
              </w:rPr>
              <w:t>doi:10.7554/eLife.38532</w:t>
            </w:r>
            <w:r w:rsidRPr="00A314E1">
              <w:rPr>
                <w:rFonts w:ascii="Helvetica" w:eastAsia="Times New Roman" w:hAnsi="Helvetica" w:cs="Helvetica"/>
                <w:sz w:val="24"/>
                <w:szCs w:val="24"/>
              </w:rPr>
              <w:t>.</w:t>
            </w:r>
            <w:ins w:id="272" w:author="Gitter, Tony" w:date="2019-04-12T14:36:00Z">
              <w:r w:rsidRPr="00A314E1">
                <w:rPr>
                  <w:rFonts w:ascii="Helvetica" w:eastAsia="Times New Roman" w:hAnsi="Helvetica" w:cs="Helvetica"/>
                  <w:sz w:val="24"/>
                  <w:szCs w:val="24"/>
                </w:rPr>
                <w:t xml:space="preserve"> API: application programming interface </w:t>
              </w:r>
            </w:ins>
          </w:p>
        </w:tc>
      </w:tr>
      <w:tr w:rsidR="00A314E1" w:rsidRPr="00A314E1" w14:paraId="5D2A2FEC" w14:textId="77777777" w:rsidTr="00A314E1">
        <w:trPr>
          <w:tblHeader/>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A5B070D"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Identifier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12A510C"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Metadata source</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F73EC3C"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Example citation</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D3AA073" w14:textId="77777777" w:rsidR="00A314E1" w:rsidRPr="00A314E1" w:rsidRDefault="00A314E1" w:rsidP="00A314E1">
            <w:pPr>
              <w:spacing w:after="0" w:line="240" w:lineRule="auto"/>
              <w:jc w:val="center"/>
              <w:rPr>
                <w:rFonts w:ascii="Helvetica" w:eastAsia="Times New Roman" w:hAnsi="Helvetica" w:cs="Helvetica"/>
                <w:b/>
                <w:bCs/>
                <w:sz w:val="24"/>
                <w:szCs w:val="24"/>
              </w:rPr>
            </w:pPr>
            <w:r w:rsidRPr="00A314E1">
              <w:rPr>
                <w:rFonts w:ascii="Helvetica" w:eastAsia="Times New Roman" w:hAnsi="Helvetica" w:cs="Helvetica"/>
                <w:b/>
                <w:bCs/>
                <w:sz w:val="24"/>
                <w:szCs w:val="24"/>
              </w:rPr>
              <w:t>Processed citation</w:t>
            </w:r>
          </w:p>
        </w:tc>
      </w:tr>
      <w:tr w:rsidR="00A314E1" w:rsidRPr="00A314E1" w14:paraId="2DD7C364"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67D49E6"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Digital Object Identifier (DOI)</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F88DC3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DOI </w:t>
            </w:r>
            <w:hyperlink r:id="rId78" w:history="1">
              <w:r w:rsidRPr="00A314E1">
                <w:rPr>
                  <w:rFonts w:ascii="Helvetica" w:eastAsia="Times New Roman" w:hAnsi="Helvetica" w:cs="Helvetica"/>
                  <w:color w:val="2196F3"/>
                  <w:sz w:val="24"/>
                  <w:szCs w:val="24"/>
                  <w:u w:val="single"/>
                </w:rPr>
                <w:t>Content Negotiation</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075E847"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doi:10.1098/rsif.2017.0387</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65CB6A6"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79"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sz w:val="24"/>
                <w:szCs w:val="24"/>
              </w:rPr>
              <w:t>]</w:t>
            </w:r>
          </w:p>
        </w:tc>
      </w:tr>
      <w:tr w:rsidR="00A314E1" w:rsidRPr="00A314E1" w14:paraId="4869D62D" w14:textId="77777777" w:rsidTr="00A314E1">
        <w:trPr>
          <w:ins w:id="273"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96F98F0" w14:textId="77777777" w:rsidR="00A314E1" w:rsidRPr="00A314E1" w:rsidRDefault="00A314E1" w:rsidP="00A314E1">
            <w:pPr>
              <w:spacing w:after="0" w:line="240" w:lineRule="auto"/>
              <w:rPr>
                <w:ins w:id="274" w:author="Gitter, Tony" w:date="2019-04-12T14:36:00Z"/>
                <w:rFonts w:ascii="Helvetica" w:eastAsia="Times New Roman" w:hAnsi="Helvetica" w:cs="Helvetica"/>
                <w:sz w:val="24"/>
                <w:szCs w:val="24"/>
              </w:rPr>
            </w:pPr>
            <w:ins w:id="275" w:author="Gitter, Tony" w:date="2019-04-12T14:36:00Z">
              <w:r w:rsidRPr="00A314E1">
                <w:rPr>
                  <w:rFonts w:ascii="Helvetica" w:eastAsia="Times New Roman" w:hAnsi="Helvetica" w:cs="Helvetica"/>
                  <w:sz w:val="24"/>
                  <w:szCs w:val="24"/>
                </w:rPr>
                <w:t>shortDOI</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594AFF36" w14:textId="77777777" w:rsidR="00A314E1" w:rsidRPr="00A314E1" w:rsidRDefault="00A314E1" w:rsidP="00A314E1">
            <w:pPr>
              <w:spacing w:after="0" w:line="240" w:lineRule="auto"/>
              <w:rPr>
                <w:ins w:id="276" w:author="Gitter, Tony" w:date="2019-04-12T14:36:00Z"/>
                <w:rFonts w:ascii="Helvetica" w:eastAsia="Times New Roman" w:hAnsi="Helvetica" w:cs="Helvetica"/>
                <w:sz w:val="24"/>
                <w:szCs w:val="24"/>
              </w:rPr>
            </w:pPr>
            <w:ins w:id="277" w:author="Gitter, Tony" w:date="2019-04-12T14:36:00Z">
              <w:r w:rsidRPr="00A314E1">
                <w:rPr>
                  <w:rFonts w:ascii="Helvetica" w:eastAsia="Times New Roman" w:hAnsi="Helvetica" w:cs="Helvetica"/>
                  <w:sz w:val="24"/>
                  <w:szCs w:val="24"/>
                </w:rPr>
                <w:t>DOI Proxy Server API</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D2D9428" w14:textId="77777777" w:rsidR="00A314E1" w:rsidRPr="00A314E1" w:rsidRDefault="00A314E1" w:rsidP="00A314E1">
            <w:pPr>
              <w:spacing w:after="0" w:line="240" w:lineRule="auto"/>
              <w:rPr>
                <w:ins w:id="278" w:author="Gitter, Tony" w:date="2019-04-12T14:36:00Z"/>
                <w:rFonts w:ascii="Helvetica" w:eastAsia="Times New Roman" w:hAnsi="Helvetica" w:cs="Helvetica"/>
                <w:sz w:val="24"/>
                <w:szCs w:val="24"/>
              </w:rPr>
            </w:pPr>
            <w:ins w:id="279" w:author="Gitter, Tony" w:date="2019-04-12T14:36:00Z">
              <w:r w:rsidRPr="00A314E1">
                <w:rPr>
                  <w:rFonts w:ascii="Source Code Pro" w:eastAsia="Times New Roman" w:hAnsi="Source Code Pro" w:cs="Courier New"/>
                  <w:color w:val="000000"/>
                  <w:sz w:val="20"/>
                  <w:szCs w:val="20"/>
                  <w:shd w:val="clear" w:color="auto" w:fill="EEEEEE"/>
                </w:rPr>
                <w:t>doi:10/gddkhn</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48999EB1" w14:textId="77777777" w:rsidR="00A314E1" w:rsidRPr="00A314E1" w:rsidRDefault="00A314E1" w:rsidP="00A314E1">
            <w:pPr>
              <w:spacing w:after="0" w:line="240" w:lineRule="auto"/>
              <w:rPr>
                <w:ins w:id="280" w:author="Gitter, Tony" w:date="2019-04-12T14:36:00Z"/>
                <w:rFonts w:ascii="Helvetica" w:eastAsia="Times New Roman" w:hAnsi="Helvetica" w:cs="Helvetica"/>
                <w:sz w:val="24"/>
                <w:szCs w:val="24"/>
              </w:rPr>
            </w:pPr>
            <w:ins w:id="281" w:author="Gitter, Tony" w:date="2019-04-12T14:36:00Z">
              <w:r w:rsidRPr="00A314E1">
                <w:rPr>
                  <w:rFonts w:ascii="Helvetica" w:eastAsia="Times New Roman" w:hAnsi="Helvetica" w:cs="Helvetica"/>
                  <w:sz w:val="24"/>
                  <w:szCs w:val="24"/>
                </w:rPr>
                <w:t>[</w:t>
              </w:r>
              <w:r w:rsidRPr="00A314E1">
                <w:rPr>
                  <w:rFonts w:ascii="Helvetica" w:eastAsia="Times New Roman" w:hAnsi="Helvetica" w:cs="Helvetica"/>
                  <w:sz w:val="24"/>
                  <w:szCs w:val="24"/>
                </w:rPr>
                <w:fldChar w:fldCharType="begin"/>
              </w:r>
              <w:r w:rsidRPr="00A314E1">
                <w:rPr>
                  <w:rFonts w:ascii="Helvetica" w:eastAsia="Times New Roman" w:hAnsi="Helvetica" w:cs="Helvetica"/>
                  <w:sz w:val="24"/>
                  <w:szCs w:val="24"/>
                </w:rPr>
                <w:instrText xml:space="preserve"> HYPERLINK "https://greenelab.github.io/meta-review/v/879971180dfd0f4cb654b05144fe15e4043d22c1/" \l "ref-PZMP42Ak" </w:instrText>
              </w:r>
              <w:r w:rsidRPr="00A314E1">
                <w:rPr>
                  <w:rFonts w:ascii="Helvetica" w:eastAsia="Times New Roman" w:hAnsi="Helvetica" w:cs="Helvetica"/>
                  <w:sz w:val="24"/>
                  <w:szCs w:val="24"/>
                </w:rPr>
                <w:fldChar w:fldCharType="separate"/>
              </w:r>
              <w:r w:rsidRPr="00A314E1">
                <w:rPr>
                  <w:rFonts w:ascii="Helvetica" w:eastAsia="Times New Roman" w:hAnsi="Helvetica" w:cs="Helvetica"/>
                  <w:color w:val="2196F3"/>
                  <w:sz w:val="24"/>
                  <w:szCs w:val="24"/>
                  <w:u w:val="single"/>
                </w:rPr>
                <w:t>5</w:t>
              </w:r>
              <w:r w:rsidRPr="00A314E1">
                <w:rPr>
                  <w:rFonts w:ascii="Helvetica" w:eastAsia="Times New Roman" w:hAnsi="Helvetica" w:cs="Helvetica"/>
                  <w:sz w:val="24"/>
                  <w:szCs w:val="24"/>
                </w:rPr>
                <w:fldChar w:fldCharType="end"/>
              </w:r>
              <w:r w:rsidRPr="00A314E1">
                <w:rPr>
                  <w:rFonts w:ascii="Helvetica" w:eastAsia="Times New Roman" w:hAnsi="Helvetica" w:cs="Helvetica"/>
                  <w:sz w:val="24"/>
                  <w:szCs w:val="24"/>
                </w:rPr>
                <w:t>]</w:t>
              </w:r>
            </w:ins>
          </w:p>
        </w:tc>
      </w:tr>
      <w:tr w:rsidR="00A314E1" w:rsidRPr="00A314E1" w14:paraId="6AC4820D"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F4A4914"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PubMed Identifier (PMID)</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FE237BD" w14:textId="234C68F3" w:rsidR="00A314E1" w:rsidRPr="00A314E1" w:rsidRDefault="00074B23" w:rsidP="00A314E1">
            <w:pPr>
              <w:spacing w:after="0" w:line="240" w:lineRule="auto"/>
              <w:rPr>
                <w:rFonts w:ascii="Helvetica" w:eastAsia="Times New Roman" w:hAnsi="Helvetica" w:cs="Helvetica"/>
                <w:sz w:val="24"/>
                <w:szCs w:val="24"/>
              </w:rPr>
            </w:pPr>
            <w:del w:id="282" w:author="Gitter, Tony" w:date="2019-04-12T14:36:00Z">
              <w:r w:rsidRPr="00074B23">
                <w:rPr>
                  <w:rFonts w:ascii="Helvetica" w:eastAsia="Times New Roman" w:hAnsi="Helvetica" w:cs="Helvetica"/>
                  <w:color w:val="000000"/>
                  <w:sz w:val="21"/>
                  <w:szCs w:val="21"/>
                </w:rPr>
                <w:delText>NCBI’s</w:delText>
              </w:r>
            </w:del>
            <w:ins w:id="283" w:author="Gitter, Tony" w:date="2019-04-12T14:36:00Z">
              <w:r w:rsidR="00A314E1" w:rsidRPr="00A314E1">
                <w:rPr>
                  <w:rFonts w:ascii="Helvetica" w:eastAsia="Times New Roman" w:hAnsi="Helvetica" w:cs="Helvetica"/>
                  <w:sz w:val="24"/>
                  <w:szCs w:val="24"/>
                </w:rPr>
                <w:t>NCBI</w:t>
              </w:r>
            </w:ins>
            <w:r w:rsidR="00A314E1" w:rsidRPr="00A314E1">
              <w:rPr>
                <w:rFonts w:ascii="Helvetica" w:eastAsia="Times New Roman" w:hAnsi="Helvetica" w:cs="Helvetica"/>
                <w:sz w:val="24"/>
                <w:szCs w:val="24"/>
              </w:rPr>
              <w:t> </w:t>
            </w:r>
            <w:hyperlink r:id="rId80" w:history="1">
              <w:r w:rsidR="00A314E1" w:rsidRPr="00A314E1">
                <w:rPr>
                  <w:rFonts w:ascii="Helvetica" w:eastAsia="Times New Roman" w:hAnsi="Helvetica" w:cs="Helvetica"/>
                  <w:color w:val="2196F3"/>
                  <w:sz w:val="24"/>
                  <w:szCs w:val="24"/>
                  <w:u w:val="single"/>
                </w:rPr>
                <w:t>E-utilities</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48145B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pmid:25851694</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E5B973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1" w:anchor="ref-LfJGtB83" w:history="1">
              <w:r w:rsidRPr="00A314E1">
                <w:rPr>
                  <w:rFonts w:ascii="Helvetica" w:eastAsia="Times New Roman" w:hAnsi="Helvetica" w:cs="Helvetica"/>
                  <w:color w:val="2196F3"/>
                  <w:sz w:val="24"/>
                  <w:szCs w:val="24"/>
                  <w:u w:val="single"/>
                </w:rPr>
                <w:t>16</w:t>
              </w:r>
            </w:hyperlink>
            <w:r w:rsidRPr="00A314E1">
              <w:rPr>
                <w:rFonts w:ascii="Helvetica" w:eastAsia="Times New Roman" w:hAnsi="Helvetica" w:cs="Helvetica"/>
                <w:sz w:val="24"/>
                <w:szCs w:val="24"/>
              </w:rPr>
              <w:t>]</w:t>
            </w:r>
          </w:p>
        </w:tc>
      </w:tr>
      <w:tr w:rsidR="00A314E1" w:rsidRPr="00A314E1" w14:paraId="16DBF36E"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FBE169A"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PubMed Central Identifier (PMCID)</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A75B863" w14:textId="4562EE5F" w:rsidR="00A314E1" w:rsidRPr="00A314E1" w:rsidRDefault="00074B23" w:rsidP="00A314E1">
            <w:pPr>
              <w:spacing w:after="0" w:line="240" w:lineRule="auto"/>
              <w:rPr>
                <w:rFonts w:ascii="Helvetica" w:eastAsia="Times New Roman" w:hAnsi="Helvetica" w:cs="Helvetica"/>
                <w:sz w:val="24"/>
                <w:szCs w:val="24"/>
              </w:rPr>
            </w:pPr>
            <w:del w:id="284" w:author="Gitter, Tony" w:date="2019-04-12T14:36:00Z">
              <w:r w:rsidRPr="00074B23">
                <w:rPr>
                  <w:rFonts w:ascii="Helvetica" w:eastAsia="Times New Roman" w:hAnsi="Helvetica" w:cs="Helvetica"/>
                  <w:color w:val="000000"/>
                  <w:sz w:val="21"/>
                  <w:szCs w:val="21"/>
                </w:rPr>
                <w:delText>NCBI’s</w:delText>
              </w:r>
            </w:del>
            <w:ins w:id="285" w:author="Gitter, Tony" w:date="2019-04-12T14:36:00Z">
              <w:r w:rsidR="00A314E1" w:rsidRPr="00A314E1">
                <w:rPr>
                  <w:rFonts w:ascii="Helvetica" w:eastAsia="Times New Roman" w:hAnsi="Helvetica" w:cs="Helvetica"/>
                  <w:sz w:val="24"/>
                  <w:szCs w:val="24"/>
                </w:rPr>
                <w:t>NCBI</w:t>
              </w:r>
            </w:ins>
            <w:r w:rsidR="00A314E1" w:rsidRPr="00A314E1">
              <w:rPr>
                <w:rFonts w:ascii="Helvetica" w:eastAsia="Times New Roman" w:hAnsi="Helvetica" w:cs="Helvetica"/>
                <w:sz w:val="24"/>
                <w:szCs w:val="24"/>
              </w:rPr>
              <w:t> </w:t>
            </w:r>
            <w:hyperlink r:id="rId82" w:history="1">
              <w:r w:rsidR="00A314E1" w:rsidRPr="00A314E1">
                <w:rPr>
                  <w:rFonts w:ascii="Helvetica" w:eastAsia="Times New Roman" w:hAnsi="Helvetica" w:cs="Helvetica"/>
                  <w:color w:val="2196F3"/>
                  <w:sz w:val="24"/>
                  <w:szCs w:val="24"/>
                  <w:u w:val="single"/>
                </w:rPr>
                <w:t>Literature Citation Exporter</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12F6868"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pmcid:PMC4719068</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2C551B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3" w:anchor="ref-12sHvZy1a" w:history="1">
              <w:r w:rsidRPr="00A314E1">
                <w:rPr>
                  <w:rFonts w:ascii="Helvetica" w:eastAsia="Times New Roman" w:hAnsi="Helvetica" w:cs="Helvetica"/>
                  <w:color w:val="2196F3"/>
                  <w:sz w:val="24"/>
                  <w:szCs w:val="24"/>
                  <w:u w:val="single"/>
                </w:rPr>
                <w:t>4</w:t>
              </w:r>
            </w:hyperlink>
            <w:r w:rsidRPr="00A314E1">
              <w:rPr>
                <w:rFonts w:ascii="Helvetica" w:eastAsia="Times New Roman" w:hAnsi="Helvetica" w:cs="Helvetica"/>
                <w:sz w:val="24"/>
                <w:szCs w:val="24"/>
              </w:rPr>
              <w:t>]</w:t>
            </w:r>
          </w:p>
        </w:tc>
      </w:tr>
      <w:tr w:rsidR="00A314E1" w:rsidRPr="00A314E1" w14:paraId="155B6B23"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0F168DD1" w14:textId="7F5F7FE9"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 xml:space="preserve">arXiv </w:t>
            </w:r>
            <w:del w:id="286" w:author="Gitter, Tony" w:date="2019-04-12T14:36:00Z">
              <w:r w:rsidR="00074B23" w:rsidRPr="00074B23">
                <w:rPr>
                  <w:rFonts w:ascii="Helvetica" w:eastAsia="Times New Roman" w:hAnsi="Helvetica" w:cs="Helvetica"/>
                  <w:color w:val="000000"/>
                  <w:sz w:val="21"/>
                  <w:szCs w:val="21"/>
                </w:rPr>
                <w:delText>identifier</w:delText>
              </w:r>
            </w:del>
            <w:ins w:id="287" w:author="Gitter, Tony" w:date="2019-04-12T14:36:00Z">
              <w:r w:rsidRPr="00A314E1">
                <w:rPr>
                  <w:rFonts w:ascii="Helvetica" w:eastAsia="Times New Roman" w:hAnsi="Helvetica" w:cs="Helvetica"/>
                  <w:sz w:val="24"/>
                  <w:szCs w:val="24"/>
                </w:rPr>
                <w:t>ID</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6F4B5002" w14:textId="77777777" w:rsidR="00A314E1" w:rsidRPr="00A314E1" w:rsidRDefault="00A314E1" w:rsidP="00A314E1">
            <w:pPr>
              <w:spacing w:after="0" w:line="240" w:lineRule="auto"/>
              <w:rPr>
                <w:rFonts w:ascii="Helvetica" w:eastAsia="Times New Roman" w:hAnsi="Helvetica" w:cs="Helvetica"/>
                <w:sz w:val="24"/>
                <w:szCs w:val="24"/>
              </w:rPr>
            </w:pPr>
            <w:hyperlink r:id="rId84" w:history="1">
              <w:r w:rsidRPr="00A314E1">
                <w:rPr>
                  <w:rFonts w:ascii="Helvetica" w:eastAsia="Times New Roman" w:hAnsi="Helvetica" w:cs="Helvetica"/>
                  <w:color w:val="2196F3"/>
                  <w:sz w:val="24"/>
                  <w:szCs w:val="24"/>
                  <w:u w:val="single"/>
                </w:rPr>
                <w:t>arXiv API</w:t>
              </w:r>
            </w:hyperlink>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74948B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arxiv:1502.04015v1</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1176CB21"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5" w:anchor="ref-Y2XyzLMc" w:history="1">
              <w:r w:rsidRPr="00A314E1">
                <w:rPr>
                  <w:rFonts w:ascii="Helvetica" w:eastAsia="Times New Roman" w:hAnsi="Helvetica" w:cs="Helvetica"/>
                  <w:color w:val="2196F3"/>
                  <w:sz w:val="24"/>
                  <w:szCs w:val="24"/>
                  <w:u w:val="single"/>
                </w:rPr>
                <w:t>17</w:t>
              </w:r>
            </w:hyperlink>
            <w:r w:rsidRPr="00A314E1">
              <w:rPr>
                <w:rFonts w:ascii="Helvetica" w:eastAsia="Times New Roman" w:hAnsi="Helvetica" w:cs="Helvetica"/>
                <w:sz w:val="24"/>
                <w:szCs w:val="24"/>
              </w:rPr>
              <w:t>]</w:t>
            </w:r>
          </w:p>
        </w:tc>
      </w:tr>
      <w:tr w:rsidR="00A314E1" w:rsidRPr="00A314E1" w14:paraId="48BB71A0" w14:textId="77777777" w:rsidTr="00A314E1">
        <w:trPr>
          <w:ins w:id="288"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F29CF64" w14:textId="77777777" w:rsidR="00A314E1" w:rsidRPr="00A314E1" w:rsidRDefault="00A314E1" w:rsidP="00A314E1">
            <w:pPr>
              <w:spacing w:after="0" w:line="240" w:lineRule="auto"/>
              <w:rPr>
                <w:ins w:id="289" w:author="Gitter, Tony" w:date="2019-04-12T14:36:00Z"/>
                <w:rFonts w:ascii="Helvetica" w:eastAsia="Times New Roman" w:hAnsi="Helvetica" w:cs="Helvetica"/>
                <w:sz w:val="24"/>
                <w:szCs w:val="24"/>
              </w:rPr>
            </w:pPr>
            <w:ins w:id="290" w:author="Gitter, Tony" w:date="2019-04-12T14:36:00Z">
              <w:r w:rsidRPr="00A314E1">
                <w:rPr>
                  <w:rFonts w:ascii="Helvetica" w:eastAsia="Times New Roman" w:hAnsi="Helvetica" w:cs="Helvetica"/>
                  <w:sz w:val="24"/>
                  <w:szCs w:val="24"/>
                </w:rPr>
                <w:t>International Standard Book Number (ISBN)</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32061994" w14:textId="77777777" w:rsidR="00A314E1" w:rsidRPr="00A314E1" w:rsidRDefault="00A314E1" w:rsidP="00A314E1">
            <w:pPr>
              <w:spacing w:after="0" w:line="240" w:lineRule="auto"/>
              <w:rPr>
                <w:ins w:id="291" w:author="Gitter, Tony" w:date="2019-04-12T14:36:00Z"/>
                <w:rFonts w:ascii="Helvetica" w:eastAsia="Times New Roman" w:hAnsi="Helvetica" w:cs="Helvetica"/>
                <w:sz w:val="24"/>
                <w:szCs w:val="24"/>
              </w:rPr>
            </w:pPr>
            <w:ins w:id="292" w:author="Gitter, Tony" w:date="2019-04-12T14:36:00Z">
              <w:r w:rsidRPr="00A314E1">
                <w:rPr>
                  <w:rFonts w:ascii="Helvetica" w:eastAsia="Times New Roman" w:hAnsi="Helvetica" w:cs="Helvetica"/>
                  <w:sz w:val="24"/>
                  <w:szCs w:val="24"/>
                </w:rPr>
                <w:fldChar w:fldCharType="begin"/>
              </w:r>
              <w:r w:rsidRPr="00A314E1">
                <w:rPr>
                  <w:rFonts w:ascii="Helvetica" w:eastAsia="Times New Roman" w:hAnsi="Helvetica" w:cs="Helvetica"/>
                  <w:sz w:val="24"/>
                  <w:szCs w:val="24"/>
                </w:rPr>
                <w:instrText xml:space="preserve"> HYPERLINK "https://github.com/zotero/translation-server" </w:instrText>
              </w:r>
              <w:r w:rsidRPr="00A314E1">
                <w:rPr>
                  <w:rFonts w:ascii="Helvetica" w:eastAsia="Times New Roman" w:hAnsi="Helvetica" w:cs="Helvetica"/>
                  <w:sz w:val="24"/>
                  <w:szCs w:val="24"/>
                </w:rPr>
                <w:fldChar w:fldCharType="separate"/>
              </w:r>
              <w:r w:rsidRPr="00A314E1">
                <w:rPr>
                  <w:rFonts w:ascii="Helvetica" w:eastAsia="Times New Roman" w:hAnsi="Helvetica" w:cs="Helvetica"/>
                  <w:color w:val="2196F3"/>
                  <w:sz w:val="24"/>
                  <w:szCs w:val="24"/>
                  <w:u w:val="single"/>
                </w:rPr>
                <w:t>Zotero translation-server</w:t>
              </w:r>
              <w:r w:rsidRPr="00A314E1">
                <w:rPr>
                  <w:rFonts w:ascii="Helvetica" w:eastAsia="Times New Roman" w:hAnsi="Helvetica" w:cs="Helvetica"/>
                  <w:sz w:val="24"/>
                  <w:szCs w:val="24"/>
                </w:rPr>
                <w:fldChar w:fldCharType="end"/>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F100C1F" w14:textId="77777777" w:rsidR="00A314E1" w:rsidRPr="00A314E1" w:rsidRDefault="00A314E1" w:rsidP="00A314E1">
            <w:pPr>
              <w:spacing w:after="0" w:line="240" w:lineRule="auto"/>
              <w:rPr>
                <w:ins w:id="293" w:author="Gitter, Tony" w:date="2019-04-12T14:36:00Z"/>
                <w:rFonts w:ascii="Helvetica" w:eastAsia="Times New Roman" w:hAnsi="Helvetica" w:cs="Helvetica"/>
                <w:sz w:val="24"/>
                <w:szCs w:val="24"/>
              </w:rPr>
            </w:pPr>
            <w:ins w:id="294" w:author="Gitter, Tony" w:date="2019-04-12T14:36:00Z">
              <w:r w:rsidRPr="00A314E1">
                <w:rPr>
                  <w:rFonts w:ascii="Source Code Pro" w:eastAsia="Times New Roman" w:hAnsi="Source Code Pro" w:cs="Courier New"/>
                  <w:color w:val="000000"/>
                  <w:sz w:val="20"/>
                  <w:szCs w:val="20"/>
                  <w:shd w:val="clear" w:color="auto" w:fill="EEEEEE"/>
                </w:rPr>
                <w:t>isbn:9780262517638</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5ADD46F" w14:textId="77777777" w:rsidR="00A314E1" w:rsidRPr="00A314E1" w:rsidRDefault="00A314E1" w:rsidP="00A314E1">
            <w:pPr>
              <w:spacing w:after="0" w:line="240" w:lineRule="auto"/>
              <w:rPr>
                <w:ins w:id="295" w:author="Gitter, Tony" w:date="2019-04-12T14:36:00Z"/>
                <w:rFonts w:ascii="Helvetica" w:eastAsia="Times New Roman" w:hAnsi="Helvetica" w:cs="Helvetica"/>
                <w:sz w:val="24"/>
                <w:szCs w:val="24"/>
              </w:rPr>
            </w:pPr>
            <w:ins w:id="296" w:author="Gitter, Tony" w:date="2019-04-12T14:36:00Z">
              <w:r w:rsidRPr="00A314E1">
                <w:rPr>
                  <w:rFonts w:ascii="Helvetica" w:eastAsia="Times New Roman" w:hAnsi="Helvetica" w:cs="Helvetica"/>
                  <w:sz w:val="24"/>
                  <w:szCs w:val="24"/>
                </w:rPr>
                <w:t>[</w:t>
              </w:r>
              <w:r w:rsidRPr="00A314E1">
                <w:rPr>
                  <w:rFonts w:ascii="Helvetica" w:eastAsia="Times New Roman" w:hAnsi="Helvetica" w:cs="Helvetica"/>
                  <w:sz w:val="24"/>
                  <w:szCs w:val="24"/>
                </w:rPr>
                <w:fldChar w:fldCharType="begin"/>
              </w:r>
              <w:r w:rsidRPr="00A314E1">
                <w:rPr>
                  <w:rFonts w:ascii="Helvetica" w:eastAsia="Times New Roman" w:hAnsi="Helvetica" w:cs="Helvetica"/>
                  <w:sz w:val="24"/>
                  <w:szCs w:val="24"/>
                </w:rPr>
                <w:instrText xml:space="preserve"> HYPERLINK "https://greenelab.github.io/meta-review/v/879971180dfd0f4cb654b05144fe15e4043d22c1/" \l "ref-zBPP9YKu" </w:instrText>
              </w:r>
              <w:r w:rsidRPr="00A314E1">
                <w:rPr>
                  <w:rFonts w:ascii="Helvetica" w:eastAsia="Times New Roman" w:hAnsi="Helvetica" w:cs="Helvetica"/>
                  <w:sz w:val="24"/>
                  <w:szCs w:val="24"/>
                </w:rPr>
                <w:fldChar w:fldCharType="separate"/>
              </w:r>
              <w:r w:rsidRPr="00A314E1">
                <w:rPr>
                  <w:rFonts w:ascii="Helvetica" w:eastAsia="Times New Roman" w:hAnsi="Helvetica" w:cs="Helvetica"/>
                  <w:color w:val="2196F3"/>
                  <w:sz w:val="24"/>
                  <w:szCs w:val="24"/>
                  <w:u w:val="single"/>
                </w:rPr>
                <w:t>18</w:t>
              </w:r>
              <w:r w:rsidRPr="00A314E1">
                <w:rPr>
                  <w:rFonts w:ascii="Helvetica" w:eastAsia="Times New Roman" w:hAnsi="Helvetica" w:cs="Helvetica"/>
                  <w:sz w:val="24"/>
                  <w:szCs w:val="24"/>
                </w:rPr>
                <w:fldChar w:fldCharType="end"/>
              </w:r>
              <w:r w:rsidRPr="00A314E1">
                <w:rPr>
                  <w:rFonts w:ascii="Helvetica" w:eastAsia="Times New Roman" w:hAnsi="Helvetica" w:cs="Helvetica"/>
                  <w:sz w:val="24"/>
                  <w:szCs w:val="24"/>
                </w:rPr>
                <w:t>]</w:t>
              </w:r>
            </w:ins>
          </w:p>
        </w:tc>
      </w:tr>
      <w:tr w:rsidR="00A314E1" w:rsidRPr="00A314E1" w14:paraId="4E1DC00A"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A02F605" w14:textId="77777777" w:rsidR="00A314E1" w:rsidRPr="00A314E1" w:rsidRDefault="00A314E1" w:rsidP="00A314E1">
            <w:pPr>
              <w:spacing w:after="0" w:line="240" w:lineRule="auto"/>
              <w:rPr>
                <w:rFonts w:ascii="Helvetica" w:eastAsia="Times New Roman" w:hAnsi="Helvetica" w:cs="Helvetica"/>
                <w:sz w:val="24"/>
                <w:szCs w:val="24"/>
              </w:rPr>
            </w:pPr>
            <w:ins w:id="297" w:author="Gitter, Tony" w:date="2019-04-12T14:36:00Z">
              <w:r w:rsidRPr="00A314E1">
                <w:rPr>
                  <w:rFonts w:ascii="Helvetica" w:eastAsia="Times New Roman" w:hAnsi="Helvetica" w:cs="Helvetica"/>
                  <w:sz w:val="24"/>
                  <w:szCs w:val="24"/>
                </w:rPr>
                <w:t>Web address (</w:t>
              </w:r>
            </w:ins>
            <w:r w:rsidRPr="00A314E1">
              <w:rPr>
                <w:rFonts w:ascii="Helvetica" w:eastAsia="Times New Roman" w:hAnsi="Helvetica" w:cs="Helvetica"/>
                <w:sz w:val="24"/>
                <w:szCs w:val="24"/>
              </w:rPr>
              <w:t>URL</w:t>
            </w:r>
            <w:ins w:id="298" w:author="Gitter, Tony" w:date="2019-04-12T14:36:00Z">
              <w:r w:rsidRPr="00A314E1">
                <w:rPr>
                  <w:rFonts w:ascii="Helvetica" w:eastAsia="Times New Roman" w:hAnsi="Helvetica" w:cs="Helvetica"/>
                  <w:sz w:val="24"/>
                  <w:szCs w:val="24"/>
                </w:rPr>
                <w:t>)</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EA4F110" w14:textId="59F587B0" w:rsidR="00A314E1" w:rsidRPr="00A314E1" w:rsidRDefault="00074B23" w:rsidP="00A314E1">
            <w:pPr>
              <w:spacing w:after="0" w:line="240" w:lineRule="auto"/>
              <w:rPr>
                <w:rFonts w:ascii="Helvetica" w:eastAsia="Times New Roman" w:hAnsi="Helvetica" w:cs="Helvetica"/>
                <w:sz w:val="24"/>
                <w:szCs w:val="24"/>
              </w:rPr>
            </w:pPr>
            <w:del w:id="299" w:author="Gitter, Tony" w:date="2019-04-12T14:36:00Z">
              <w:r w:rsidRPr="00074B23">
                <w:rPr>
                  <w:rFonts w:ascii="Helvetica" w:eastAsia="Times New Roman" w:hAnsi="Helvetica" w:cs="Helvetica"/>
                  <w:color w:val="000000"/>
                  <w:sz w:val="21"/>
                  <w:szCs w:val="21"/>
                </w:rPr>
                <w:delText>[]</w:delText>
              </w:r>
            </w:del>
            <w:ins w:id="300" w:author="Gitter, Tony" w:date="2019-04-12T14:36:00Z">
              <w:r w:rsidR="00A314E1" w:rsidRPr="00A314E1">
                <w:rPr>
                  <w:rFonts w:ascii="Helvetica" w:eastAsia="Times New Roman" w:hAnsi="Helvetica" w:cs="Helvetica"/>
                  <w:sz w:val="24"/>
                  <w:szCs w:val="24"/>
                </w:rPr>
                <w:t>Zotero translation-server</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58C0C515"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url:https://lgatto.github.io/open-and-open/</w:t>
            </w:r>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7655A166"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6" w:anchor="ref-zBl3qgGT" w:history="1">
              <w:r w:rsidRPr="00A314E1">
                <w:rPr>
                  <w:rFonts w:ascii="Helvetica" w:eastAsia="Times New Roman" w:hAnsi="Helvetica" w:cs="Helvetica"/>
                  <w:color w:val="2196F3"/>
                  <w:sz w:val="24"/>
                  <w:szCs w:val="24"/>
                  <w:u w:val="single"/>
                </w:rPr>
                <w:t>19</w:t>
              </w:r>
            </w:hyperlink>
            <w:r w:rsidRPr="00A314E1">
              <w:rPr>
                <w:rFonts w:ascii="Helvetica" w:eastAsia="Times New Roman" w:hAnsi="Helvetica" w:cs="Helvetica"/>
                <w:sz w:val="24"/>
                <w:szCs w:val="24"/>
              </w:rPr>
              <w:t>]</w:t>
            </w:r>
          </w:p>
        </w:tc>
      </w:tr>
      <w:tr w:rsidR="00A314E1" w:rsidRPr="00A314E1" w14:paraId="163946E0" w14:textId="77777777" w:rsidTr="00A314E1">
        <w:trPr>
          <w:ins w:id="301"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665D0E61" w14:textId="77777777" w:rsidR="00A314E1" w:rsidRPr="00A314E1" w:rsidRDefault="00A314E1" w:rsidP="00A314E1">
            <w:pPr>
              <w:spacing w:after="0" w:line="240" w:lineRule="auto"/>
              <w:rPr>
                <w:ins w:id="302" w:author="Gitter, Tony" w:date="2019-04-12T14:36:00Z"/>
                <w:rFonts w:ascii="Helvetica" w:eastAsia="Times New Roman" w:hAnsi="Helvetica" w:cs="Helvetica"/>
                <w:sz w:val="24"/>
                <w:szCs w:val="24"/>
              </w:rPr>
            </w:pPr>
            <w:ins w:id="303" w:author="Gitter, Tony" w:date="2019-04-12T14:36:00Z">
              <w:r w:rsidRPr="00A314E1">
                <w:rPr>
                  <w:rFonts w:ascii="Helvetica" w:eastAsia="Times New Roman" w:hAnsi="Helvetica" w:cs="Helvetica"/>
                  <w:sz w:val="24"/>
                  <w:szCs w:val="24"/>
                </w:rPr>
                <w:lastRenderedPageBreak/>
                <w:t>Wikidata ID</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AFD9BC6" w14:textId="77777777" w:rsidR="00A314E1" w:rsidRPr="00A314E1" w:rsidRDefault="00A314E1" w:rsidP="00A314E1">
            <w:pPr>
              <w:spacing w:after="0" w:line="240" w:lineRule="auto"/>
              <w:rPr>
                <w:ins w:id="304" w:author="Gitter, Tony" w:date="2019-04-12T14:36:00Z"/>
                <w:rFonts w:ascii="Helvetica" w:eastAsia="Times New Roman" w:hAnsi="Helvetica" w:cs="Helvetica"/>
                <w:sz w:val="24"/>
                <w:szCs w:val="24"/>
              </w:rPr>
            </w:pPr>
            <w:ins w:id="305" w:author="Gitter, Tony" w:date="2019-04-12T14:36:00Z">
              <w:r w:rsidRPr="00A314E1">
                <w:rPr>
                  <w:rFonts w:ascii="Helvetica" w:eastAsia="Times New Roman" w:hAnsi="Helvetica" w:cs="Helvetica"/>
                  <w:sz w:val="24"/>
                  <w:szCs w:val="24"/>
                </w:rPr>
                <w:t>Zotero translation-server</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0E4DAA10" w14:textId="77777777" w:rsidR="00A314E1" w:rsidRPr="00A314E1" w:rsidRDefault="00A314E1" w:rsidP="00A314E1">
            <w:pPr>
              <w:spacing w:after="0" w:line="240" w:lineRule="auto"/>
              <w:rPr>
                <w:ins w:id="306" w:author="Gitter, Tony" w:date="2019-04-12T14:36:00Z"/>
                <w:rFonts w:ascii="Helvetica" w:eastAsia="Times New Roman" w:hAnsi="Helvetica" w:cs="Helvetica"/>
                <w:sz w:val="24"/>
                <w:szCs w:val="24"/>
              </w:rPr>
            </w:pPr>
            <w:ins w:id="307" w:author="Gitter, Tony" w:date="2019-04-12T14:36:00Z">
              <w:r w:rsidRPr="00A314E1">
                <w:rPr>
                  <w:rFonts w:ascii="Source Code Pro" w:eastAsia="Times New Roman" w:hAnsi="Source Code Pro" w:cs="Courier New"/>
                  <w:color w:val="000000"/>
                  <w:sz w:val="20"/>
                  <w:szCs w:val="20"/>
                  <w:shd w:val="clear" w:color="auto" w:fill="EEEEEE"/>
                </w:rPr>
                <w:t>wikidata:Q56458321</w:t>
              </w:r>
            </w:ins>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5481E4F4" w14:textId="77777777" w:rsidR="00A314E1" w:rsidRPr="00A314E1" w:rsidRDefault="00A314E1" w:rsidP="00A314E1">
            <w:pPr>
              <w:spacing w:after="0" w:line="240" w:lineRule="auto"/>
              <w:rPr>
                <w:ins w:id="308" w:author="Gitter, Tony" w:date="2019-04-12T14:36:00Z"/>
                <w:rFonts w:ascii="Helvetica" w:eastAsia="Times New Roman" w:hAnsi="Helvetica" w:cs="Helvetica"/>
                <w:sz w:val="24"/>
                <w:szCs w:val="24"/>
              </w:rPr>
            </w:pPr>
            <w:ins w:id="309" w:author="Gitter, Tony" w:date="2019-04-12T14:36:00Z">
              <w:r w:rsidRPr="00A314E1">
                <w:rPr>
                  <w:rFonts w:ascii="Helvetica" w:eastAsia="Times New Roman" w:hAnsi="Helvetica" w:cs="Helvetica"/>
                  <w:sz w:val="24"/>
                  <w:szCs w:val="24"/>
                </w:rPr>
                <w:t>[</w:t>
              </w:r>
              <w:r w:rsidRPr="00A314E1">
                <w:rPr>
                  <w:rFonts w:ascii="Helvetica" w:eastAsia="Times New Roman" w:hAnsi="Helvetica" w:cs="Helvetica"/>
                  <w:sz w:val="24"/>
                  <w:szCs w:val="24"/>
                </w:rPr>
                <w:fldChar w:fldCharType="begin"/>
              </w:r>
              <w:r w:rsidRPr="00A314E1">
                <w:rPr>
                  <w:rFonts w:ascii="Helvetica" w:eastAsia="Times New Roman" w:hAnsi="Helvetica" w:cs="Helvetica"/>
                  <w:sz w:val="24"/>
                  <w:szCs w:val="24"/>
                </w:rPr>
                <w:instrText xml:space="preserve"> HYPERLINK "https://greenelab.github.io/meta-review/v/879971180dfd0f4cb654b05144fe15e4043d22c1/" \l "ref-QhC8yJ7V" </w:instrText>
              </w:r>
              <w:r w:rsidRPr="00A314E1">
                <w:rPr>
                  <w:rFonts w:ascii="Helvetica" w:eastAsia="Times New Roman" w:hAnsi="Helvetica" w:cs="Helvetica"/>
                  <w:sz w:val="24"/>
                  <w:szCs w:val="24"/>
                </w:rPr>
                <w:fldChar w:fldCharType="separate"/>
              </w:r>
              <w:r w:rsidRPr="00A314E1">
                <w:rPr>
                  <w:rFonts w:ascii="Helvetica" w:eastAsia="Times New Roman" w:hAnsi="Helvetica" w:cs="Helvetica"/>
                  <w:color w:val="2196F3"/>
                  <w:sz w:val="24"/>
                  <w:szCs w:val="24"/>
                  <w:u w:val="single"/>
                </w:rPr>
                <w:t>20</w:t>
              </w:r>
              <w:r w:rsidRPr="00A314E1">
                <w:rPr>
                  <w:rFonts w:ascii="Helvetica" w:eastAsia="Times New Roman" w:hAnsi="Helvetica" w:cs="Helvetica"/>
                  <w:sz w:val="24"/>
                  <w:szCs w:val="24"/>
                </w:rPr>
                <w:fldChar w:fldCharType="end"/>
              </w:r>
              <w:r w:rsidRPr="00A314E1">
                <w:rPr>
                  <w:rFonts w:ascii="Helvetica" w:eastAsia="Times New Roman" w:hAnsi="Helvetica" w:cs="Helvetica"/>
                  <w:sz w:val="24"/>
                  <w:szCs w:val="24"/>
                </w:rPr>
                <w:t>]</w:t>
              </w:r>
            </w:ins>
          </w:p>
        </w:tc>
      </w:tr>
      <w:tr w:rsidR="00A314E1" w:rsidRPr="00A314E1" w14:paraId="59946665" w14:textId="77777777" w:rsidTr="00A314E1">
        <w:trPr>
          <w:ins w:id="310" w:author="Gitter, Tony" w:date="2019-04-12T14:36:00Z"/>
        </w:trPr>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2E60B7DF" w14:textId="77777777" w:rsidR="00A314E1" w:rsidRPr="00A314E1" w:rsidRDefault="00A314E1" w:rsidP="00A314E1">
            <w:pPr>
              <w:spacing w:after="0" w:line="240" w:lineRule="auto"/>
              <w:rPr>
                <w:ins w:id="311" w:author="Gitter, Tony" w:date="2019-04-12T14:36:00Z"/>
                <w:rFonts w:ascii="Helvetica" w:eastAsia="Times New Roman" w:hAnsi="Helvetica" w:cs="Helvetica"/>
                <w:sz w:val="24"/>
                <w:szCs w:val="24"/>
              </w:rPr>
            </w:pPr>
            <w:ins w:id="312" w:author="Gitter, Tony" w:date="2019-04-12T14:36:00Z">
              <w:r w:rsidRPr="00A314E1">
                <w:rPr>
                  <w:rFonts w:ascii="Helvetica" w:eastAsia="Times New Roman" w:hAnsi="Helvetica" w:cs="Helvetica"/>
                  <w:sz w:val="24"/>
                  <w:szCs w:val="24"/>
                </w:rPr>
                <w:t>Raw</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F7ABE34" w14:textId="77777777" w:rsidR="00A314E1" w:rsidRPr="00A314E1" w:rsidRDefault="00A314E1" w:rsidP="00A314E1">
            <w:pPr>
              <w:spacing w:after="0" w:line="240" w:lineRule="auto"/>
              <w:rPr>
                <w:ins w:id="313" w:author="Gitter, Tony" w:date="2019-04-12T14:36:00Z"/>
                <w:rFonts w:ascii="Helvetica" w:eastAsia="Times New Roman" w:hAnsi="Helvetica" w:cs="Helvetica"/>
                <w:sz w:val="24"/>
                <w:szCs w:val="24"/>
              </w:rPr>
            </w:pPr>
            <w:ins w:id="314" w:author="Gitter, Tony" w:date="2019-04-12T14:36:00Z">
              <w:r w:rsidRPr="00A314E1">
                <w:rPr>
                  <w:rFonts w:ascii="Helvetica" w:eastAsia="Times New Roman" w:hAnsi="Helvetica" w:cs="Helvetica"/>
                  <w:sz w:val="24"/>
                  <w:szCs w:val="24"/>
                </w:rPr>
                <w:t>Provided by user</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32DFA2B7" w14:textId="77777777" w:rsidR="00A314E1" w:rsidRPr="00A314E1" w:rsidRDefault="00A314E1" w:rsidP="00A314E1">
            <w:pPr>
              <w:spacing w:after="0" w:line="240" w:lineRule="auto"/>
              <w:rPr>
                <w:ins w:id="315" w:author="Gitter, Tony" w:date="2019-04-12T14:36:00Z"/>
                <w:rFonts w:ascii="Helvetica" w:eastAsia="Times New Roman" w:hAnsi="Helvetica" w:cs="Helvetica"/>
                <w:sz w:val="24"/>
                <w:szCs w:val="24"/>
              </w:rPr>
            </w:pPr>
            <w:ins w:id="316" w:author="Gitter, Tony" w:date="2019-04-12T14:36:00Z">
              <w:r w:rsidRPr="00A314E1">
                <w:rPr>
                  <w:rFonts w:ascii="Source Code Pro" w:eastAsia="Times New Roman" w:hAnsi="Source Code Pro" w:cs="Courier New"/>
                  <w:color w:val="000000"/>
                  <w:sz w:val="20"/>
                  <w:szCs w:val="20"/>
                  <w:shd w:val="clear" w:color="auto" w:fill="EEEEEE"/>
                </w:rPr>
                <w:t>raw:dongbo-conversation</w:t>
              </w:r>
            </w:ins>
          </w:p>
        </w:tc>
        <w:tc>
          <w:tcPr>
            <w:tcW w:w="0" w:type="auto"/>
            <w:tcBorders>
              <w:top w:val="single" w:sz="6" w:space="0" w:color="BDBDBD"/>
              <w:left w:val="single" w:sz="6" w:space="0" w:color="BDBDBD"/>
              <w:bottom w:val="single" w:sz="6" w:space="0" w:color="BDBDBD"/>
              <w:right w:val="single" w:sz="6" w:space="0" w:color="BDBDBD"/>
            </w:tcBorders>
            <w:shd w:val="clear" w:color="auto" w:fill="FFFFFF"/>
            <w:tcMar>
              <w:top w:w="150" w:type="dxa"/>
              <w:left w:w="150" w:type="dxa"/>
              <w:bottom w:w="150" w:type="dxa"/>
              <w:right w:w="150" w:type="dxa"/>
            </w:tcMar>
            <w:vAlign w:val="center"/>
            <w:hideMark/>
          </w:tcPr>
          <w:p w14:paraId="48720771" w14:textId="77777777" w:rsidR="00A314E1" w:rsidRPr="00A314E1" w:rsidRDefault="00A314E1" w:rsidP="00A314E1">
            <w:pPr>
              <w:spacing w:after="0" w:line="240" w:lineRule="auto"/>
              <w:rPr>
                <w:ins w:id="317" w:author="Gitter, Tony" w:date="2019-04-12T14:36:00Z"/>
                <w:rFonts w:ascii="Helvetica" w:eastAsia="Times New Roman" w:hAnsi="Helvetica" w:cs="Helvetica"/>
                <w:sz w:val="24"/>
                <w:szCs w:val="24"/>
              </w:rPr>
            </w:pPr>
            <w:ins w:id="318" w:author="Gitter, Tony" w:date="2019-04-12T14:36:00Z">
              <w:r w:rsidRPr="00A314E1">
                <w:rPr>
                  <w:rFonts w:ascii="Helvetica" w:eastAsia="Times New Roman" w:hAnsi="Helvetica" w:cs="Helvetica"/>
                  <w:sz w:val="24"/>
                  <w:szCs w:val="24"/>
                </w:rPr>
                <w:t>[</w:t>
              </w:r>
              <w:r w:rsidRPr="00A314E1">
                <w:rPr>
                  <w:rFonts w:ascii="Helvetica" w:eastAsia="Times New Roman" w:hAnsi="Helvetica" w:cs="Helvetica"/>
                  <w:sz w:val="24"/>
                  <w:szCs w:val="24"/>
                </w:rPr>
                <w:fldChar w:fldCharType="begin"/>
              </w:r>
              <w:r w:rsidRPr="00A314E1">
                <w:rPr>
                  <w:rFonts w:ascii="Helvetica" w:eastAsia="Times New Roman" w:hAnsi="Helvetica" w:cs="Helvetica"/>
                  <w:sz w:val="24"/>
                  <w:szCs w:val="24"/>
                </w:rPr>
                <w:instrText xml:space="preserve"> HYPERLINK "https://greenelab.github.io/meta-review/v/879971180dfd0f4cb654b05144fe15e4043d22c1/" \l "ref-l625msOK" </w:instrText>
              </w:r>
              <w:r w:rsidRPr="00A314E1">
                <w:rPr>
                  <w:rFonts w:ascii="Helvetica" w:eastAsia="Times New Roman" w:hAnsi="Helvetica" w:cs="Helvetica"/>
                  <w:sz w:val="24"/>
                  <w:szCs w:val="24"/>
                </w:rPr>
                <w:fldChar w:fldCharType="separate"/>
              </w:r>
              <w:r w:rsidRPr="00A314E1">
                <w:rPr>
                  <w:rFonts w:ascii="Helvetica" w:eastAsia="Times New Roman" w:hAnsi="Helvetica" w:cs="Helvetica"/>
                  <w:color w:val="2196F3"/>
                  <w:sz w:val="24"/>
                  <w:szCs w:val="24"/>
                  <w:u w:val="single"/>
                </w:rPr>
                <w:t>21</w:t>
              </w:r>
              <w:r w:rsidRPr="00A314E1">
                <w:rPr>
                  <w:rFonts w:ascii="Helvetica" w:eastAsia="Times New Roman" w:hAnsi="Helvetica" w:cs="Helvetica"/>
                  <w:sz w:val="24"/>
                  <w:szCs w:val="24"/>
                </w:rPr>
                <w:fldChar w:fldCharType="end"/>
              </w:r>
              <w:r w:rsidRPr="00A314E1">
                <w:rPr>
                  <w:rFonts w:ascii="Helvetica" w:eastAsia="Times New Roman" w:hAnsi="Helvetica" w:cs="Helvetica"/>
                  <w:sz w:val="24"/>
                  <w:szCs w:val="24"/>
                </w:rPr>
                <w:t>]</w:t>
              </w:r>
            </w:ins>
          </w:p>
        </w:tc>
      </w:tr>
      <w:tr w:rsidR="00A314E1" w:rsidRPr="00A314E1" w14:paraId="7CEB9D1F" w14:textId="77777777" w:rsidTr="00A314E1">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D29238F"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Tag</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1E45E9E3"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Source for tagged identifier</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7B2A6122"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Source Code Pro" w:eastAsia="Times New Roman" w:hAnsi="Source Code Pro" w:cs="Courier New"/>
                <w:color w:val="000000"/>
                <w:sz w:val="20"/>
                <w:szCs w:val="20"/>
                <w:shd w:val="clear" w:color="auto" w:fill="EEEEEE"/>
              </w:rPr>
              <w:t>tag:avasthi-preprints</w:t>
            </w:r>
          </w:p>
        </w:tc>
        <w:tc>
          <w:tcPr>
            <w:tcW w:w="0" w:type="auto"/>
            <w:tcBorders>
              <w:top w:val="single" w:sz="6" w:space="0" w:color="BDBDBD"/>
              <w:left w:val="single" w:sz="6" w:space="0" w:color="BDBDBD"/>
              <w:bottom w:val="single" w:sz="6" w:space="0" w:color="BDBDBD"/>
              <w:right w:val="single" w:sz="6" w:space="0" w:color="BDBDBD"/>
            </w:tcBorders>
            <w:shd w:val="clear" w:color="auto" w:fill="FAFAFA"/>
            <w:tcMar>
              <w:top w:w="150" w:type="dxa"/>
              <w:left w:w="150" w:type="dxa"/>
              <w:bottom w:w="150" w:type="dxa"/>
              <w:right w:w="150" w:type="dxa"/>
            </w:tcMar>
            <w:vAlign w:val="center"/>
            <w:hideMark/>
          </w:tcPr>
          <w:p w14:paraId="23DD53FC" w14:textId="77777777" w:rsidR="00A314E1" w:rsidRPr="00A314E1" w:rsidRDefault="00A314E1" w:rsidP="00A314E1">
            <w:pPr>
              <w:spacing w:after="0" w:line="240" w:lineRule="auto"/>
              <w:rPr>
                <w:rFonts w:ascii="Helvetica" w:eastAsia="Times New Roman" w:hAnsi="Helvetica" w:cs="Helvetica"/>
                <w:sz w:val="24"/>
                <w:szCs w:val="24"/>
              </w:rPr>
            </w:pPr>
            <w:r w:rsidRPr="00A314E1">
              <w:rPr>
                <w:rFonts w:ascii="Helvetica" w:eastAsia="Times New Roman" w:hAnsi="Helvetica" w:cs="Helvetica"/>
                <w:sz w:val="24"/>
                <w:szCs w:val="24"/>
              </w:rPr>
              <w:t>[</w:t>
            </w:r>
            <w:hyperlink r:id="rId87" w:anchor="ref-pqBLIXzp" w:history="1">
              <w:r w:rsidRPr="00A314E1">
                <w:rPr>
                  <w:rFonts w:ascii="Helvetica" w:eastAsia="Times New Roman" w:hAnsi="Helvetica" w:cs="Helvetica"/>
                  <w:color w:val="2196F3"/>
                  <w:sz w:val="24"/>
                  <w:szCs w:val="24"/>
                  <w:u w:val="single"/>
                </w:rPr>
                <w:t>22</w:t>
              </w:r>
            </w:hyperlink>
            <w:r w:rsidRPr="00A314E1">
              <w:rPr>
                <w:rFonts w:ascii="Helvetica" w:eastAsia="Times New Roman" w:hAnsi="Helvetica" w:cs="Helvetica"/>
                <w:sz w:val="24"/>
                <w:szCs w:val="24"/>
              </w:rPr>
              <w:t>]</w:t>
            </w:r>
          </w:p>
        </w:tc>
      </w:tr>
    </w:tbl>
    <w:p w14:paraId="75F79F67"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formats bibliographies according to a </w:t>
      </w:r>
      <w:hyperlink r:id="rId88" w:history="1">
        <w:r w:rsidRPr="00A314E1">
          <w:rPr>
            <w:rFonts w:ascii="Helvetica" w:eastAsia="Times New Roman" w:hAnsi="Helvetica" w:cs="Helvetica"/>
            <w:color w:val="2196F3"/>
            <w:sz w:val="24"/>
            <w:szCs w:val="24"/>
            <w:u w:val="single"/>
          </w:rPr>
          <w:t>CSL</w:t>
        </w:r>
      </w:hyperlink>
      <w:r w:rsidRPr="00A314E1">
        <w:rPr>
          <w:rFonts w:ascii="Helvetica" w:eastAsia="Times New Roman" w:hAnsi="Helvetica" w:cs="Helvetica"/>
          <w:color w:val="000000"/>
          <w:sz w:val="24"/>
          <w:szCs w:val="24"/>
        </w:rPr>
        <w:t> style specification. Styles define how references are constructed from bibliographic metadata, controlling layout details such as the maximum number of authors to list per reference. Manubot’s default style emphasizes titles and electronic (rather than print) identifiers and applies numeric-style citations [</w:t>
      </w:r>
      <w:hyperlink r:id="rId89" w:anchor="ref-aAKJEII" w:history="1">
        <w:r w:rsidRPr="00A314E1">
          <w:rPr>
            <w:rFonts w:ascii="Helvetica" w:eastAsia="Times New Roman" w:hAnsi="Helvetica" w:cs="Helvetica"/>
            <w:color w:val="2196F3"/>
            <w:sz w:val="24"/>
            <w:szCs w:val="24"/>
            <w:u w:val="single"/>
          </w:rPr>
          <w:t>23</w:t>
        </w:r>
      </w:hyperlink>
      <w:r w:rsidRPr="00A314E1">
        <w:rPr>
          <w:rFonts w:ascii="Helvetica" w:eastAsia="Times New Roman" w:hAnsi="Helvetica" w:cs="Helvetica"/>
          <w:color w:val="000000"/>
          <w:sz w:val="24"/>
          <w:szCs w:val="24"/>
        </w:rPr>
        <w:t>]. Alternatively, users can also choose from thousands of </w:t>
      </w:r>
      <w:hyperlink r:id="rId90" w:history="1">
        <w:r w:rsidRPr="00A314E1">
          <w:rPr>
            <w:rFonts w:ascii="Helvetica" w:eastAsia="Times New Roman" w:hAnsi="Helvetica" w:cs="Helvetica"/>
            <w:color w:val="2196F3"/>
            <w:sz w:val="24"/>
            <w:szCs w:val="24"/>
            <w:u w:val="single"/>
          </w:rPr>
          <w:t>predefined styles</w:t>
        </w:r>
      </w:hyperlink>
      <w:r w:rsidRPr="00A314E1">
        <w:rPr>
          <w:rFonts w:ascii="Helvetica" w:eastAsia="Times New Roman" w:hAnsi="Helvetica" w:cs="Helvetica"/>
          <w:color w:val="000000"/>
          <w:sz w:val="24"/>
          <w:szCs w:val="24"/>
        </w:rPr>
        <w:t> or build their own [</w:t>
      </w:r>
      <w:hyperlink r:id="rId91" w:anchor="ref-w4n6Qtun" w:history="1">
        <w:r w:rsidRPr="00A314E1">
          <w:rPr>
            <w:rFonts w:ascii="Helvetica" w:eastAsia="Times New Roman" w:hAnsi="Helvetica" w:cs="Helvetica"/>
            <w:color w:val="2196F3"/>
            <w:sz w:val="24"/>
            <w:szCs w:val="24"/>
            <w:u w:val="single"/>
          </w:rPr>
          <w:t>24</w:t>
        </w:r>
      </w:hyperlink>
      <w:r w:rsidRPr="00A314E1">
        <w:rPr>
          <w:rFonts w:ascii="Helvetica" w:eastAsia="Times New Roman" w:hAnsi="Helvetica" w:cs="Helvetica"/>
          <w:color w:val="000000"/>
          <w:sz w:val="24"/>
          <w:szCs w:val="24"/>
        </w:rPr>
        <w:t>]. As a result, adopting the specific bibliographic format required by a journal usually just requires specifying the style’s source URL in the Manubot configuration.</w:t>
      </w:r>
    </w:p>
    <w:p w14:paraId="37AB170C" w14:textId="77777777" w:rsidR="00A314E1" w:rsidRPr="00A314E1" w:rsidRDefault="00A314E1" w:rsidP="00A314E1">
      <w:pPr>
        <w:spacing w:after="0" w:line="240" w:lineRule="auto"/>
        <w:outlineLvl w:val="2"/>
        <w:rPr>
          <w:ins w:id="319" w:author="Gitter, Tony" w:date="2019-04-12T14:36:00Z"/>
          <w:rFonts w:ascii="Helvetica" w:eastAsia="Times New Roman" w:hAnsi="Helvetica" w:cs="Helvetica"/>
          <w:b/>
          <w:bCs/>
          <w:color w:val="000000"/>
          <w:sz w:val="27"/>
          <w:szCs w:val="27"/>
        </w:rPr>
      </w:pPr>
      <w:ins w:id="320" w:author="Gitter, Tony" w:date="2019-04-12T14:36:00Z">
        <w:r w:rsidRPr="00A314E1">
          <w:rPr>
            <w:rFonts w:ascii="Helvetica" w:eastAsia="Times New Roman" w:hAnsi="Helvetica" w:cs="Helvetica"/>
            <w:b/>
            <w:bCs/>
            <w:color w:val="000000"/>
            <w:sz w:val="27"/>
            <w:szCs w:val="27"/>
          </w:rPr>
          <w:t>Format conversion</w:t>
        </w:r>
      </w:ins>
    </w:p>
    <w:p w14:paraId="399FFF1A" w14:textId="40BF99DB"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uses </w:t>
      </w:r>
      <w:hyperlink r:id="rId92" w:history="1">
        <w:r w:rsidRPr="00A314E1">
          <w:rPr>
            <w:rFonts w:ascii="Helvetica" w:eastAsia="Times New Roman" w:hAnsi="Helvetica" w:cs="Helvetica"/>
            <w:color w:val="2196F3"/>
            <w:sz w:val="24"/>
            <w:szCs w:val="24"/>
            <w:u w:val="single"/>
          </w:rPr>
          <w:t>Pandoc</w:t>
        </w:r>
      </w:hyperlink>
      <w:r w:rsidRPr="00A314E1">
        <w:rPr>
          <w:rFonts w:ascii="Helvetica" w:eastAsia="Times New Roman" w:hAnsi="Helvetica" w:cs="Helvetica"/>
          <w:color w:val="000000"/>
          <w:sz w:val="24"/>
          <w:szCs w:val="24"/>
        </w:rPr>
        <w:t xml:space="preserve"> to convert manuscripts from Markdown to HTML, PDF, and optionally DOCX outputs. Pandoc </w:t>
      </w:r>
      <w:ins w:id="321" w:author="Gitter, Tony" w:date="2019-04-12T14:36:00Z">
        <w:r w:rsidRPr="00A314E1">
          <w:rPr>
            <w:rFonts w:ascii="Helvetica" w:eastAsia="Times New Roman" w:hAnsi="Helvetica" w:cs="Helvetica"/>
            <w:color w:val="000000"/>
            <w:sz w:val="24"/>
            <w:szCs w:val="24"/>
          </w:rPr>
          <w:t xml:space="preserve">also </w:t>
        </w:r>
      </w:ins>
      <w:r w:rsidRPr="00A314E1">
        <w:rPr>
          <w:rFonts w:ascii="Helvetica" w:eastAsia="Times New Roman" w:hAnsi="Helvetica" w:cs="Helvetica"/>
          <w:color w:val="000000"/>
          <w:sz w:val="24"/>
          <w:szCs w:val="24"/>
        </w:rPr>
        <w:t>supports</w:t>
      </w:r>
      <w:del w:id="322" w:author="Gitter, Tony" w:date="2019-04-12T14:36:00Z">
        <w:r w:rsidR="00074B23" w:rsidRPr="00074B23">
          <w:rPr>
            <w:rFonts w:ascii="Helvetica" w:eastAsia="Times New Roman" w:hAnsi="Helvetica" w:cs="Helvetica"/>
            <w:color w:val="000000"/>
            <w:sz w:val="21"/>
            <w:szCs w:val="21"/>
          </w:rPr>
          <w:delText xml:space="preserve"> conversion between additional formats — such as LaTeX, AsciiDoc, EPUB, and JATS — offering Manubot users broad interoperability.</w:delText>
        </w:r>
      </w:del>
      <w:r w:rsidRPr="00A314E1">
        <w:rPr>
          <w:rFonts w:ascii="Helvetica" w:eastAsia="Times New Roman" w:hAnsi="Helvetica" w:cs="Helvetica"/>
          <w:color w:val="000000"/>
          <w:sz w:val="24"/>
          <w:szCs w:val="24"/>
        </w:rPr>
        <w:t> </w:t>
      </w:r>
      <w:hyperlink r:id="rId93" w:history="1">
        <w:r w:rsidRPr="00A314E1">
          <w:rPr>
            <w:rFonts w:ascii="Helvetica" w:eastAsia="Times New Roman" w:hAnsi="Helvetica" w:cs="Helvetica"/>
            <w:color w:val="2196F3"/>
            <w:sz w:val="24"/>
            <w:szCs w:val="24"/>
            <w:u w:val="single"/>
          </w:rPr>
          <w:t>Journal Article Tag Suite</w:t>
        </w:r>
      </w:hyperlink>
      <w:r w:rsidRPr="00A314E1">
        <w:rPr>
          <w:rFonts w:ascii="Helvetica" w:eastAsia="Times New Roman" w:hAnsi="Helvetica" w:cs="Helvetica"/>
          <w:color w:val="000000"/>
          <w:sz w:val="24"/>
          <w:szCs w:val="24"/>
        </w:rPr>
        <w:t> (JATS</w:t>
      </w:r>
      <w:del w:id="323" w:author="Gitter, Tony" w:date="2019-04-12T14:36:00Z">
        <w:r w:rsidR="00074B23" w:rsidRPr="00074B23">
          <w:rPr>
            <w:rFonts w:ascii="Helvetica" w:eastAsia="Times New Roman" w:hAnsi="Helvetica" w:cs="Helvetica"/>
            <w:color w:val="000000"/>
            <w:sz w:val="21"/>
            <w:szCs w:val="21"/>
          </w:rPr>
          <w:delText>) is</w:delText>
        </w:r>
      </w:del>
      <w:ins w:id="324"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a standard</w:t>
      </w:r>
      <w:del w:id="325" w:author="Gitter, Tony" w:date="2019-04-12T14:36:00Z">
        <w:r w:rsidR="00074B23" w:rsidRPr="00074B23">
          <w:rPr>
            <w:rFonts w:ascii="Helvetica" w:eastAsia="Times New Roman" w:hAnsi="Helvetica" w:cs="Helvetica"/>
            <w:color w:val="000000"/>
            <w:sz w:val="21"/>
            <w:szCs w:val="21"/>
          </w:rPr>
          <w:delText xml:space="preserve"> XML</w:delText>
        </w:r>
      </w:del>
      <w:r w:rsidRPr="00A314E1">
        <w:rPr>
          <w:rFonts w:ascii="Helvetica" w:eastAsia="Times New Roman" w:hAnsi="Helvetica" w:cs="Helvetica"/>
          <w:color w:val="000000"/>
          <w:sz w:val="24"/>
          <w:szCs w:val="24"/>
        </w:rPr>
        <w:t xml:space="preserve"> format for scholarly articles that is used by publishers, archives, and text miners [</w:t>
      </w:r>
      <w:hyperlink r:id="rId94" w:anchor="ref-LHrRxRb0" w:history="1">
        <w:r w:rsidRPr="00A314E1">
          <w:rPr>
            <w:rFonts w:ascii="Helvetica" w:eastAsia="Times New Roman" w:hAnsi="Helvetica" w:cs="Helvetica"/>
            <w:color w:val="2196F3"/>
            <w:sz w:val="24"/>
            <w:szCs w:val="24"/>
            <w:u w:val="single"/>
          </w:rPr>
          <w:t>25</w:t>
        </w:r>
      </w:hyperlink>
      <w:r w:rsidRPr="00A314E1">
        <w:rPr>
          <w:rFonts w:ascii="Helvetica" w:eastAsia="Times New Roman" w:hAnsi="Helvetica" w:cs="Helvetica"/>
          <w:color w:val="000000"/>
          <w:sz w:val="24"/>
          <w:szCs w:val="24"/>
        </w:rPr>
        <w:t>,</w:t>
      </w:r>
      <w:hyperlink r:id="rId95" w:anchor="ref-AAwqxolU" w:history="1">
        <w:r w:rsidRPr="00A314E1">
          <w:rPr>
            <w:rFonts w:ascii="Helvetica" w:eastAsia="Times New Roman" w:hAnsi="Helvetica" w:cs="Helvetica"/>
            <w:color w:val="2196F3"/>
            <w:sz w:val="24"/>
            <w:szCs w:val="24"/>
            <w:u w:val="single"/>
          </w:rPr>
          <w:t>26</w:t>
        </w:r>
      </w:hyperlink>
      <w:r w:rsidRPr="00A314E1">
        <w:rPr>
          <w:rFonts w:ascii="Helvetica" w:eastAsia="Times New Roman" w:hAnsi="Helvetica" w:cs="Helvetica"/>
          <w:color w:val="000000"/>
          <w:sz w:val="24"/>
          <w:szCs w:val="24"/>
        </w:rPr>
        <w:t>,</w:t>
      </w:r>
      <w:hyperlink r:id="rId96" w:anchor="ref-bCyfIm6z" w:history="1">
        <w:r w:rsidRPr="00A314E1">
          <w:rPr>
            <w:rFonts w:ascii="Helvetica" w:eastAsia="Times New Roman" w:hAnsi="Helvetica" w:cs="Helvetica"/>
            <w:color w:val="2196F3"/>
            <w:sz w:val="24"/>
            <w:szCs w:val="24"/>
            <w:u w:val="single"/>
          </w:rPr>
          <w:t>27</w:t>
        </w:r>
      </w:hyperlink>
      <w:r w:rsidRPr="00A314E1">
        <w:rPr>
          <w:rFonts w:ascii="Helvetica" w:eastAsia="Times New Roman" w:hAnsi="Helvetica" w:cs="Helvetica"/>
          <w:color w:val="000000"/>
          <w:sz w:val="24"/>
          <w:szCs w:val="24"/>
        </w:rPr>
        <w:t xml:space="preserve">]. Pandoc’s JATS support provides an avenue to integrate Manubot with the larger JATS ecosystem. </w:t>
      </w:r>
      <w:ins w:id="326" w:author="Gitter, Tony" w:date="2019-04-12T14:36:00Z">
        <w:r w:rsidRPr="00A314E1">
          <w:rPr>
            <w:rFonts w:ascii="Helvetica" w:eastAsia="Times New Roman" w:hAnsi="Helvetica" w:cs="Helvetica"/>
            <w:color w:val="000000"/>
            <w:sz w:val="24"/>
            <w:szCs w:val="24"/>
          </w:rPr>
          <w:t xml:space="preserve">In the future, journals may accept submissions in JATS. </w:t>
        </w:r>
      </w:ins>
      <w:r w:rsidRPr="00A314E1">
        <w:rPr>
          <w:rFonts w:ascii="Helvetica" w:eastAsia="Times New Roman" w:hAnsi="Helvetica" w:cs="Helvetica"/>
          <w:color w:val="000000"/>
          <w:sz w:val="24"/>
          <w:szCs w:val="24"/>
        </w:rPr>
        <w:t xml:space="preserve">For now, </w:t>
      </w:r>
      <w:ins w:id="327" w:author="Gitter, Tony" w:date="2019-04-12T14:36:00Z">
        <w:r w:rsidRPr="00A314E1">
          <w:rPr>
            <w:rFonts w:ascii="Helvetica" w:eastAsia="Times New Roman" w:hAnsi="Helvetica" w:cs="Helvetica"/>
            <w:color w:val="000000"/>
            <w:sz w:val="24"/>
            <w:szCs w:val="24"/>
          </w:rPr>
          <w:t xml:space="preserve">Manubot’s DOCX output is usually sufficient for journal submissions that require an editable source document. Otherwise, authors generally use the PDF output for preprint and initial journal submissions. </w:t>
        </w:r>
      </w:ins>
      <w:r w:rsidRPr="00A314E1">
        <w:rPr>
          <w:rFonts w:ascii="Helvetica" w:eastAsia="Times New Roman" w:hAnsi="Helvetica" w:cs="Helvetica"/>
          <w:color w:val="000000"/>
          <w:sz w:val="24"/>
          <w:szCs w:val="24"/>
        </w:rPr>
        <w:t>The primary Manubot output is HTML intended to be viewed in a web browser.</w:t>
      </w:r>
      <w:ins w:id="328" w:author="Gitter, Tony" w:date="2019-04-12T14:36:00Z">
        <w:r w:rsidRPr="00A314E1">
          <w:rPr>
            <w:rFonts w:ascii="Helvetica" w:eastAsia="Times New Roman" w:hAnsi="Helvetica" w:cs="Helvetica"/>
            <w:color w:val="000000"/>
            <w:sz w:val="24"/>
            <w:szCs w:val="24"/>
          </w:rPr>
          <w:t xml:space="preserve"> Accordingly, manuscripts natively support JavaScript and can thus include any </w:t>
        </w:r>
        <w:r w:rsidRPr="00A314E1">
          <w:rPr>
            <w:rFonts w:ascii="Helvetica" w:eastAsia="Times New Roman" w:hAnsi="Helvetica" w:cs="Helvetica"/>
            <w:color w:val="000000"/>
            <w:sz w:val="24"/>
            <w:szCs w:val="24"/>
          </w:rPr>
          <w:lastRenderedPageBreak/>
          <w:t>web-based interactive visualization, such as those produced using </w:t>
        </w:r>
      </w:ins>
      <w:hyperlink r:id="rId97" w:history="1">
        <w:r w:rsidRPr="00A314E1">
          <w:rPr>
            <w:rFonts w:ascii="Helvetica" w:eastAsia="Times New Roman" w:hAnsi="Helvetica" w:cs="Helvetica"/>
            <w:color w:val="2196F3"/>
            <w:sz w:val="24"/>
            <w:szCs w:val="24"/>
            <w:u w:val="single"/>
          </w:rPr>
          <w:t>Vega-Lite</w:t>
        </w:r>
      </w:hyperlink>
      <w:ins w:id="329" w:author="Gitter, Tony" w:date="2019-04-12T14:36:00Z">
        <w:r w:rsidRPr="00A314E1">
          <w:rPr>
            <w:rFonts w:ascii="Helvetica" w:eastAsia="Times New Roman" w:hAnsi="Helvetica" w:cs="Helvetica"/>
            <w:color w:val="000000"/>
            <w:sz w:val="24"/>
            <w:szCs w:val="24"/>
          </w:rPr>
          <w:t>, </w:t>
        </w:r>
      </w:ins>
      <w:hyperlink r:id="rId98" w:history="1">
        <w:r w:rsidRPr="00A314E1">
          <w:rPr>
            <w:rFonts w:ascii="Helvetica" w:eastAsia="Times New Roman" w:hAnsi="Helvetica" w:cs="Helvetica"/>
            <w:color w:val="2196F3"/>
            <w:sz w:val="24"/>
            <w:szCs w:val="24"/>
            <w:u w:val="single"/>
          </w:rPr>
          <w:t>Bokeh</w:t>
        </w:r>
      </w:hyperlink>
      <w:ins w:id="330" w:author="Gitter, Tony" w:date="2019-04-12T14:36:00Z">
        <w:r w:rsidRPr="00A314E1">
          <w:rPr>
            <w:rFonts w:ascii="Helvetica" w:eastAsia="Times New Roman" w:hAnsi="Helvetica" w:cs="Helvetica"/>
            <w:color w:val="000000"/>
            <w:sz w:val="24"/>
            <w:szCs w:val="24"/>
          </w:rPr>
          <w:t>, or </w:t>
        </w:r>
      </w:ins>
      <w:hyperlink r:id="rId99" w:history="1">
        <w:r w:rsidRPr="00A314E1">
          <w:rPr>
            <w:rFonts w:ascii="Helvetica" w:eastAsia="Times New Roman" w:hAnsi="Helvetica" w:cs="Helvetica"/>
            <w:color w:val="2196F3"/>
            <w:sz w:val="24"/>
            <w:szCs w:val="24"/>
            <w:u w:val="single"/>
          </w:rPr>
          <w:t>Plotly</w:t>
        </w:r>
      </w:hyperlink>
      <w:ins w:id="331" w:author="Gitter, Tony" w:date="2019-04-12T14:36:00Z">
        <w:r w:rsidRPr="00A314E1">
          <w:rPr>
            <w:rFonts w:ascii="Helvetica" w:eastAsia="Times New Roman" w:hAnsi="Helvetica" w:cs="Helvetica"/>
            <w:color w:val="000000"/>
            <w:sz w:val="24"/>
            <w:szCs w:val="24"/>
          </w:rPr>
          <w:t> [</w:t>
        </w:r>
      </w:ins>
      <w:hyperlink r:id="rId100" w:anchor="ref-6eVHYGML" w:history="1">
        <w:r w:rsidRPr="00A314E1">
          <w:rPr>
            <w:rFonts w:ascii="Helvetica" w:eastAsia="Times New Roman" w:hAnsi="Helvetica" w:cs="Helvetica"/>
            <w:color w:val="2196F3"/>
            <w:sz w:val="24"/>
            <w:szCs w:val="24"/>
            <w:u w:val="single"/>
          </w:rPr>
          <w:t>28</w:t>
        </w:r>
      </w:hyperlink>
      <w:ins w:id="332" w:author="Gitter, Tony" w:date="2019-04-12T14:36:00Z">
        <w:r w:rsidRPr="00A314E1">
          <w:rPr>
            <w:rFonts w:ascii="Helvetica" w:eastAsia="Times New Roman" w:hAnsi="Helvetica" w:cs="Helvetica"/>
            <w:color w:val="000000"/>
            <w:sz w:val="24"/>
            <w:szCs w:val="24"/>
          </w:rPr>
          <w:t>,</w:t>
        </w:r>
      </w:ins>
      <w:hyperlink r:id="rId101" w:anchor="ref-nyZChH5b" w:history="1">
        <w:r w:rsidRPr="00A314E1">
          <w:rPr>
            <w:rFonts w:ascii="Helvetica" w:eastAsia="Times New Roman" w:hAnsi="Helvetica" w:cs="Helvetica"/>
            <w:color w:val="2196F3"/>
            <w:sz w:val="24"/>
            <w:szCs w:val="24"/>
            <w:u w:val="single"/>
          </w:rPr>
          <w:t>29</w:t>
        </w:r>
      </w:hyperlink>
      <w:ins w:id="333" w:author="Gitter, Tony" w:date="2019-04-12T14:36:00Z">
        <w:r w:rsidRPr="00A314E1">
          <w:rPr>
            <w:rFonts w:ascii="Helvetica" w:eastAsia="Times New Roman" w:hAnsi="Helvetica" w:cs="Helvetica"/>
            <w:color w:val="000000"/>
            <w:sz w:val="24"/>
            <w:szCs w:val="24"/>
          </w:rPr>
          <w:t>].</w:t>
        </w:r>
      </w:ins>
    </w:p>
    <w:p w14:paraId="4A0A56D2" w14:textId="77777777" w:rsidR="00A314E1" w:rsidRPr="00A314E1" w:rsidRDefault="00A314E1" w:rsidP="00A314E1">
      <w:pPr>
        <w:spacing w:after="0" w:line="240" w:lineRule="auto"/>
        <w:outlineLvl w:val="2"/>
        <w:rPr>
          <w:ins w:id="334" w:author="Gitter, Tony" w:date="2019-04-12T14:36:00Z"/>
          <w:rFonts w:ascii="Helvetica" w:eastAsia="Times New Roman" w:hAnsi="Helvetica" w:cs="Helvetica"/>
          <w:b/>
          <w:bCs/>
          <w:color w:val="000000"/>
          <w:sz w:val="27"/>
          <w:szCs w:val="27"/>
        </w:rPr>
      </w:pPr>
      <w:ins w:id="335" w:author="Gitter, Tony" w:date="2019-04-12T14:36:00Z">
        <w:r w:rsidRPr="00A314E1">
          <w:rPr>
            <w:rFonts w:ascii="Helvetica" w:eastAsia="Times New Roman" w:hAnsi="Helvetica" w:cs="Helvetica"/>
            <w:b/>
            <w:bCs/>
            <w:color w:val="000000"/>
            <w:sz w:val="27"/>
            <w:szCs w:val="27"/>
          </w:rPr>
          <w:t>Interactive features and appearance</w:t>
        </w:r>
      </w:ins>
    </w:p>
    <w:p w14:paraId="09B18FFB" w14:textId="77777777" w:rsidR="00A314E1" w:rsidRPr="00A314E1" w:rsidRDefault="00A314E1" w:rsidP="00A314E1">
      <w:pPr>
        <w:spacing w:before="300" w:after="300" w:line="240" w:lineRule="auto"/>
        <w:rPr>
          <w:ins w:id="336" w:author="Gitter, Tony" w:date="2019-04-12T14:36:00Z"/>
          <w:rFonts w:ascii="Helvetica" w:eastAsia="Times New Roman" w:hAnsi="Helvetica" w:cs="Helvetica"/>
          <w:color w:val="000000"/>
          <w:sz w:val="24"/>
          <w:szCs w:val="24"/>
        </w:rPr>
      </w:pPr>
      <w:ins w:id="337" w:author="Gitter, Tony" w:date="2019-04-12T14:36:00Z">
        <w:r w:rsidRPr="00A314E1">
          <w:rPr>
            <w:rFonts w:ascii="Helvetica" w:eastAsia="Times New Roman" w:hAnsi="Helvetica" w:cs="Helvetica"/>
            <w:color w:val="000000"/>
            <w:sz w:val="24"/>
            <w:szCs w:val="24"/>
          </w:rPr>
          <w:t>Manubot comes with several “plugins” that can be included in manuscripts exported as HTML. These plugins add special interactive features that enhance the user experience of viewing and reading manuscripts (Figure </w:t>
        </w:r>
      </w:ins>
      <w:hyperlink r:id="rId102" w:anchor="fig:plugins" w:history="1">
        <w:r w:rsidRPr="00A314E1">
          <w:rPr>
            <w:rFonts w:ascii="Helvetica" w:eastAsia="Times New Roman" w:hAnsi="Helvetica" w:cs="Helvetica"/>
            <w:color w:val="2196F3"/>
            <w:sz w:val="24"/>
            <w:szCs w:val="24"/>
            <w:u w:val="single"/>
          </w:rPr>
          <w:t>3</w:t>
        </w:r>
      </w:hyperlink>
      <w:ins w:id="338" w:author="Gitter, Tony" w:date="2019-04-12T14:36:00Z">
        <w:r w:rsidRPr="00A314E1">
          <w:rPr>
            <w:rFonts w:ascii="Helvetica" w:eastAsia="Times New Roman" w:hAnsi="Helvetica" w:cs="Helvetica"/>
            <w:color w:val="000000"/>
            <w:sz w:val="24"/>
            <w:szCs w:val="24"/>
          </w:rPr>
          <w:t>). For example, with the “tooltips” plugin enabled, when the user hovers over a link to a reference or figure, a preview of that item pops up above the link, along with controls to navigate between other mentions of that item elsewhere in the document. The build process can also accommodate different “themes”, which change the general aesthetics and appearance of the exported document (e.g. from a contemporary sans-serif style to a more traditional serif style). The architecture of the plugins and themes is designed to provide authors with enough flexibility to suit their particular needs and preferences.</w:t>
        </w:r>
      </w:ins>
    </w:p>
    <w:p w14:paraId="7BED53EA" w14:textId="77777777" w:rsidR="00A314E1" w:rsidRPr="00A314E1" w:rsidRDefault="00A314E1" w:rsidP="00A314E1">
      <w:pPr>
        <w:spacing w:after="0" w:line="240" w:lineRule="auto"/>
        <w:rPr>
          <w:ins w:id="339" w:author="Gitter, Tony" w:date="2019-04-12T14:36:00Z"/>
          <w:rFonts w:ascii="Times New Roman" w:eastAsia="Times New Roman" w:hAnsi="Times New Roman" w:cs="Times New Roman"/>
          <w:sz w:val="24"/>
          <w:szCs w:val="24"/>
        </w:rPr>
      </w:pPr>
      <w:ins w:id="340" w:author="Gitter, Tony" w:date="2019-04-12T14:36:00Z">
        <w:r w:rsidRPr="00A314E1">
          <w:rPr>
            <w:rFonts w:ascii="Times New Roman" w:eastAsia="Times New Roman" w:hAnsi="Times New Roman" w:cs="Times New Roman"/>
            <w:noProof/>
            <w:sz w:val="24"/>
            <w:szCs w:val="24"/>
          </w:rPr>
          <w:lastRenderedPageBreak/>
          <w:drawing>
            <wp:inline distT="0" distB="0" distL="0" distR="0">
              <wp:extent cx="20726400" cy="17983200"/>
              <wp:effectExtent l="0" t="0" r="0" b="0"/>
              <wp:docPr id="1" name="Picture 1"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lugins"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726400" cy="17983200"/>
                      </a:xfrm>
                      <a:prstGeom prst="rect">
                        <a:avLst/>
                      </a:prstGeom>
                      <a:noFill/>
                      <a:ln>
                        <a:noFill/>
                      </a:ln>
                    </pic:spPr>
                  </pic:pic>
                </a:graphicData>
              </a:graphic>
            </wp:inline>
          </w:drawing>
        </w:r>
        <w:r w:rsidRPr="00A314E1">
          <w:rPr>
            <w:rFonts w:ascii="Helvetica" w:eastAsia="Times New Roman" w:hAnsi="Helvetica" w:cs="Helvetica"/>
            <w:b/>
            <w:bCs/>
            <w:sz w:val="24"/>
            <w:szCs w:val="24"/>
          </w:rPr>
          <w:lastRenderedPageBreak/>
          <w:t>Figure 3:</w:t>
        </w:r>
        <w:r w:rsidRPr="00A314E1">
          <w:rPr>
            <w:rFonts w:ascii="Times New Roman" w:eastAsia="Times New Roman" w:hAnsi="Times New Roman" w:cs="Times New Roman"/>
            <w:sz w:val="24"/>
            <w:szCs w:val="24"/>
          </w:rPr>
          <w:t> </w:t>
        </w:r>
        <w:r w:rsidRPr="00A314E1">
          <w:rPr>
            <w:rFonts w:ascii="Helvetica" w:eastAsia="Times New Roman" w:hAnsi="Helvetica" w:cs="Helvetica"/>
            <w:b/>
            <w:bCs/>
            <w:sz w:val="24"/>
            <w:szCs w:val="24"/>
          </w:rPr>
          <w:t>Examples of the various Manubot plugins, illustrating their functionality and usefulness.</w:t>
        </w:r>
        <w:r w:rsidRPr="00A314E1">
          <w:rPr>
            <w:rFonts w:ascii="Times New Roman" w:eastAsia="Times New Roman" w:hAnsi="Times New Roman" w:cs="Times New Roman"/>
            <w:sz w:val="24"/>
            <w:szCs w:val="24"/>
          </w:rPr>
          <w:t> Screenshots were taken from existing manuscripts made with Manubot: </w:t>
        </w:r>
      </w:ins>
      <w:hyperlink r:id="rId104" w:history="1">
        <w:r w:rsidRPr="00A314E1">
          <w:rPr>
            <w:rFonts w:ascii="Helvetica" w:eastAsia="Times New Roman" w:hAnsi="Helvetica" w:cs="Helvetica"/>
            <w:color w:val="2196F3"/>
            <w:sz w:val="24"/>
            <w:szCs w:val="24"/>
            <w:u w:val="single"/>
          </w:rPr>
          <w:t>Sci-Hub Coverage Study</w:t>
        </w:r>
      </w:hyperlink>
      <w:ins w:id="341" w:author="Gitter, Tony" w:date="2019-04-12T14:36:00Z">
        <w:r w:rsidRPr="00A314E1">
          <w:rPr>
            <w:rFonts w:ascii="Times New Roman" w:eastAsia="Times New Roman" w:hAnsi="Times New Roman" w:cs="Times New Roman"/>
            <w:sz w:val="24"/>
            <w:szCs w:val="24"/>
          </w:rPr>
          <w:t> and </w:t>
        </w:r>
      </w:ins>
      <w:hyperlink r:id="rId105" w:history="1">
        <w:r w:rsidRPr="00A314E1">
          <w:rPr>
            <w:rFonts w:ascii="Helvetica" w:eastAsia="Times New Roman" w:hAnsi="Helvetica" w:cs="Helvetica"/>
            <w:color w:val="2196F3"/>
            <w:sz w:val="24"/>
            <w:szCs w:val="24"/>
            <w:u w:val="single"/>
          </w:rPr>
          <w:t>TPOT-FSS</w:t>
        </w:r>
      </w:hyperlink>
      <w:ins w:id="342" w:author="Gitter, Tony" w:date="2019-04-12T14:36:00Z">
        <w:r w:rsidRPr="00A314E1">
          <w:rPr>
            <w:rFonts w:ascii="Times New Roman" w:eastAsia="Times New Roman" w:hAnsi="Times New Roman" w:cs="Times New Roman"/>
            <w:sz w:val="24"/>
            <w:szCs w:val="24"/>
          </w:rPr>
          <w:t>, available under the </w:t>
        </w:r>
      </w:ins>
      <w:hyperlink r:id="rId106" w:tooltip="Creative Commons Attribution 4.0 International License" w:history="1">
        <w:r w:rsidRPr="00A314E1">
          <w:rPr>
            <w:rFonts w:ascii="Helvetica" w:eastAsia="Times New Roman" w:hAnsi="Helvetica" w:cs="Helvetica"/>
            <w:color w:val="2196F3"/>
            <w:sz w:val="24"/>
            <w:szCs w:val="24"/>
            <w:u w:val="single"/>
          </w:rPr>
          <w:t>CC BY 4.0 License</w:t>
        </w:r>
      </w:hyperlink>
      <w:ins w:id="343" w:author="Gitter, Tony" w:date="2019-04-12T14:36:00Z">
        <w:r w:rsidRPr="00A314E1">
          <w:rPr>
            <w:rFonts w:ascii="Times New Roman" w:eastAsia="Times New Roman" w:hAnsi="Times New Roman" w:cs="Times New Roman"/>
            <w:sz w:val="24"/>
            <w:szCs w:val="24"/>
          </w:rPr>
          <w:t>. Clarifying markups are overlaid in purple.</w:t>
        </w:r>
      </w:ins>
    </w:p>
    <w:p w14:paraId="5AB94000" w14:textId="77777777" w:rsidR="00A314E1" w:rsidRPr="00A314E1" w:rsidRDefault="00A314E1" w:rsidP="00A314E1">
      <w:pPr>
        <w:spacing w:before="300" w:after="300" w:line="240" w:lineRule="auto"/>
        <w:rPr>
          <w:ins w:id="344" w:author="Gitter, Tony" w:date="2019-04-12T14:36:00Z"/>
          <w:rFonts w:ascii="Helvetica" w:eastAsia="Times New Roman" w:hAnsi="Helvetica" w:cs="Helvetica"/>
          <w:color w:val="000000"/>
          <w:sz w:val="24"/>
          <w:szCs w:val="24"/>
        </w:rPr>
      </w:pPr>
      <w:ins w:id="345" w:author="Gitter, Tony" w:date="2019-04-12T14:36:00Z">
        <w:r w:rsidRPr="00A314E1">
          <w:rPr>
            <w:rFonts w:ascii="Helvetica" w:eastAsia="Times New Roman" w:hAnsi="Helvetica" w:cs="Helvetica"/>
            <w:color w:val="000000"/>
            <w:sz w:val="24"/>
            <w:szCs w:val="24"/>
          </w:rPr>
          <w:t>The Manubot “front-end” (layout, look, controls, behavior, etc.) was developed in line with current best practices and user expectations of the modern web. The plugins use standard technology built in to most major web browsers, allowing them to be relatively lightweight, modular, and easy to configure.</w:t>
        </w:r>
      </w:ins>
    </w:p>
    <w:p w14:paraId="0FD933EB" w14:textId="77777777" w:rsidR="00A314E1" w:rsidRPr="00A314E1" w:rsidRDefault="00A314E1" w:rsidP="00A314E1">
      <w:pPr>
        <w:spacing w:after="0" w:line="240" w:lineRule="auto"/>
        <w:outlineLvl w:val="2"/>
        <w:rPr>
          <w:ins w:id="346" w:author="Gitter, Tony" w:date="2019-04-12T14:36:00Z"/>
          <w:rFonts w:ascii="Helvetica" w:eastAsia="Times New Roman" w:hAnsi="Helvetica" w:cs="Helvetica"/>
          <w:b/>
          <w:bCs/>
          <w:color w:val="000000"/>
          <w:sz w:val="27"/>
          <w:szCs w:val="27"/>
        </w:rPr>
      </w:pPr>
      <w:ins w:id="347" w:author="Gitter, Tony" w:date="2019-04-12T14:36:00Z">
        <w:r w:rsidRPr="00A314E1">
          <w:rPr>
            <w:rFonts w:ascii="Helvetica" w:eastAsia="Times New Roman" w:hAnsi="Helvetica" w:cs="Helvetica"/>
            <w:b/>
            <w:bCs/>
            <w:color w:val="000000"/>
            <w:sz w:val="27"/>
            <w:szCs w:val="27"/>
          </w:rPr>
          <w:t>Continuous publication</w:t>
        </w:r>
      </w:ins>
    </w:p>
    <w:p w14:paraId="1AA971C6"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performs continuous publication: every update to a manuscript’s source is automatically reflected in the online outputs. The approach uses continuous integration (CI) [</w:t>
      </w:r>
      <w:hyperlink r:id="rId107" w:anchor="ref-18w6XKsQO" w:history="1">
        <w:r w:rsidRPr="00A314E1">
          <w:rPr>
            <w:rFonts w:ascii="Helvetica" w:eastAsia="Times New Roman" w:hAnsi="Helvetica" w:cs="Helvetica"/>
            <w:color w:val="2196F3"/>
            <w:sz w:val="24"/>
            <w:szCs w:val="24"/>
            <w:u w:val="single"/>
          </w:rPr>
          <w:t>30</w:t>
        </w:r>
      </w:hyperlink>
      <w:r w:rsidRPr="00A314E1">
        <w:rPr>
          <w:rFonts w:ascii="Helvetica" w:eastAsia="Times New Roman" w:hAnsi="Helvetica" w:cs="Helvetica"/>
          <w:color w:val="000000"/>
          <w:sz w:val="24"/>
          <w:szCs w:val="24"/>
        </w:rPr>
        <w:t>,</w:t>
      </w:r>
      <w:hyperlink r:id="rId108" w:anchor="ref-Qh7xTLwz" w:history="1">
        <w:r w:rsidRPr="00A314E1">
          <w:rPr>
            <w:rFonts w:ascii="Helvetica" w:eastAsia="Times New Roman" w:hAnsi="Helvetica" w:cs="Helvetica"/>
            <w:color w:val="2196F3"/>
            <w:sz w:val="24"/>
            <w:szCs w:val="24"/>
            <w:u w:val="single"/>
          </w:rPr>
          <w:t>31</w:t>
        </w:r>
      </w:hyperlink>
      <w:r w:rsidRPr="00A314E1">
        <w:rPr>
          <w:rFonts w:ascii="Helvetica" w:eastAsia="Times New Roman" w:hAnsi="Helvetica" w:cs="Helvetica"/>
          <w:color w:val="000000"/>
          <w:sz w:val="24"/>
          <w:szCs w:val="24"/>
        </w:rPr>
        <w:t>,</w:t>
      </w:r>
      <w:hyperlink r:id="rId109" w:anchor="ref-lXvpQxeN" w:history="1">
        <w:r w:rsidRPr="00A314E1">
          <w:rPr>
            <w:rFonts w:ascii="Helvetica" w:eastAsia="Times New Roman" w:hAnsi="Helvetica" w:cs="Helvetica"/>
            <w:color w:val="2196F3"/>
            <w:sz w:val="24"/>
            <w:szCs w:val="24"/>
            <w:u w:val="single"/>
          </w:rPr>
          <w:t>32</w:t>
        </w:r>
      </w:hyperlink>
      <w:r w:rsidRPr="00A314E1">
        <w:rPr>
          <w:rFonts w:ascii="Helvetica" w:eastAsia="Times New Roman" w:hAnsi="Helvetica" w:cs="Helvetica"/>
          <w:color w:val="000000"/>
          <w:sz w:val="24"/>
          <w:szCs w:val="24"/>
        </w:rPr>
        <w:t>], specifically via </w:t>
      </w:r>
      <w:hyperlink r:id="rId110" w:history="1">
        <w:r w:rsidRPr="00A314E1">
          <w:rPr>
            <w:rFonts w:ascii="Helvetica" w:eastAsia="Times New Roman" w:hAnsi="Helvetica" w:cs="Helvetica"/>
            <w:color w:val="2196F3"/>
            <w:sz w:val="24"/>
            <w:szCs w:val="24"/>
            <w:u w:val="single"/>
          </w:rPr>
          <w:t>Travis CI</w:t>
        </w:r>
      </w:hyperlink>
      <w:r w:rsidRPr="00A314E1">
        <w:rPr>
          <w:rFonts w:ascii="Helvetica" w:eastAsia="Times New Roman" w:hAnsi="Helvetica" w:cs="Helvetica"/>
          <w:color w:val="000000"/>
          <w:sz w:val="24"/>
          <w:szCs w:val="24"/>
        </w:rPr>
        <w:t>, to monitor changes. When changes occur, the CI service attempts to generate an updated manuscript. If this process is error free, the CI service timestamps the manuscript and uploads the output files to the GitHub repository. Because the HTML manuscript is hosted using </w:t>
      </w:r>
      <w:hyperlink r:id="rId111" w:history="1">
        <w:r w:rsidRPr="00A314E1">
          <w:rPr>
            <w:rFonts w:ascii="Helvetica" w:eastAsia="Times New Roman" w:hAnsi="Helvetica" w:cs="Helvetica"/>
            <w:color w:val="2196F3"/>
            <w:sz w:val="24"/>
            <w:szCs w:val="24"/>
            <w:u w:val="single"/>
          </w:rPr>
          <w:t>GitHub Pages</w:t>
        </w:r>
      </w:hyperlink>
      <w:r w:rsidRPr="00A314E1">
        <w:rPr>
          <w:rFonts w:ascii="Helvetica" w:eastAsia="Times New Roman" w:hAnsi="Helvetica" w:cs="Helvetica"/>
          <w:color w:val="000000"/>
          <w:sz w:val="24"/>
          <w:szCs w:val="24"/>
        </w:rPr>
        <w:t>, the CI service automatically deploys the new manuscript version when it pushes the updated outputs to GitHub. Using CI to build the manuscript automatically catches many common errors, such as misspelled citations, invalid formatting, or misconfigured software dependencies.</w:t>
      </w:r>
    </w:p>
    <w:p w14:paraId="717E83A1"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illustrate, the source GitHub repository for this article is </w:t>
      </w:r>
      <w:hyperlink r:id="rId112" w:history="1">
        <w:r w:rsidRPr="00A314E1">
          <w:rPr>
            <w:rFonts w:ascii="Helvetica" w:eastAsia="Times New Roman" w:hAnsi="Helvetica" w:cs="Helvetica"/>
            <w:color w:val="2196F3"/>
            <w:sz w:val="24"/>
            <w:szCs w:val="24"/>
            <w:u w:val="single"/>
          </w:rPr>
          <w:t>https://github.com/greenelab/meta-review</w:t>
        </w:r>
      </w:hyperlink>
      <w:r w:rsidRPr="00A314E1">
        <w:rPr>
          <w:rFonts w:ascii="Helvetica" w:eastAsia="Times New Roman" w:hAnsi="Helvetica" w:cs="Helvetica"/>
          <w:color w:val="000000"/>
          <w:sz w:val="24"/>
          <w:szCs w:val="24"/>
        </w:rPr>
        <w:t>. When this repository changes, Travis CI </w:t>
      </w:r>
      <w:hyperlink r:id="rId113" w:history="1">
        <w:r w:rsidRPr="00A314E1">
          <w:rPr>
            <w:rFonts w:ascii="Helvetica" w:eastAsia="Times New Roman" w:hAnsi="Helvetica" w:cs="Helvetica"/>
            <w:color w:val="2196F3"/>
            <w:sz w:val="24"/>
            <w:szCs w:val="24"/>
            <w:u w:val="single"/>
          </w:rPr>
          <w:t>rebuilds</w:t>
        </w:r>
      </w:hyperlink>
      <w:r w:rsidRPr="00A314E1">
        <w:rPr>
          <w:rFonts w:ascii="Helvetica" w:eastAsia="Times New Roman" w:hAnsi="Helvetica" w:cs="Helvetica"/>
          <w:color w:val="000000"/>
          <w:sz w:val="24"/>
          <w:szCs w:val="24"/>
        </w:rPr>
        <w:t> the manuscript. If successful, the output is deployed back to GitHub (to dedicated </w:t>
      </w:r>
      <w:hyperlink r:id="rId114" w:history="1">
        <w:r w:rsidRPr="00A314E1">
          <w:rPr>
            <w:rFonts w:ascii="Source Code Pro" w:eastAsia="Times New Roman" w:hAnsi="Source Code Pro" w:cs="Courier New"/>
            <w:color w:val="000000"/>
            <w:sz w:val="20"/>
            <w:szCs w:val="20"/>
            <w:u w:val="single"/>
            <w:shd w:val="clear" w:color="auto" w:fill="EEEEEE"/>
          </w:rPr>
          <w:t>output</w:t>
        </w:r>
      </w:hyperlink>
      <w:r w:rsidRPr="00A314E1">
        <w:rPr>
          <w:rFonts w:ascii="Helvetica" w:eastAsia="Times New Roman" w:hAnsi="Helvetica" w:cs="Helvetica"/>
          <w:color w:val="000000"/>
          <w:sz w:val="24"/>
          <w:szCs w:val="24"/>
        </w:rPr>
        <w:t> and </w:t>
      </w:r>
      <w:hyperlink r:id="rId115" w:history="1">
        <w:r w:rsidRPr="00A314E1">
          <w:rPr>
            <w:rFonts w:ascii="Source Code Pro" w:eastAsia="Times New Roman" w:hAnsi="Source Code Pro" w:cs="Courier New"/>
            <w:color w:val="000000"/>
            <w:sz w:val="20"/>
            <w:szCs w:val="20"/>
            <w:u w:val="single"/>
            <w:shd w:val="clear" w:color="auto" w:fill="EEEEEE"/>
          </w:rPr>
          <w:t>gh-pages</w:t>
        </w:r>
      </w:hyperlink>
      <w:r w:rsidRPr="00A314E1">
        <w:rPr>
          <w:rFonts w:ascii="Helvetica" w:eastAsia="Times New Roman" w:hAnsi="Helvetica" w:cs="Helvetica"/>
          <w:color w:val="000000"/>
          <w:sz w:val="24"/>
          <w:szCs w:val="24"/>
        </w:rPr>
        <w:t> branches). As a result, </w:t>
      </w:r>
      <w:hyperlink r:id="rId116" w:history="1">
        <w:r w:rsidRPr="00A314E1">
          <w:rPr>
            <w:rFonts w:ascii="Helvetica" w:eastAsia="Times New Roman" w:hAnsi="Helvetica" w:cs="Helvetica"/>
            <w:color w:val="2196F3"/>
            <w:sz w:val="24"/>
            <w:szCs w:val="24"/>
            <w:u w:val="single"/>
          </w:rPr>
          <w:t>https://greenelab.github.io/meta-review</w:t>
        </w:r>
      </w:hyperlink>
      <w:r w:rsidRPr="00A314E1">
        <w:rPr>
          <w:rFonts w:ascii="Helvetica" w:eastAsia="Times New Roman" w:hAnsi="Helvetica" w:cs="Helvetica"/>
          <w:color w:val="000000"/>
          <w:sz w:val="24"/>
          <w:szCs w:val="24"/>
        </w:rPr>
        <w:t> stays up to date with the latest HTML manuscript. Furthermore, versioned URLs, such as </w:t>
      </w:r>
      <w:hyperlink r:id="rId117" w:history="1">
        <w:r w:rsidRPr="00A314E1">
          <w:rPr>
            <w:rFonts w:ascii="Helvetica" w:eastAsia="Times New Roman" w:hAnsi="Helvetica" w:cs="Helvetica"/>
            <w:color w:val="2196F3"/>
            <w:sz w:val="24"/>
            <w:szCs w:val="24"/>
            <w:u w:val="single"/>
          </w:rPr>
          <w:t>https://greenelab.github.io/meta-review/v/4b6396bcefd1b9c7ddf39c1d3f0b3eab2dd63f31/</w:t>
        </w:r>
      </w:hyperlink>
      <w:r w:rsidRPr="00A314E1">
        <w:rPr>
          <w:rFonts w:ascii="Helvetica" w:eastAsia="Times New Roman" w:hAnsi="Helvetica" w:cs="Helvetica"/>
          <w:color w:val="000000"/>
          <w:sz w:val="24"/>
          <w:szCs w:val="24"/>
        </w:rPr>
        <w:t>, provide access to previous manuscript versions.</w:t>
      </w:r>
    </w:p>
    <w:p w14:paraId="1D8CBB5D" w14:textId="77777777" w:rsidR="00A314E1" w:rsidRPr="00A314E1" w:rsidRDefault="00A314E1" w:rsidP="00A314E1">
      <w:pPr>
        <w:spacing w:after="0" w:line="240" w:lineRule="auto"/>
        <w:outlineLvl w:val="2"/>
        <w:rPr>
          <w:ins w:id="348" w:author="Gitter, Tony" w:date="2019-04-12T14:36:00Z"/>
          <w:rFonts w:ascii="Helvetica" w:eastAsia="Times New Roman" w:hAnsi="Helvetica" w:cs="Helvetica"/>
          <w:b/>
          <w:bCs/>
          <w:color w:val="000000"/>
          <w:sz w:val="27"/>
          <w:szCs w:val="27"/>
        </w:rPr>
      </w:pPr>
      <w:ins w:id="349" w:author="Gitter, Tony" w:date="2019-04-12T14:36:00Z">
        <w:r w:rsidRPr="00A314E1">
          <w:rPr>
            <w:rFonts w:ascii="Helvetica" w:eastAsia="Times New Roman" w:hAnsi="Helvetica" w:cs="Helvetica"/>
            <w:b/>
            <w:bCs/>
            <w:color w:val="000000"/>
            <w:sz w:val="27"/>
            <w:szCs w:val="27"/>
          </w:rPr>
          <w:t>Timestamping</w:t>
        </w:r>
      </w:ins>
    </w:p>
    <w:p w14:paraId="3AFCACA3" w14:textId="0D3192BC"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idea of the “priority of discovery” is important to science, and Vale and Hyman discuss the importance of both disclosure and validation [</w:t>
      </w:r>
      <w:hyperlink r:id="rId118" w:anchor="ref-vHuGhm4k" w:history="1">
        <w:r w:rsidRPr="00A314E1">
          <w:rPr>
            <w:rFonts w:ascii="Helvetica" w:eastAsia="Times New Roman" w:hAnsi="Helvetica" w:cs="Helvetica"/>
            <w:color w:val="2196F3"/>
            <w:sz w:val="24"/>
            <w:szCs w:val="24"/>
            <w:u w:val="single"/>
          </w:rPr>
          <w:t>33</w:t>
        </w:r>
      </w:hyperlink>
      <w:r w:rsidRPr="00A314E1">
        <w:rPr>
          <w:rFonts w:ascii="Helvetica" w:eastAsia="Times New Roman" w:hAnsi="Helvetica" w:cs="Helvetica"/>
          <w:color w:val="000000"/>
          <w:sz w:val="24"/>
          <w:szCs w:val="24"/>
        </w:rPr>
        <w:t>]. In their framework, disclosure occurs when a scientific output is released to the world. However, for a manuscript that is shared as it is written, being able to establish priority could be challenging. Manubot supports </w:t>
      </w:r>
      <w:hyperlink r:id="rId119" w:history="1">
        <w:r w:rsidRPr="00A314E1">
          <w:rPr>
            <w:rFonts w:ascii="Helvetica" w:eastAsia="Times New Roman" w:hAnsi="Helvetica" w:cs="Helvetica"/>
            <w:color w:val="2196F3"/>
            <w:sz w:val="24"/>
            <w:szCs w:val="24"/>
            <w:u w:val="single"/>
          </w:rPr>
          <w:t>OpenTimestamps</w:t>
        </w:r>
      </w:hyperlink>
      <w:r w:rsidRPr="00A314E1">
        <w:rPr>
          <w:rFonts w:ascii="Helvetica" w:eastAsia="Times New Roman" w:hAnsi="Helvetica" w:cs="Helvetica"/>
          <w:color w:val="000000"/>
          <w:sz w:val="24"/>
          <w:szCs w:val="24"/>
        </w:rPr>
        <w:t> to timestamp the HTML and PDF outputs on the Bitcoin blockchain. This procedure allows one to retrospectively prove that a manuscript version existed prior to its blockchain-verifiable timestamp [</w:t>
      </w:r>
      <w:hyperlink r:id="rId120" w:anchor="ref-Y2XyzLMc" w:history="1">
        <w:r w:rsidRPr="00A314E1">
          <w:rPr>
            <w:rFonts w:ascii="Helvetica" w:eastAsia="Times New Roman" w:hAnsi="Helvetica" w:cs="Helvetica"/>
            <w:color w:val="2196F3"/>
            <w:sz w:val="24"/>
            <w:szCs w:val="24"/>
            <w:u w:val="single"/>
          </w:rPr>
          <w:t>17</w:t>
        </w:r>
      </w:hyperlink>
      <w:r w:rsidRPr="00A314E1">
        <w:rPr>
          <w:rFonts w:ascii="Helvetica" w:eastAsia="Times New Roman" w:hAnsi="Helvetica" w:cs="Helvetica"/>
          <w:color w:val="000000"/>
          <w:sz w:val="24"/>
          <w:szCs w:val="24"/>
        </w:rPr>
        <w:t>,</w:t>
      </w:r>
      <w:hyperlink r:id="rId121" w:anchor="ref-6MR50hyY" w:history="1">
        <w:r w:rsidRPr="00A314E1">
          <w:rPr>
            <w:rFonts w:ascii="Helvetica" w:eastAsia="Times New Roman" w:hAnsi="Helvetica" w:cs="Helvetica"/>
            <w:color w:val="2196F3"/>
            <w:sz w:val="24"/>
            <w:szCs w:val="24"/>
            <w:u w:val="single"/>
          </w:rPr>
          <w:t>34</w:t>
        </w:r>
      </w:hyperlink>
      <w:r w:rsidRPr="00A314E1">
        <w:rPr>
          <w:rFonts w:ascii="Helvetica" w:eastAsia="Times New Roman" w:hAnsi="Helvetica" w:cs="Helvetica"/>
          <w:color w:val="000000"/>
          <w:sz w:val="24"/>
          <w:szCs w:val="24"/>
        </w:rPr>
        <w:t>,</w:t>
      </w:r>
      <w:hyperlink r:id="rId122" w:anchor="ref-QBWMEuxW" w:history="1">
        <w:r w:rsidRPr="00A314E1">
          <w:rPr>
            <w:rFonts w:ascii="Helvetica" w:eastAsia="Times New Roman" w:hAnsi="Helvetica" w:cs="Helvetica"/>
            <w:color w:val="2196F3"/>
            <w:sz w:val="24"/>
            <w:szCs w:val="24"/>
            <w:u w:val="single"/>
          </w:rPr>
          <w:t>35</w:t>
        </w:r>
      </w:hyperlink>
      <w:r w:rsidRPr="00A314E1">
        <w:rPr>
          <w:rFonts w:ascii="Helvetica" w:eastAsia="Times New Roman" w:hAnsi="Helvetica" w:cs="Helvetica"/>
          <w:color w:val="000000"/>
          <w:sz w:val="24"/>
          <w:szCs w:val="24"/>
        </w:rPr>
        <w:t>,</w:t>
      </w:r>
      <w:hyperlink r:id="rId123" w:anchor="ref-qh60RjR0" w:history="1">
        <w:r w:rsidRPr="00A314E1">
          <w:rPr>
            <w:rFonts w:ascii="Helvetica" w:eastAsia="Times New Roman" w:hAnsi="Helvetica" w:cs="Helvetica"/>
            <w:color w:val="2196F3"/>
            <w:sz w:val="24"/>
            <w:szCs w:val="24"/>
            <w:u w:val="single"/>
          </w:rPr>
          <w:t>36</w:t>
        </w:r>
      </w:hyperlink>
      <w:ins w:id="350" w:author="Gitter, Tony" w:date="2019-04-12T14:36:00Z">
        <w:r w:rsidRPr="00A314E1">
          <w:rPr>
            <w:rFonts w:ascii="Helvetica" w:eastAsia="Times New Roman" w:hAnsi="Helvetica" w:cs="Helvetica"/>
            <w:color w:val="000000"/>
            <w:sz w:val="24"/>
            <w:szCs w:val="24"/>
          </w:rPr>
          <w:t>,</w:t>
        </w:r>
      </w:ins>
      <w:hyperlink r:id="rId124" w:anchor="ref-6yyYojgV" w:history="1">
        <w:r w:rsidRPr="00A314E1">
          <w:rPr>
            <w:rFonts w:ascii="Helvetica" w:eastAsia="Times New Roman" w:hAnsi="Helvetica" w:cs="Helvetica"/>
            <w:color w:val="2196F3"/>
            <w:sz w:val="24"/>
            <w:szCs w:val="24"/>
            <w:u w:val="single"/>
          </w:rPr>
          <w:t>37</w:t>
        </w:r>
      </w:hyperlink>
      <w:r w:rsidRPr="00A314E1">
        <w:rPr>
          <w:rFonts w:ascii="Helvetica" w:eastAsia="Times New Roman" w:hAnsi="Helvetica" w:cs="Helvetica"/>
          <w:color w:val="000000"/>
          <w:sz w:val="24"/>
          <w:szCs w:val="24"/>
        </w:rPr>
        <w:t xml:space="preserve">]. Timestamps protect against attempts to rewrite a manuscript’s history and ensure accurate histories, potentially alleviating certain authorship or priority disputes. Because all Bitcoin transactions compete for limited space on the blockchain, the fees required to send a single transaction can be high. OpenTimestamps </w:t>
      </w:r>
      <w:del w:id="351" w:author="Gitter, Tony" w:date="2019-04-12T14:36:00Z">
        <w:r w:rsidR="00074B23" w:rsidRPr="00074B23">
          <w:rPr>
            <w:rFonts w:ascii="Helvetica" w:eastAsia="Times New Roman" w:hAnsi="Helvetica" w:cs="Helvetica"/>
            <w:color w:val="000000"/>
            <w:sz w:val="21"/>
            <w:szCs w:val="21"/>
          </w:rPr>
          <w:delText>avoids this fee</w:delText>
        </w:r>
      </w:del>
      <w:ins w:id="352" w:author="Gitter, Tony" w:date="2019-04-12T14:36:00Z">
        <w:r w:rsidRPr="00A314E1">
          <w:rPr>
            <w:rFonts w:ascii="Helvetica" w:eastAsia="Times New Roman" w:hAnsi="Helvetica" w:cs="Helvetica"/>
            <w:color w:val="000000"/>
            <w:sz w:val="24"/>
            <w:szCs w:val="24"/>
          </w:rPr>
          <w:t>minimizes fees</w:t>
        </w:r>
      </w:ins>
      <w:r w:rsidRPr="00A314E1">
        <w:rPr>
          <w:rFonts w:ascii="Helvetica" w:eastAsia="Times New Roman" w:hAnsi="Helvetica" w:cs="Helvetica"/>
          <w:color w:val="000000"/>
          <w:sz w:val="24"/>
          <w:szCs w:val="24"/>
        </w:rPr>
        <w:t xml:space="preserve"> by encoding many timestamps into a </w:t>
      </w:r>
      <w:r w:rsidRPr="00A314E1">
        <w:rPr>
          <w:rFonts w:ascii="Helvetica" w:eastAsia="Times New Roman" w:hAnsi="Helvetica" w:cs="Helvetica"/>
          <w:color w:val="000000"/>
          <w:sz w:val="24"/>
          <w:szCs w:val="24"/>
        </w:rPr>
        <w:lastRenderedPageBreak/>
        <w:t>single Bitcoin transaction</w:t>
      </w:r>
      <w:ins w:id="353" w:author="Gitter, Tony" w:date="2019-04-12T14:36:00Z">
        <w:r w:rsidRPr="00A314E1">
          <w:rPr>
            <w:rFonts w:ascii="Helvetica" w:eastAsia="Times New Roman" w:hAnsi="Helvetica" w:cs="Helvetica"/>
            <w:color w:val="000000"/>
            <w:sz w:val="24"/>
            <w:szCs w:val="24"/>
          </w:rPr>
          <w:t>, enabling the service to be free of charge</w:t>
        </w:r>
      </w:ins>
      <w:r w:rsidRPr="00A314E1">
        <w:rPr>
          <w:rFonts w:ascii="Helvetica" w:eastAsia="Times New Roman" w:hAnsi="Helvetica" w:cs="Helvetica"/>
          <w:color w:val="000000"/>
          <w:sz w:val="24"/>
          <w:szCs w:val="24"/>
        </w:rPr>
        <w:t> [</w:t>
      </w:r>
      <w:hyperlink r:id="rId125" w:anchor="ref-1DG704X8Q" w:history="1">
        <w:r w:rsidRPr="00A314E1">
          <w:rPr>
            <w:rFonts w:ascii="Helvetica" w:eastAsia="Times New Roman" w:hAnsi="Helvetica" w:cs="Helvetica"/>
            <w:color w:val="2196F3"/>
            <w:sz w:val="24"/>
            <w:szCs w:val="24"/>
            <w:u w:val="single"/>
          </w:rPr>
          <w:t>38</w:t>
        </w:r>
      </w:hyperlink>
      <w:del w:id="354" w:author="Gitter, Tony" w:date="2019-04-12T14:36:00Z">
        <w:r w:rsidR="00074B23" w:rsidRPr="00074B23">
          <w:rPr>
            <w:rFonts w:ascii="Helvetica" w:eastAsia="Times New Roman" w:hAnsi="Helvetica" w:cs="Helvetica"/>
            <w:color w:val="000000"/>
            <w:sz w:val="21"/>
            <w:szCs w:val="21"/>
          </w:rPr>
          <w:delText>]. There</w:delText>
        </w:r>
      </w:del>
      <w:ins w:id="355" w:author="Gitter, Tony" w:date="2019-04-12T14:36:00Z">
        <w:r w:rsidRPr="00A314E1">
          <w:rPr>
            <w:rFonts w:ascii="Helvetica" w:eastAsia="Times New Roman" w:hAnsi="Helvetica" w:cs="Helvetica"/>
            <w:color w:val="000000"/>
            <w:sz w:val="24"/>
            <w:szCs w:val="24"/>
          </w:rPr>
          <w:t>]. Since transactions</w:t>
        </w:r>
      </w:ins>
      <w:r w:rsidRPr="00A314E1">
        <w:rPr>
          <w:rFonts w:ascii="Helvetica" w:eastAsia="Times New Roman" w:hAnsi="Helvetica" w:cs="Helvetica"/>
          <w:color w:val="000000"/>
          <w:sz w:val="24"/>
          <w:szCs w:val="24"/>
        </w:rPr>
        <w:t xml:space="preserve"> can </w:t>
      </w:r>
      <w:del w:id="356" w:author="Gitter, Tony" w:date="2019-04-12T14:36:00Z">
        <w:r w:rsidR="00074B23" w:rsidRPr="00074B23">
          <w:rPr>
            <w:rFonts w:ascii="Helvetica" w:eastAsia="Times New Roman" w:hAnsi="Helvetica" w:cs="Helvetica"/>
            <w:color w:val="000000"/>
            <w:sz w:val="21"/>
            <w:szCs w:val="21"/>
          </w:rPr>
          <w:delText>be a lag of</w:delText>
        </w:r>
      </w:del>
      <w:ins w:id="357" w:author="Gitter, Tony" w:date="2019-04-12T14:36:00Z">
        <w:r w:rsidRPr="00A314E1">
          <w:rPr>
            <w:rFonts w:ascii="Helvetica" w:eastAsia="Times New Roman" w:hAnsi="Helvetica" w:cs="Helvetica"/>
            <w:color w:val="000000"/>
            <w:sz w:val="24"/>
            <w:szCs w:val="24"/>
          </w:rPr>
          <w:t>take up to</w:t>
        </w:r>
      </w:ins>
      <w:r w:rsidRPr="00A314E1">
        <w:rPr>
          <w:rFonts w:ascii="Helvetica" w:eastAsia="Times New Roman" w:hAnsi="Helvetica" w:cs="Helvetica"/>
          <w:color w:val="000000"/>
          <w:sz w:val="24"/>
          <w:szCs w:val="24"/>
        </w:rPr>
        <w:t xml:space="preserve"> a few </w:t>
      </w:r>
      <w:del w:id="358" w:author="Gitter, Tony" w:date="2019-04-12T14:36:00Z">
        <w:r w:rsidR="00074B23" w:rsidRPr="00074B23">
          <w:rPr>
            <w:rFonts w:ascii="Helvetica" w:eastAsia="Times New Roman" w:hAnsi="Helvetica" w:cs="Helvetica"/>
            <w:color w:val="000000"/>
            <w:sz w:val="21"/>
            <w:szCs w:val="21"/>
          </w:rPr>
          <w:delText>hours before the transaction is</w:delText>
        </w:r>
      </w:del>
      <w:ins w:id="359" w:author="Gitter, Tony" w:date="2019-04-12T14:36:00Z">
        <w:r w:rsidRPr="00A314E1">
          <w:rPr>
            <w:rFonts w:ascii="Helvetica" w:eastAsia="Times New Roman" w:hAnsi="Helvetica" w:cs="Helvetica"/>
            <w:color w:val="000000"/>
            <w:sz w:val="24"/>
            <w:szCs w:val="24"/>
          </w:rPr>
          <w:t>days to be</w:t>
        </w:r>
      </w:ins>
      <w:r w:rsidRPr="00A314E1">
        <w:rPr>
          <w:rFonts w:ascii="Helvetica" w:eastAsia="Times New Roman" w:hAnsi="Helvetica" w:cs="Helvetica"/>
          <w:color w:val="000000"/>
          <w:sz w:val="24"/>
          <w:szCs w:val="24"/>
        </w:rPr>
        <w:t xml:space="preserve"> made, </w:t>
      </w:r>
      <w:del w:id="360" w:author="Gitter, Tony" w:date="2019-04-12T14:36:00Z">
        <w:r w:rsidR="00074B23" w:rsidRPr="00074B23">
          <w:rPr>
            <w:rFonts w:ascii="Helvetica" w:eastAsia="Times New Roman" w:hAnsi="Helvetica" w:cs="Helvetica"/>
            <w:color w:val="000000"/>
            <w:sz w:val="21"/>
            <w:szCs w:val="21"/>
          </w:rPr>
          <w:delText>which</w:delText>
        </w:r>
      </w:del>
      <w:ins w:id="361" w:author="Gitter, Tony" w:date="2019-04-12T14:36:00Z">
        <w:r w:rsidRPr="00A314E1">
          <w:rPr>
            <w:rFonts w:ascii="Helvetica" w:eastAsia="Times New Roman" w:hAnsi="Helvetica" w:cs="Helvetica"/>
            <w:color w:val="000000"/>
            <w:sz w:val="24"/>
            <w:szCs w:val="24"/>
          </w:rPr>
          <w:t>Manubot initially stores incomplete timestamps and upgrades them in future continuous deployment builds. We find that this asynchronous design with timestamps precise to the day</w:t>
        </w:r>
      </w:ins>
      <w:r w:rsidRPr="00A314E1">
        <w:rPr>
          <w:rFonts w:ascii="Helvetica" w:eastAsia="Times New Roman" w:hAnsi="Helvetica" w:cs="Helvetica"/>
          <w:color w:val="000000"/>
          <w:sz w:val="24"/>
          <w:szCs w:val="24"/>
        </w:rPr>
        <w:t xml:space="preserve"> is suitable for the purposes of scientific writing.</w:t>
      </w:r>
    </w:p>
    <w:p w14:paraId="0A77B87E" w14:textId="77777777" w:rsidR="00A314E1" w:rsidRPr="00A314E1" w:rsidRDefault="00A314E1" w:rsidP="00A314E1">
      <w:pPr>
        <w:spacing w:after="0" w:line="240" w:lineRule="auto"/>
        <w:outlineLvl w:val="2"/>
        <w:rPr>
          <w:ins w:id="362" w:author="Gitter, Tony" w:date="2019-04-12T14:36:00Z"/>
          <w:rFonts w:ascii="Helvetica" w:eastAsia="Times New Roman" w:hAnsi="Helvetica" w:cs="Helvetica"/>
          <w:b/>
          <w:bCs/>
          <w:color w:val="000000"/>
          <w:sz w:val="27"/>
          <w:szCs w:val="27"/>
        </w:rPr>
      </w:pPr>
      <w:ins w:id="363" w:author="Gitter, Tony" w:date="2019-04-12T14:36:00Z">
        <w:r w:rsidRPr="00A314E1">
          <w:rPr>
            <w:rFonts w:ascii="Helvetica" w:eastAsia="Times New Roman" w:hAnsi="Helvetica" w:cs="Helvetica"/>
            <w:b/>
            <w:bCs/>
            <w:color w:val="000000"/>
            <w:sz w:val="27"/>
            <w:szCs w:val="27"/>
          </w:rPr>
          <w:t>Reproducible manuscripts</w:t>
        </w:r>
      </w:ins>
    </w:p>
    <w:p w14:paraId="2DED73FF" w14:textId="029DF4B4"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and its dependencies are free of charge and largely open source. It does rely on gratis services from two proprietary platforms: GitHub and Travis CI. Fortunately, lock-in to these services is minimal, and </w:t>
      </w:r>
      <w:hyperlink r:id="rId126" w:anchor="future" w:history="1">
        <w:r w:rsidRPr="00A314E1">
          <w:rPr>
            <w:rFonts w:ascii="Helvetica" w:eastAsia="Times New Roman" w:hAnsi="Helvetica" w:cs="Helvetica"/>
            <w:color w:val="2196F3"/>
            <w:sz w:val="24"/>
            <w:szCs w:val="24"/>
            <w:u w:val="single"/>
          </w:rPr>
          <w:t>several substitutes</w:t>
        </w:r>
      </w:hyperlink>
      <w:r w:rsidRPr="00A314E1">
        <w:rPr>
          <w:rFonts w:ascii="Helvetica" w:eastAsia="Times New Roman" w:hAnsi="Helvetica" w:cs="Helvetica"/>
          <w:color w:val="000000"/>
          <w:sz w:val="24"/>
          <w:szCs w:val="24"/>
        </w:rPr>
        <w:t> </w:t>
      </w:r>
      <w:del w:id="364" w:author="Gitter, Tony" w:date="2019-04-12T14:36:00Z">
        <w:r w:rsidR="00074B23" w:rsidRPr="00074B23">
          <w:rPr>
            <w:rFonts w:ascii="Helvetica" w:eastAsia="Times New Roman" w:hAnsi="Helvetica" w:cs="Helvetica"/>
            <w:color w:val="000000"/>
            <w:sz w:val="21"/>
            <w:szCs w:val="21"/>
          </w:rPr>
          <w:delText xml:space="preserve"> several substitutes </w:delText>
        </w:r>
      </w:del>
      <w:r w:rsidRPr="00A314E1">
        <w:rPr>
          <w:rFonts w:ascii="Helvetica" w:eastAsia="Times New Roman" w:hAnsi="Helvetica" w:cs="Helvetica"/>
          <w:color w:val="000000"/>
          <w:sz w:val="24"/>
          <w:szCs w:val="24"/>
        </w:rPr>
        <w:t>already exist. Manubot provides a substantial step towards end-to-end document reproducibility, where every figure or piece of data in a manuscript can be traced back to its origin [</w:t>
      </w:r>
      <w:hyperlink r:id="rId127" w:anchor="ref-sWD9uVuF" w:history="1">
        <w:r w:rsidRPr="00A314E1">
          <w:rPr>
            <w:rFonts w:ascii="Helvetica" w:eastAsia="Times New Roman" w:hAnsi="Helvetica" w:cs="Helvetica"/>
            <w:color w:val="2196F3"/>
            <w:sz w:val="24"/>
            <w:szCs w:val="24"/>
            <w:u w:val="single"/>
          </w:rPr>
          <w:t>39</w:t>
        </w:r>
      </w:hyperlink>
      <w:r w:rsidRPr="00A314E1">
        <w:rPr>
          <w:rFonts w:ascii="Helvetica" w:eastAsia="Times New Roman" w:hAnsi="Helvetica" w:cs="Helvetica"/>
          <w:color w:val="000000"/>
          <w:sz w:val="24"/>
          <w:szCs w:val="24"/>
        </w:rPr>
        <w:t>] and is well</w:t>
      </w:r>
      <w:ins w:id="365"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suited for preserving provenance. For example, figures can be specified using versioned URLs that refer to the code that created them. In addition, manuscripts can be templated, so that numerical values or tables are inserted directly from the repository that created them. </w:t>
      </w:r>
      <w:ins w:id="366" w:author="Gitter, Tony" w:date="2019-04-12T14:36:00Z">
        <w:r w:rsidRPr="00A314E1">
          <w:rPr>
            <w:rFonts w:ascii="Helvetica" w:eastAsia="Times New Roman" w:hAnsi="Helvetica" w:cs="Helvetica"/>
            <w:color w:val="000000"/>
            <w:sz w:val="24"/>
            <w:szCs w:val="24"/>
          </w:rPr>
          <w:t>The Figure </w:t>
        </w:r>
      </w:ins>
      <w:hyperlink r:id="rId128" w:anchor="fig:contrib" w:history="1">
        <w:r w:rsidRPr="00A314E1">
          <w:rPr>
            <w:rFonts w:ascii="Helvetica" w:eastAsia="Times New Roman" w:hAnsi="Helvetica" w:cs="Helvetica"/>
            <w:color w:val="2196F3"/>
            <w:sz w:val="24"/>
            <w:szCs w:val="24"/>
            <w:u w:val="single"/>
          </w:rPr>
          <w:t>2</w:t>
        </w:r>
      </w:hyperlink>
      <w:del w:id="367" w:author="Gitter, Tony" w:date="2019-04-12T14:36:00Z">
        <w:r w:rsidR="00074B23" w:rsidRPr="00074B23">
          <w:rPr>
            <w:rFonts w:ascii="Helvetica" w:eastAsia="Times New Roman" w:hAnsi="Helvetica" w:cs="Helvetica"/>
            <w:color w:val="000000"/>
            <w:sz w:val="21"/>
            <w:szCs w:val="21"/>
          </w:rPr>
          <w:delText>An  demonstrates Manubot’s features and serves as a template for users to write their own manuscript with Manubot</w:delText>
        </w:r>
      </w:del>
      <w:ins w:id="368" w:author="Gitter, Tony" w:date="2019-04-12T14:36:00Z">
        <w:r w:rsidRPr="00A314E1">
          <w:rPr>
            <w:rFonts w:ascii="Helvetica" w:eastAsia="Times New Roman" w:hAnsi="Helvetica" w:cs="Helvetica"/>
            <w:color w:val="000000"/>
            <w:sz w:val="24"/>
            <w:szCs w:val="24"/>
          </w:rPr>
          <w:t> caption provides examples of templates. Phrases such as “755 Git commits” are written as </w:t>
        </w:r>
        <w:r w:rsidRPr="00A314E1">
          <w:rPr>
            <w:rFonts w:ascii="Source Code Pro" w:eastAsia="Times New Roman" w:hAnsi="Source Code Pro" w:cs="Courier New"/>
            <w:color w:val="000000"/>
            <w:sz w:val="20"/>
            <w:szCs w:val="20"/>
            <w:shd w:val="clear" w:color="auto" w:fill="EEEEEE"/>
          </w:rPr>
          <w:t>{{total_commits}} Git commits</w:t>
        </w:r>
        <w:r w:rsidRPr="00A314E1">
          <w:rPr>
            <w:rFonts w:ascii="Helvetica" w:eastAsia="Times New Roman" w:hAnsi="Helvetica" w:cs="Helvetica"/>
            <w:color w:val="000000"/>
            <w:sz w:val="24"/>
            <w:szCs w:val="24"/>
          </w:rPr>
          <w:t> so that the commit count can be automatically updated</w:t>
        </w:r>
      </w:ins>
      <w:r w:rsidRPr="00A314E1">
        <w:rPr>
          <w:rFonts w:ascii="Helvetica" w:eastAsia="Times New Roman" w:hAnsi="Helvetica" w:cs="Helvetica"/>
          <w:color w:val="000000"/>
          <w:sz w:val="24"/>
          <w:szCs w:val="24"/>
        </w:rPr>
        <w:t>.</w:t>
      </w:r>
    </w:p>
    <w:p w14:paraId="0987B649" w14:textId="77777777" w:rsidR="00A314E1" w:rsidRPr="00A314E1" w:rsidRDefault="00A314E1" w:rsidP="00A314E1">
      <w:pPr>
        <w:spacing w:after="0" w:line="240" w:lineRule="auto"/>
        <w:outlineLvl w:val="2"/>
        <w:rPr>
          <w:ins w:id="369" w:author="Gitter, Tony" w:date="2019-04-12T14:36:00Z"/>
          <w:rFonts w:ascii="Helvetica" w:eastAsia="Times New Roman" w:hAnsi="Helvetica" w:cs="Helvetica"/>
          <w:b/>
          <w:bCs/>
          <w:color w:val="000000"/>
          <w:sz w:val="27"/>
          <w:szCs w:val="27"/>
        </w:rPr>
      </w:pPr>
      <w:ins w:id="370" w:author="Gitter, Tony" w:date="2019-04-12T14:36:00Z">
        <w:r w:rsidRPr="00A314E1">
          <w:rPr>
            <w:rFonts w:ascii="Helvetica" w:eastAsia="Times New Roman" w:hAnsi="Helvetica" w:cs="Helvetica"/>
            <w:b/>
            <w:bCs/>
            <w:color w:val="000000"/>
            <w:sz w:val="27"/>
            <w:szCs w:val="27"/>
          </w:rPr>
          <w:t>Getting started</w:t>
        </w:r>
      </w:ins>
    </w:p>
    <w:p w14:paraId="3668CE49" w14:textId="77777777" w:rsidR="00A314E1" w:rsidRPr="00A314E1" w:rsidRDefault="00A314E1" w:rsidP="00A314E1">
      <w:pPr>
        <w:spacing w:before="300" w:after="300" w:line="240" w:lineRule="auto"/>
        <w:rPr>
          <w:ins w:id="371" w:author="Gitter, Tony" w:date="2019-04-12T14:36:00Z"/>
          <w:rFonts w:ascii="Helvetica" w:eastAsia="Times New Roman" w:hAnsi="Helvetica" w:cs="Helvetica"/>
          <w:color w:val="000000"/>
          <w:sz w:val="24"/>
          <w:szCs w:val="24"/>
        </w:rPr>
      </w:pPr>
      <w:ins w:id="372" w:author="Gitter, Tony" w:date="2019-04-12T14:36:00Z">
        <w:r w:rsidRPr="00A314E1">
          <w:rPr>
            <w:rFonts w:ascii="Helvetica" w:eastAsia="Times New Roman" w:hAnsi="Helvetica" w:cs="Helvetica"/>
            <w:color w:val="000000"/>
            <w:sz w:val="24"/>
            <w:szCs w:val="24"/>
          </w:rPr>
          <w:t>An example repository at </w:t>
        </w:r>
      </w:ins>
      <w:hyperlink r:id="rId129" w:history="1">
        <w:r w:rsidRPr="00A314E1">
          <w:rPr>
            <w:rFonts w:ascii="Helvetica" w:eastAsia="Times New Roman" w:hAnsi="Helvetica" w:cs="Helvetica"/>
            <w:color w:val="2196F3"/>
            <w:sz w:val="24"/>
            <w:szCs w:val="24"/>
            <w:u w:val="single"/>
          </w:rPr>
          <w:t>https://github.com/manubot/rootstock</w:t>
        </w:r>
      </w:hyperlink>
      <w:ins w:id="373" w:author="Gitter, Tony" w:date="2019-04-12T14:36:00Z">
        <w:r w:rsidRPr="00A314E1">
          <w:rPr>
            <w:rFonts w:ascii="Helvetica" w:eastAsia="Times New Roman" w:hAnsi="Helvetica" w:cs="Helvetica"/>
            <w:color w:val="000000"/>
            <w:sz w:val="24"/>
            <w:szCs w:val="24"/>
          </w:rPr>
          <w:t>, referred to as Rootstock, demonstrates Manubot’s features and serves as a template for users to write their own manuscripts with Manubot. The </w:t>
        </w:r>
      </w:ins>
      <w:hyperlink r:id="rId130" w:history="1">
        <w:r w:rsidRPr="00A314E1">
          <w:rPr>
            <w:rFonts w:ascii="Helvetica" w:eastAsia="Times New Roman" w:hAnsi="Helvetica" w:cs="Helvetica"/>
            <w:color w:val="2196F3"/>
            <w:sz w:val="24"/>
            <w:szCs w:val="24"/>
            <w:u w:val="single"/>
          </w:rPr>
          <w:t>current setup process</w:t>
        </w:r>
      </w:hyperlink>
      <w:ins w:id="374" w:author="Gitter, Tony" w:date="2019-04-12T14:36:00Z">
        <w:r w:rsidRPr="00A314E1">
          <w:rPr>
            <w:rFonts w:ascii="Helvetica" w:eastAsia="Times New Roman" w:hAnsi="Helvetica" w:cs="Helvetica"/>
            <w:color w:val="000000"/>
            <w:sz w:val="24"/>
            <w:szCs w:val="24"/>
          </w:rPr>
          <w:t> includes cloning the Rootstock repository, rebranding it to the user’s manuscript, and configuring continuous integration. The setup process is complex but must only be performed once per manuscript. Incorporating new Manubot features into an existing manuscript is also possible by pulling the latest commits from Rootstock, which sometimes involves resolving Git conflicts.</w:t>
        </w:r>
      </w:ins>
    </w:p>
    <w:p w14:paraId="6DBE9019" w14:textId="77777777" w:rsidR="00A314E1" w:rsidRPr="00A314E1" w:rsidRDefault="00A314E1" w:rsidP="00A314E1">
      <w:pPr>
        <w:spacing w:before="300" w:after="300" w:line="240" w:lineRule="auto"/>
        <w:rPr>
          <w:ins w:id="375" w:author="Gitter, Tony" w:date="2019-04-12T14:36:00Z"/>
          <w:rFonts w:ascii="Helvetica" w:eastAsia="Times New Roman" w:hAnsi="Helvetica" w:cs="Helvetica"/>
          <w:color w:val="000000"/>
          <w:sz w:val="24"/>
          <w:szCs w:val="24"/>
        </w:rPr>
      </w:pPr>
      <w:ins w:id="376" w:author="Gitter, Tony" w:date="2019-04-12T14:36:00Z">
        <w:r w:rsidRPr="00A314E1">
          <w:rPr>
            <w:rFonts w:ascii="Helvetica" w:eastAsia="Times New Roman" w:hAnsi="Helvetica" w:cs="Helvetica"/>
            <w:color w:val="000000"/>
            <w:sz w:val="24"/>
            <w:szCs w:val="24"/>
          </w:rPr>
          <w:t>Contributing to a manuscript is less technical and can be performed entirely through GitHub’s web interface, as discussed in the </w:t>
        </w:r>
      </w:ins>
      <w:hyperlink r:id="rId131" w:anchor="contribution-workflow" w:history="1">
        <w:r w:rsidRPr="00A314E1">
          <w:rPr>
            <w:rFonts w:ascii="Helvetica" w:eastAsia="Times New Roman" w:hAnsi="Helvetica" w:cs="Helvetica"/>
            <w:color w:val="2196F3"/>
            <w:sz w:val="24"/>
            <w:szCs w:val="24"/>
            <w:u w:val="single"/>
          </w:rPr>
          <w:t>contribution workflow</w:t>
        </w:r>
      </w:hyperlink>
      <w:ins w:id="377" w:author="Gitter, Tony" w:date="2019-04-12T14:36:00Z">
        <w:r w:rsidRPr="00A314E1">
          <w:rPr>
            <w:rFonts w:ascii="Helvetica" w:eastAsia="Times New Roman" w:hAnsi="Helvetica" w:cs="Helvetica"/>
            <w:color w:val="000000"/>
            <w:sz w:val="24"/>
            <w:szCs w:val="24"/>
          </w:rPr>
          <w:t> section and demonstrated in </w:t>
        </w:r>
      </w:ins>
      <w:hyperlink r:id="rId132" w:anchor="vid:usage" w:history="1">
        <w:r w:rsidRPr="00A314E1">
          <w:rPr>
            <w:rFonts w:ascii="Helvetica" w:eastAsia="Times New Roman" w:hAnsi="Helvetica" w:cs="Helvetica"/>
            <w:color w:val="2196F3"/>
            <w:sz w:val="24"/>
            <w:szCs w:val="24"/>
            <w:u w:val="single"/>
          </w:rPr>
          <w:t>S1 Video</w:t>
        </w:r>
      </w:hyperlink>
      <w:ins w:id="378" w:author="Gitter, Tony" w:date="2019-04-12T14:36:00Z">
        <w:r w:rsidRPr="00A314E1">
          <w:rPr>
            <w:rFonts w:ascii="Helvetica" w:eastAsia="Times New Roman" w:hAnsi="Helvetica" w:cs="Helvetica"/>
            <w:color w:val="000000"/>
            <w:sz w:val="24"/>
            <w:szCs w:val="24"/>
          </w:rPr>
          <w:t>. Interested readers can practice editing a demo manuscript at </w:t>
        </w:r>
      </w:ins>
      <w:hyperlink r:id="rId133" w:history="1">
        <w:r w:rsidRPr="00A314E1">
          <w:rPr>
            <w:rFonts w:ascii="Helvetica" w:eastAsia="Times New Roman" w:hAnsi="Helvetica" w:cs="Helvetica"/>
            <w:color w:val="2196F3"/>
            <w:sz w:val="24"/>
            <w:szCs w:val="24"/>
            <w:u w:val="single"/>
          </w:rPr>
          <w:t>https://github.com/manubot/try-manubot</w:t>
        </w:r>
      </w:hyperlink>
      <w:ins w:id="379" w:author="Gitter, Tony" w:date="2019-04-12T14:36:00Z">
        <w:r w:rsidRPr="00A314E1">
          <w:rPr>
            <w:rFonts w:ascii="Helvetica" w:eastAsia="Times New Roman" w:hAnsi="Helvetica" w:cs="Helvetica"/>
            <w:color w:val="000000"/>
            <w:sz w:val="24"/>
            <w:szCs w:val="24"/>
          </w:rPr>
          <w:t>.</w:t>
        </w:r>
      </w:ins>
    </w:p>
    <w:p w14:paraId="42AAF728" w14:textId="77777777" w:rsidR="00A314E1" w:rsidRPr="00A314E1" w:rsidRDefault="00A314E1" w:rsidP="00A314E1">
      <w:pPr>
        <w:spacing w:before="300" w:after="300" w:line="240" w:lineRule="auto"/>
        <w:rPr>
          <w:ins w:id="380" w:author="Gitter, Tony" w:date="2019-04-12T14:36:00Z"/>
          <w:rFonts w:ascii="Helvetica" w:eastAsia="Times New Roman" w:hAnsi="Helvetica" w:cs="Helvetica"/>
          <w:color w:val="000000"/>
          <w:sz w:val="24"/>
          <w:szCs w:val="24"/>
        </w:rPr>
      </w:pPr>
      <w:ins w:id="381" w:author="Gitter, Tony" w:date="2019-04-12T14:36:00Z">
        <w:r w:rsidRPr="00A314E1">
          <w:rPr>
            <w:rFonts w:ascii="Helvetica" w:eastAsia="Times New Roman" w:hAnsi="Helvetica" w:cs="Helvetica"/>
            <w:color w:val="000000"/>
            <w:sz w:val="24"/>
            <w:szCs w:val="24"/>
          </w:rPr>
          <w:t>At the 2019 </w:t>
        </w:r>
        <w:r w:rsidRPr="00A314E1">
          <w:rPr>
            <w:rFonts w:ascii="Helvetica" w:eastAsia="Times New Roman" w:hAnsi="Helvetica" w:cs="Helvetica"/>
            <w:i/>
            <w:iCs/>
            <w:color w:val="000000"/>
            <w:sz w:val="24"/>
            <w:szCs w:val="24"/>
          </w:rPr>
          <w:t>Pacific Symposium on Biocomputing</w:t>
        </w:r>
        <w:r w:rsidRPr="00A314E1">
          <w:rPr>
            <w:rFonts w:ascii="Helvetica" w:eastAsia="Times New Roman" w:hAnsi="Helvetica" w:cs="Helvetica"/>
            <w:color w:val="000000"/>
            <w:sz w:val="24"/>
            <w:szCs w:val="24"/>
          </w:rPr>
          <w:t>, we led a working group where 17 conference participants contributed to a different </w:t>
        </w:r>
      </w:ins>
      <w:hyperlink r:id="rId134" w:history="1">
        <w:r w:rsidRPr="00A314E1">
          <w:rPr>
            <w:rFonts w:ascii="Helvetica" w:eastAsia="Times New Roman" w:hAnsi="Helvetica" w:cs="Helvetica"/>
            <w:color w:val="2196F3"/>
            <w:sz w:val="24"/>
            <w:szCs w:val="24"/>
            <w:u w:val="single"/>
          </w:rPr>
          <w:t>demo manuscript</w:t>
        </w:r>
      </w:hyperlink>
      <w:ins w:id="382" w:author="Gitter, Tony" w:date="2019-04-12T14:36:00Z">
        <w:r w:rsidRPr="00A314E1">
          <w:rPr>
            <w:rFonts w:ascii="Helvetica" w:eastAsia="Times New Roman" w:hAnsi="Helvetica" w:cs="Helvetica"/>
            <w:color w:val="000000"/>
            <w:sz w:val="24"/>
            <w:szCs w:val="24"/>
          </w:rPr>
          <w:t>. Based on this experience, we believe most computational scholars have the expertise to contribute to a Manubot manuscript. Proficiency with Manubot requires familiarity with Markdown, Git, GitHub, and continuous integration. While these tools do present a barrier to entry, they are also highly applicable outside of Manubot and increasingly part of the standard curriculum for computational scholars. For example, Markdown is used for documenting Jupyter and R Markdown notebooks.</w:t>
        </w:r>
      </w:ins>
    </w:p>
    <w:p w14:paraId="33D89EE9" w14:textId="77777777" w:rsidR="00A314E1" w:rsidRPr="00A314E1" w:rsidRDefault="00A314E1" w:rsidP="00A314E1">
      <w:pPr>
        <w:spacing w:after="0" w:line="240" w:lineRule="auto"/>
        <w:outlineLvl w:val="2"/>
        <w:rPr>
          <w:ins w:id="383" w:author="Gitter, Tony" w:date="2019-04-12T14:36:00Z"/>
          <w:rFonts w:ascii="Helvetica" w:eastAsia="Times New Roman" w:hAnsi="Helvetica" w:cs="Helvetica"/>
          <w:b/>
          <w:bCs/>
          <w:color w:val="000000"/>
          <w:sz w:val="27"/>
          <w:szCs w:val="27"/>
        </w:rPr>
      </w:pPr>
      <w:ins w:id="384" w:author="Gitter, Tony" w:date="2019-04-12T14:36:00Z">
        <w:r w:rsidRPr="00A314E1">
          <w:rPr>
            <w:rFonts w:ascii="Helvetica" w:eastAsia="Times New Roman" w:hAnsi="Helvetica" w:cs="Helvetica"/>
            <w:b/>
            <w:bCs/>
            <w:color w:val="000000"/>
            <w:sz w:val="27"/>
            <w:szCs w:val="27"/>
          </w:rPr>
          <w:lastRenderedPageBreak/>
          <w:t>Existing manuscripts</w:t>
        </w:r>
      </w:ins>
    </w:p>
    <w:p w14:paraId="18552145"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Since its creation to facilitate the Deep Review, Manubot has been used to write a variety of scholarly documents. The </w:t>
      </w:r>
      <w:hyperlink r:id="rId135" w:history="1">
        <w:r w:rsidRPr="00A314E1">
          <w:rPr>
            <w:rFonts w:ascii="Helvetica" w:eastAsia="Times New Roman" w:hAnsi="Helvetica" w:cs="Helvetica"/>
            <w:color w:val="2196F3"/>
            <w:sz w:val="24"/>
            <w:szCs w:val="24"/>
            <w:u w:val="single"/>
          </w:rPr>
          <w:t>Sci-Hub Coverage Study</w:t>
        </w:r>
      </w:hyperlink>
      <w:r w:rsidRPr="00A314E1">
        <w:rPr>
          <w:rFonts w:ascii="Helvetica" w:eastAsia="Times New Roman" w:hAnsi="Helvetica" w:cs="Helvetica"/>
          <w:color w:val="000000"/>
          <w:sz w:val="24"/>
          <w:szCs w:val="24"/>
        </w:rPr>
        <w:t> — performed openly on GitHub from its inception — investigated Sci-Hub’s repository of pirated articles [</w:t>
      </w:r>
      <w:hyperlink r:id="rId136" w:anchor="ref-IhliSZDo" w:history="1">
        <w:r w:rsidRPr="00A314E1">
          <w:rPr>
            <w:rFonts w:ascii="Helvetica" w:eastAsia="Times New Roman" w:hAnsi="Helvetica" w:cs="Helvetica"/>
            <w:color w:val="2196F3"/>
            <w:sz w:val="24"/>
            <w:szCs w:val="24"/>
            <w:u w:val="single"/>
          </w:rPr>
          <w:t>40</w:t>
        </w:r>
      </w:hyperlink>
      <w:r w:rsidRPr="00A314E1">
        <w:rPr>
          <w:rFonts w:ascii="Helvetica" w:eastAsia="Times New Roman" w:hAnsi="Helvetica" w:cs="Helvetica"/>
          <w:color w:val="000000"/>
          <w:sz w:val="24"/>
          <w:szCs w:val="24"/>
        </w:rPr>
        <w:t>]. Sci-Hub </w:t>
      </w:r>
      <w:hyperlink r:id="rId137" w:history="1">
        <w:r w:rsidRPr="00A314E1">
          <w:rPr>
            <w:rFonts w:ascii="Helvetica" w:eastAsia="Times New Roman" w:hAnsi="Helvetica" w:cs="Helvetica"/>
            <w:color w:val="2196F3"/>
            <w:sz w:val="24"/>
            <w:szCs w:val="24"/>
            <w:u w:val="single"/>
          </w:rPr>
          <w:t>reviewed</w:t>
        </w:r>
      </w:hyperlink>
      <w:r w:rsidRPr="00A314E1">
        <w:rPr>
          <w:rFonts w:ascii="Helvetica" w:eastAsia="Times New Roman" w:hAnsi="Helvetica" w:cs="Helvetica"/>
          <w:color w:val="000000"/>
          <w:sz w:val="24"/>
          <w:szCs w:val="24"/>
        </w:rPr>
        <w:t> the initial preprint from this study in a series of tweets, pointing out a major error in one of the analyses. Within hours, the authors used Markdown’s strikethrough formatting in Manubot to cross-out the errant sentences (</w:t>
      </w:r>
      <w:hyperlink r:id="rId138" w:history="1">
        <w:r w:rsidRPr="00A314E1">
          <w:rPr>
            <w:rFonts w:ascii="Helvetica" w:eastAsia="Times New Roman" w:hAnsi="Helvetica" w:cs="Helvetica"/>
            <w:color w:val="2196F3"/>
            <w:sz w:val="24"/>
            <w:szCs w:val="24"/>
            <w:u w:val="single"/>
          </w:rPr>
          <w:t>commit</w:t>
        </w:r>
      </w:hyperlink>
      <w:r w:rsidRPr="00A314E1">
        <w:rPr>
          <w:rFonts w:ascii="Helvetica" w:eastAsia="Times New Roman" w:hAnsi="Helvetica" w:cs="Helvetica"/>
          <w:color w:val="000000"/>
          <w:sz w:val="24"/>
          <w:szCs w:val="24"/>
        </w:rPr>
        <w:t>, </w:t>
      </w:r>
      <w:hyperlink r:id="rId139" w:history="1">
        <w:r w:rsidRPr="00A314E1">
          <w:rPr>
            <w:rFonts w:ascii="Helvetica" w:eastAsia="Times New Roman" w:hAnsi="Helvetica" w:cs="Helvetica"/>
            <w:color w:val="2196F3"/>
            <w:sz w:val="24"/>
            <w:szCs w:val="24"/>
            <w:u w:val="single"/>
          </w:rPr>
          <w:t>versioned manuscript</w:t>
        </w:r>
      </w:hyperlink>
      <w:r w:rsidRPr="00A314E1">
        <w:rPr>
          <w:rFonts w:ascii="Helvetica" w:eastAsia="Times New Roman" w:hAnsi="Helvetica" w:cs="Helvetica"/>
          <w:color w:val="000000"/>
          <w:sz w:val="24"/>
          <w:szCs w:val="24"/>
        </w:rPr>
        <w:t>), thereby alerting readers to the mistake and preventing further propagation of misinformation. One month later, a larger </w:t>
      </w:r>
      <w:hyperlink r:id="rId140" w:history="1">
        <w:r w:rsidRPr="00A314E1">
          <w:rPr>
            <w:rFonts w:ascii="Helvetica" w:eastAsia="Times New Roman" w:hAnsi="Helvetica" w:cs="Helvetica"/>
            <w:color w:val="2196F3"/>
            <w:sz w:val="24"/>
            <w:szCs w:val="24"/>
            <w:u w:val="single"/>
          </w:rPr>
          <w:t>set of revisions</w:t>
        </w:r>
      </w:hyperlink>
      <w:r w:rsidRPr="00A314E1">
        <w:rPr>
          <w:rFonts w:ascii="Helvetica" w:eastAsia="Times New Roman" w:hAnsi="Helvetica" w:cs="Helvetica"/>
          <w:color w:val="000000"/>
          <w:sz w:val="24"/>
          <w:szCs w:val="24"/>
        </w:rPr>
        <w:t>explained the error in more detail and was included in a second version of the preprint. As such, continuous publishing via Manubot helped the authors address the error without delay, while retaining a public version history of the process. This Sci-Hub Coverage Study preprint was the </w:t>
      </w:r>
      <w:hyperlink r:id="rId141" w:history="1">
        <w:r w:rsidRPr="00A314E1">
          <w:rPr>
            <w:rFonts w:ascii="Helvetica" w:eastAsia="Times New Roman" w:hAnsi="Helvetica" w:cs="Helvetica"/>
            <w:color w:val="2196F3"/>
            <w:sz w:val="24"/>
            <w:szCs w:val="24"/>
            <w:u w:val="single"/>
          </w:rPr>
          <w:t>most viewed</w:t>
        </w:r>
      </w:hyperlink>
      <w:r w:rsidRPr="00A314E1">
        <w:rPr>
          <w:rFonts w:ascii="Helvetica" w:eastAsia="Times New Roman" w:hAnsi="Helvetica" w:cs="Helvetica"/>
          <w:color w:val="000000"/>
          <w:sz w:val="24"/>
          <w:szCs w:val="24"/>
        </w:rPr>
        <w:t> 2017 </w:t>
      </w:r>
      <w:r w:rsidRPr="00A314E1">
        <w:rPr>
          <w:rFonts w:ascii="Helvetica" w:eastAsia="Times New Roman" w:hAnsi="Helvetica" w:cs="Helvetica"/>
          <w:i/>
          <w:iCs/>
          <w:color w:val="000000"/>
          <w:sz w:val="24"/>
          <w:szCs w:val="24"/>
        </w:rPr>
        <w:t>PeerJ Preprint</w:t>
      </w:r>
      <w:r w:rsidRPr="00A314E1">
        <w:rPr>
          <w:rFonts w:ascii="Helvetica" w:eastAsia="Times New Roman" w:hAnsi="Helvetica" w:cs="Helvetica"/>
          <w:color w:val="000000"/>
          <w:sz w:val="24"/>
          <w:szCs w:val="24"/>
        </w:rPr>
        <w:t>, while the Deep Review was the most viewed 2017 </w:t>
      </w:r>
      <w:r w:rsidRPr="00A314E1">
        <w:rPr>
          <w:rFonts w:ascii="Helvetica" w:eastAsia="Times New Roman" w:hAnsi="Helvetica" w:cs="Helvetica"/>
          <w:i/>
          <w:iCs/>
          <w:color w:val="000000"/>
          <w:sz w:val="24"/>
          <w:szCs w:val="24"/>
        </w:rPr>
        <w:t>bioRxiv</w:t>
      </w:r>
      <w:r w:rsidRPr="00A314E1">
        <w:rPr>
          <w:rFonts w:ascii="Helvetica" w:eastAsia="Times New Roman" w:hAnsi="Helvetica" w:cs="Helvetica"/>
          <w:color w:val="000000"/>
          <w:sz w:val="24"/>
          <w:szCs w:val="24"/>
        </w:rPr>
        <w:t>preprint [</w:t>
      </w:r>
      <w:hyperlink r:id="rId142" w:anchor="ref-9IrsqXRa" w:history="1">
        <w:r w:rsidRPr="00A314E1">
          <w:rPr>
            <w:rFonts w:ascii="Helvetica" w:eastAsia="Times New Roman" w:hAnsi="Helvetica" w:cs="Helvetica"/>
            <w:color w:val="2196F3"/>
            <w:sz w:val="24"/>
            <w:szCs w:val="24"/>
            <w:u w:val="single"/>
          </w:rPr>
          <w:t>41</w:t>
        </w:r>
      </w:hyperlink>
      <w:r w:rsidRPr="00A314E1">
        <w:rPr>
          <w:rFonts w:ascii="Helvetica" w:eastAsia="Times New Roman" w:hAnsi="Helvetica" w:cs="Helvetica"/>
          <w:color w:val="000000"/>
          <w:sz w:val="24"/>
          <w:szCs w:val="24"/>
        </w:rPr>
        <w:t>]. Hence, in Manubot’s first year, two of the most popular preprints were written using its collaborative, open, and review-driven authoring process.</w:t>
      </w:r>
    </w:p>
    <w:p w14:paraId="14EA18A1" w14:textId="7278479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Additional research studies in progress are being authored using Manubot, spanning the fields of </w:t>
      </w:r>
      <w:hyperlink r:id="rId143" w:history="1">
        <w:r w:rsidRPr="00A314E1">
          <w:rPr>
            <w:rFonts w:ascii="Helvetica" w:eastAsia="Times New Roman" w:hAnsi="Helvetica" w:cs="Helvetica"/>
            <w:color w:val="2196F3"/>
            <w:sz w:val="24"/>
            <w:szCs w:val="24"/>
            <w:u w:val="single"/>
          </w:rPr>
          <w:t>regulatory</w:t>
        </w:r>
      </w:hyperlink>
      <w:r w:rsidRPr="00A314E1">
        <w:rPr>
          <w:rFonts w:ascii="Helvetica" w:eastAsia="Times New Roman" w:hAnsi="Helvetica" w:cs="Helvetica"/>
          <w:color w:val="000000"/>
          <w:sz w:val="24"/>
          <w:szCs w:val="24"/>
        </w:rPr>
        <w:t> </w:t>
      </w:r>
      <w:hyperlink r:id="rId144" w:history="1">
        <w:r w:rsidRPr="00A314E1">
          <w:rPr>
            <w:rFonts w:ascii="Helvetica" w:eastAsia="Times New Roman" w:hAnsi="Helvetica" w:cs="Helvetica"/>
            <w:color w:val="2196F3"/>
            <w:sz w:val="24"/>
            <w:szCs w:val="24"/>
            <w:u w:val="single"/>
          </w:rPr>
          <w:t>genomics</w:t>
        </w:r>
      </w:hyperlink>
      <w:ins w:id="385" w:author="Gitter, Tony" w:date="2019-04-12T14:36:00Z">
        <w:r w:rsidRPr="00A314E1">
          <w:rPr>
            <w:rFonts w:ascii="Helvetica" w:eastAsia="Times New Roman" w:hAnsi="Helvetica" w:cs="Helvetica"/>
            <w:color w:val="000000"/>
            <w:sz w:val="24"/>
            <w:szCs w:val="24"/>
          </w:rPr>
          <w:t> [</w:t>
        </w:r>
      </w:ins>
      <w:hyperlink r:id="rId145" w:anchor="ref-LGjXBQ7t" w:history="1">
        <w:r w:rsidRPr="00A314E1">
          <w:rPr>
            <w:rFonts w:ascii="Helvetica" w:eastAsia="Times New Roman" w:hAnsi="Helvetica" w:cs="Helvetica"/>
            <w:color w:val="2196F3"/>
            <w:sz w:val="24"/>
            <w:szCs w:val="24"/>
            <w:u w:val="single"/>
          </w:rPr>
          <w:t>42</w:t>
        </w:r>
      </w:hyperlink>
      <w:ins w:id="386" w:author="Gitter, Tony" w:date="2019-04-12T14:36:00Z">
        <w:r w:rsidRPr="00A314E1">
          <w:rPr>
            <w:rFonts w:ascii="Helvetica" w:eastAsia="Times New Roman" w:hAnsi="Helvetica" w:cs="Helvetica"/>
            <w:color w:val="000000"/>
            <w:sz w:val="24"/>
            <w:szCs w:val="24"/>
          </w:rPr>
          <w:t>], </w:t>
        </w:r>
      </w:ins>
      <w:hyperlink r:id="rId146" w:history="1">
        <w:r w:rsidRPr="00A314E1">
          <w:rPr>
            <w:rFonts w:ascii="Helvetica" w:eastAsia="Times New Roman" w:hAnsi="Helvetica" w:cs="Helvetica"/>
            <w:color w:val="2196F3"/>
            <w:sz w:val="24"/>
            <w:szCs w:val="24"/>
            <w:u w:val="single"/>
          </w:rPr>
          <w:t>synthetic biology</w:t>
        </w:r>
      </w:hyperlink>
      <w:ins w:id="387" w:author="Gitter, Tony" w:date="2019-04-12T14:36:00Z">
        <w:r w:rsidRPr="00A314E1">
          <w:rPr>
            <w:rFonts w:ascii="Helvetica" w:eastAsia="Times New Roman" w:hAnsi="Helvetica" w:cs="Helvetica"/>
            <w:color w:val="000000"/>
            <w:sz w:val="24"/>
            <w:szCs w:val="24"/>
          </w:rPr>
          <w:t> [</w:t>
        </w:r>
      </w:ins>
      <w:hyperlink r:id="rId147" w:anchor="ref-O3pCOA4K" w:history="1">
        <w:r w:rsidRPr="00A314E1">
          <w:rPr>
            <w:rFonts w:ascii="Helvetica" w:eastAsia="Times New Roman" w:hAnsi="Helvetica" w:cs="Helvetica"/>
            <w:color w:val="2196F3"/>
            <w:sz w:val="24"/>
            <w:szCs w:val="24"/>
            <w:u w:val="single"/>
          </w:rPr>
          <w:t>43</w:t>
        </w:r>
      </w:hyperlink>
      <w:ins w:id="388" w:author="Gitter, Tony" w:date="2019-04-12T14:36:00Z">
        <w:r w:rsidRPr="00A314E1">
          <w:rPr>
            <w:rFonts w:ascii="Helvetica" w:eastAsia="Times New Roman" w:hAnsi="Helvetica" w:cs="Helvetica"/>
            <w:color w:val="000000"/>
            <w:sz w:val="24"/>
            <w:szCs w:val="24"/>
          </w:rPr>
          <w:t>], </w:t>
        </w:r>
      </w:ins>
      <w:hyperlink r:id="rId148" w:history="1">
        <w:r w:rsidRPr="00A314E1">
          <w:rPr>
            <w:rFonts w:ascii="Helvetica" w:eastAsia="Times New Roman" w:hAnsi="Helvetica" w:cs="Helvetica"/>
            <w:color w:val="2196F3"/>
            <w:sz w:val="24"/>
            <w:szCs w:val="24"/>
            <w:u w:val="single"/>
          </w:rPr>
          <w:t>climate science</w:t>
        </w:r>
      </w:hyperlink>
      <w:del w:id="389" w:author="Gitter, Tony" w:date="2019-04-12T14:36:00Z">
        <w:r w:rsidR="00074B23" w:rsidRPr="00074B23">
          <w:rPr>
            <w:rFonts w:ascii="Helvetica" w:eastAsia="Times New Roman" w:hAnsi="Helvetica" w:cs="Helvetica"/>
            <w:color w:val="000000"/>
            <w:sz w:val="21"/>
            <w:szCs w:val="21"/>
          </w:rPr>
          <w:delText>, </w:delText>
        </w:r>
      </w:del>
      <w:ins w:id="390" w:author="Gitter, Tony" w:date="2019-04-12T14:36:00Z">
        <w:r w:rsidRPr="00A314E1">
          <w:rPr>
            <w:rFonts w:ascii="Helvetica" w:eastAsia="Times New Roman" w:hAnsi="Helvetica" w:cs="Helvetica"/>
            <w:color w:val="000000"/>
            <w:sz w:val="24"/>
            <w:szCs w:val="24"/>
          </w:rPr>
          <w:t>, </w:t>
        </w:r>
      </w:ins>
      <w:hyperlink r:id="rId149" w:history="1">
        <w:r w:rsidRPr="00A314E1">
          <w:rPr>
            <w:rFonts w:ascii="Helvetica" w:eastAsia="Times New Roman" w:hAnsi="Helvetica" w:cs="Helvetica"/>
            <w:color w:val="2196F3"/>
            <w:sz w:val="24"/>
            <w:szCs w:val="24"/>
            <w:u w:val="single"/>
          </w:rPr>
          <w:t>machine learning</w:t>
        </w:r>
      </w:hyperlink>
      <w:r w:rsidRPr="00A314E1">
        <w:rPr>
          <w:rFonts w:ascii="Helvetica" w:eastAsia="Times New Roman" w:hAnsi="Helvetica" w:cs="Helvetica"/>
          <w:color w:val="000000"/>
          <w:sz w:val="24"/>
          <w:szCs w:val="24"/>
        </w:rPr>
        <w:t>, and </w:t>
      </w:r>
      <w:hyperlink r:id="rId150" w:history="1">
        <w:r w:rsidRPr="00A314E1">
          <w:rPr>
            <w:rFonts w:ascii="Helvetica" w:eastAsia="Times New Roman" w:hAnsi="Helvetica" w:cs="Helvetica"/>
            <w:color w:val="2196F3"/>
            <w:sz w:val="24"/>
            <w:szCs w:val="24"/>
            <w:u w:val="single"/>
          </w:rPr>
          <w:t>data visualization</w:t>
        </w:r>
      </w:hyperlink>
      <w:r w:rsidRPr="00A314E1">
        <w:rPr>
          <w:rFonts w:ascii="Helvetica" w:eastAsia="Times New Roman" w:hAnsi="Helvetica" w:cs="Helvetica"/>
          <w:color w:val="000000"/>
          <w:sz w:val="24"/>
          <w:szCs w:val="24"/>
        </w:rPr>
        <w:t>. Manubot is also being used for documents beyond traditional journal publications, such as </w:t>
      </w:r>
      <w:hyperlink r:id="rId151" w:history="1">
        <w:r w:rsidRPr="00A314E1">
          <w:rPr>
            <w:rFonts w:ascii="Helvetica" w:eastAsia="Times New Roman" w:hAnsi="Helvetica" w:cs="Helvetica"/>
            <w:color w:val="2196F3"/>
            <w:sz w:val="24"/>
            <w:szCs w:val="24"/>
            <w:u w:val="single"/>
          </w:rPr>
          <w:t>research tips</w:t>
        </w:r>
      </w:hyperlink>
      <w:ins w:id="391" w:author="Gitter, Tony" w:date="2019-04-12T14:36:00Z">
        <w:r w:rsidRPr="00A314E1">
          <w:rPr>
            <w:rFonts w:ascii="Helvetica" w:eastAsia="Times New Roman" w:hAnsi="Helvetica" w:cs="Helvetica"/>
            <w:color w:val="000000"/>
            <w:sz w:val="24"/>
            <w:szCs w:val="24"/>
          </w:rPr>
          <w:t>, </w:t>
        </w:r>
      </w:ins>
      <w:hyperlink r:id="rId152" w:history="1">
        <w:r w:rsidRPr="00A314E1">
          <w:rPr>
            <w:rFonts w:ascii="Helvetica" w:eastAsia="Times New Roman" w:hAnsi="Helvetica" w:cs="Helvetica"/>
            <w:color w:val="2196F3"/>
            <w:sz w:val="24"/>
            <w:szCs w:val="24"/>
            <w:u w:val="single"/>
          </w:rPr>
          <w:t>quality standards</w:t>
        </w:r>
      </w:hyperlink>
      <w:ins w:id="392" w:author="Gitter, Tony" w:date="2019-04-12T14:36:00Z">
        <w:r w:rsidRPr="00A314E1">
          <w:rPr>
            <w:rFonts w:ascii="Helvetica" w:eastAsia="Times New Roman" w:hAnsi="Helvetica" w:cs="Helvetica"/>
            <w:color w:val="000000"/>
            <w:sz w:val="24"/>
            <w:szCs w:val="24"/>
          </w:rPr>
          <w:t> [</w:t>
        </w:r>
      </w:ins>
      <w:hyperlink r:id="rId153" w:anchor="ref-WkeOa3Qo" w:history="1">
        <w:r w:rsidRPr="00A314E1">
          <w:rPr>
            <w:rFonts w:ascii="Helvetica" w:eastAsia="Times New Roman" w:hAnsi="Helvetica" w:cs="Helvetica"/>
            <w:color w:val="2196F3"/>
            <w:sz w:val="24"/>
            <w:szCs w:val="24"/>
            <w:u w:val="single"/>
          </w:rPr>
          <w:t>44</w:t>
        </w:r>
      </w:hyperlink>
      <w:ins w:id="393" w:author="Gitter, Tony" w:date="2019-04-12T14:36:00Z">
        <w:r w:rsidRPr="00A314E1">
          <w:rPr>
            <w:rFonts w:ascii="Helvetica" w:eastAsia="Times New Roman" w:hAnsi="Helvetica" w:cs="Helvetica"/>
            <w:color w:val="000000"/>
            <w:sz w:val="24"/>
            <w:szCs w:val="24"/>
          </w:rPr>
          <w:t>], </w:t>
        </w:r>
      </w:ins>
      <w:hyperlink r:id="rId154" w:history="1">
        <w:r w:rsidRPr="00A314E1">
          <w:rPr>
            <w:rFonts w:ascii="Helvetica" w:eastAsia="Times New Roman" w:hAnsi="Helvetica" w:cs="Helvetica"/>
            <w:color w:val="2196F3"/>
            <w:sz w:val="24"/>
            <w:szCs w:val="24"/>
            <w:u w:val="single"/>
          </w:rPr>
          <w:t>grant proposals</w:t>
        </w:r>
      </w:hyperlink>
      <w:r w:rsidRPr="00A314E1">
        <w:rPr>
          <w:rFonts w:ascii="Helvetica" w:eastAsia="Times New Roman" w:hAnsi="Helvetica" w:cs="Helvetica"/>
          <w:color w:val="000000"/>
          <w:sz w:val="24"/>
          <w:szCs w:val="24"/>
        </w:rPr>
        <w:t>, </w:t>
      </w:r>
      <w:hyperlink r:id="rId155" w:history="1">
        <w:r w:rsidRPr="00A314E1">
          <w:rPr>
            <w:rFonts w:ascii="Helvetica" w:eastAsia="Times New Roman" w:hAnsi="Helvetica" w:cs="Helvetica"/>
            <w:color w:val="2196F3"/>
            <w:sz w:val="24"/>
            <w:szCs w:val="24"/>
            <w:u w:val="single"/>
          </w:rPr>
          <w:t>progress reports</w:t>
        </w:r>
      </w:hyperlink>
      <w:r w:rsidRPr="00A314E1">
        <w:rPr>
          <w:rFonts w:ascii="Helvetica" w:eastAsia="Times New Roman" w:hAnsi="Helvetica" w:cs="Helvetica"/>
          <w:color w:val="000000"/>
          <w:sz w:val="24"/>
          <w:szCs w:val="24"/>
        </w:rPr>
        <w:t>, </w:t>
      </w:r>
      <w:hyperlink r:id="rId156" w:history="1">
        <w:r w:rsidRPr="00A314E1">
          <w:rPr>
            <w:rFonts w:ascii="Helvetica" w:eastAsia="Times New Roman" w:hAnsi="Helvetica" w:cs="Helvetica"/>
            <w:color w:val="2196F3"/>
            <w:sz w:val="24"/>
            <w:szCs w:val="24"/>
            <w:u w:val="single"/>
          </w:rPr>
          <w:t>undergraduate research reports</w:t>
        </w:r>
      </w:hyperlink>
      <w:r w:rsidRPr="00A314E1">
        <w:rPr>
          <w:rFonts w:ascii="Helvetica" w:eastAsia="Times New Roman" w:hAnsi="Helvetica" w:cs="Helvetica"/>
          <w:color w:val="000000"/>
          <w:sz w:val="24"/>
          <w:szCs w:val="24"/>
        </w:rPr>
        <w:t> [</w:t>
      </w:r>
      <w:hyperlink r:id="rId157" w:anchor="ref-15nwuvjrA" w:history="1">
        <w:r w:rsidRPr="00A314E1">
          <w:rPr>
            <w:rFonts w:ascii="Helvetica" w:eastAsia="Times New Roman" w:hAnsi="Helvetica" w:cs="Helvetica"/>
            <w:color w:val="2196F3"/>
            <w:sz w:val="24"/>
            <w:szCs w:val="24"/>
            <w:u w:val="single"/>
          </w:rPr>
          <w:t>45</w:t>
        </w:r>
      </w:hyperlink>
      <w:r w:rsidRPr="00A314E1">
        <w:rPr>
          <w:rFonts w:ascii="Helvetica" w:eastAsia="Times New Roman" w:hAnsi="Helvetica" w:cs="Helvetica"/>
          <w:color w:val="000000"/>
          <w:sz w:val="24"/>
          <w:szCs w:val="24"/>
        </w:rPr>
        <w:t>], </w:t>
      </w:r>
      <w:hyperlink r:id="rId158" w:history="1">
        <w:r w:rsidRPr="00A314E1">
          <w:rPr>
            <w:rFonts w:ascii="Helvetica" w:eastAsia="Times New Roman" w:hAnsi="Helvetica" w:cs="Helvetica"/>
            <w:color w:val="2196F3"/>
            <w:sz w:val="24"/>
            <w:szCs w:val="24"/>
            <w:u w:val="single"/>
          </w:rPr>
          <w:t>literature reviews</w:t>
        </w:r>
      </w:hyperlink>
      <w:r w:rsidRPr="00A314E1">
        <w:rPr>
          <w:rFonts w:ascii="Helvetica" w:eastAsia="Times New Roman" w:hAnsi="Helvetica" w:cs="Helvetica"/>
          <w:color w:val="000000"/>
          <w:sz w:val="24"/>
          <w:szCs w:val="24"/>
        </w:rPr>
        <w:t xml:space="preserve">, and lab notebooks. </w:t>
      </w:r>
      <w:ins w:id="394" w:author="Gitter, Tony" w:date="2019-04-12T14:36:00Z">
        <w:r w:rsidRPr="00A314E1">
          <w:rPr>
            <w:rFonts w:ascii="Helvetica" w:eastAsia="Times New Roman" w:hAnsi="Helvetica" w:cs="Helvetica"/>
            <w:color w:val="000000"/>
            <w:sz w:val="24"/>
            <w:szCs w:val="24"/>
          </w:rPr>
          <w:t xml:space="preserve">Finally, </w:t>
        </w:r>
      </w:ins>
      <w:r w:rsidRPr="00A314E1">
        <w:rPr>
          <w:rFonts w:ascii="Helvetica" w:eastAsia="Times New Roman" w:hAnsi="Helvetica" w:cs="Helvetica"/>
          <w:color w:val="000000"/>
          <w:sz w:val="24"/>
          <w:szCs w:val="24"/>
        </w:rPr>
        <w:t>manuscripts written with other authoring systems have been successfully ported to Manubot, including the </w:t>
      </w:r>
      <w:hyperlink r:id="rId159" w:history="1">
        <w:r w:rsidRPr="00A314E1">
          <w:rPr>
            <w:rFonts w:ascii="Helvetica" w:eastAsia="Times New Roman" w:hAnsi="Helvetica" w:cs="Helvetica"/>
            <w:color w:val="2196F3"/>
            <w:sz w:val="24"/>
            <w:szCs w:val="24"/>
            <w:u w:val="single"/>
          </w:rPr>
          <w:t>Bitcoin Whitepaper</w:t>
        </w:r>
      </w:hyperlink>
      <w:del w:id="395" w:author="Gitter, Tony" w:date="2019-04-12T14:36:00Z">
        <w:r w:rsidR="00074B23" w:rsidRPr="00074B23">
          <w:rPr>
            <w:rFonts w:ascii="Helvetica" w:eastAsia="Times New Roman" w:hAnsi="Helvetica" w:cs="Helvetica"/>
            <w:color w:val="000000"/>
            <w:sz w:val="21"/>
            <w:szCs w:val="21"/>
          </w:rPr>
          <w:delText>[</w:delText>
        </w:r>
      </w:del>
      <w:ins w:id="396" w:author="Gitter, Tony" w:date="2019-04-12T14:36:00Z">
        <w:r w:rsidRPr="00A314E1">
          <w:rPr>
            <w:rFonts w:ascii="Helvetica" w:eastAsia="Times New Roman" w:hAnsi="Helvetica" w:cs="Helvetica"/>
            <w:color w:val="000000"/>
            <w:sz w:val="24"/>
            <w:szCs w:val="24"/>
          </w:rPr>
          <w:t> [</w:t>
        </w:r>
      </w:ins>
      <w:hyperlink r:id="rId160" w:anchor="ref-u9DGTIX" w:history="1">
        <w:r w:rsidRPr="00A314E1">
          <w:rPr>
            <w:rFonts w:ascii="Helvetica" w:eastAsia="Times New Roman" w:hAnsi="Helvetica" w:cs="Helvetica"/>
            <w:color w:val="2196F3"/>
            <w:sz w:val="24"/>
            <w:szCs w:val="24"/>
            <w:u w:val="single"/>
          </w:rPr>
          <w:t>46</w:t>
        </w:r>
      </w:hyperlink>
      <w:r w:rsidRPr="00A314E1">
        <w:rPr>
          <w:rFonts w:ascii="Helvetica" w:eastAsia="Times New Roman" w:hAnsi="Helvetica" w:cs="Helvetica"/>
          <w:color w:val="000000"/>
          <w:sz w:val="24"/>
          <w:szCs w:val="24"/>
        </w:rPr>
        <w:t>] and </w:t>
      </w:r>
      <w:hyperlink r:id="rId161" w:history="1">
        <w:r w:rsidRPr="00A314E1">
          <w:rPr>
            <w:rFonts w:ascii="Helvetica" w:eastAsia="Times New Roman" w:hAnsi="Helvetica" w:cs="Helvetica"/>
            <w:color w:val="2196F3"/>
            <w:sz w:val="24"/>
            <w:szCs w:val="24"/>
            <w:u w:val="single"/>
          </w:rPr>
          <w:t>Project Rephetio manuscript</w:t>
        </w:r>
      </w:hyperlink>
      <w:r w:rsidRPr="00A314E1">
        <w:rPr>
          <w:rFonts w:ascii="Helvetica" w:eastAsia="Times New Roman" w:hAnsi="Helvetica" w:cs="Helvetica"/>
          <w:color w:val="000000"/>
          <w:sz w:val="24"/>
          <w:szCs w:val="24"/>
        </w:rPr>
        <w:t> [</w:t>
      </w:r>
      <w:hyperlink r:id="rId162" w:anchor="ref-O21tn8vf" w:history="1">
        <w:r w:rsidRPr="00A314E1">
          <w:rPr>
            <w:rFonts w:ascii="Helvetica" w:eastAsia="Times New Roman" w:hAnsi="Helvetica" w:cs="Helvetica"/>
            <w:color w:val="2196F3"/>
            <w:sz w:val="24"/>
            <w:szCs w:val="24"/>
            <w:u w:val="single"/>
          </w:rPr>
          <w:t>47</w:t>
        </w:r>
      </w:hyperlink>
      <w:del w:id="397" w:author="Gitter, Tony" w:date="2019-04-12T14:36:00Z">
        <w:r w:rsidR="00074B23" w:rsidRPr="00074B23">
          <w:rPr>
            <w:rFonts w:ascii="Helvetica" w:eastAsia="Times New Roman" w:hAnsi="Helvetica" w:cs="Helvetica"/>
            <w:color w:val="000000"/>
            <w:sz w:val="21"/>
            <w:szCs w:val="21"/>
          </w:rPr>
          <w:delText>]. Finally, the Kipoi model zoo for genomics [] uses Manubot’s citation functionality to automatically extract model authors.</w:delText>
        </w:r>
      </w:del>
      <w:ins w:id="398" w:author="Gitter, Tony" w:date="2019-04-12T14:36:00Z">
        <w:r w:rsidRPr="00A314E1">
          <w:rPr>
            <w:rFonts w:ascii="Helvetica" w:eastAsia="Times New Roman" w:hAnsi="Helvetica" w:cs="Helvetica"/>
            <w:color w:val="000000"/>
            <w:sz w:val="24"/>
            <w:szCs w:val="24"/>
          </w:rPr>
          <w:t>].</w:t>
        </w:r>
      </w:ins>
    </w:p>
    <w:p w14:paraId="73BF93AE" w14:textId="0B5F5941"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 xml:space="preserve">Citation </w:t>
      </w:r>
      <w:del w:id="399" w:author="Gitter, Tony" w:date="2019-04-12T14:36:00Z">
        <w:r w:rsidR="00074B23" w:rsidRPr="00074B23">
          <w:rPr>
            <w:rFonts w:ascii="Helvetica" w:eastAsia="Times New Roman" w:hAnsi="Helvetica" w:cs="Helvetica"/>
            <w:b/>
            <w:bCs/>
            <w:color w:val="333333"/>
            <w:sz w:val="27"/>
            <w:szCs w:val="27"/>
          </w:rPr>
          <w:delText>utility</w:delText>
        </w:r>
      </w:del>
      <w:ins w:id="400" w:author="Gitter, Tony" w:date="2019-04-12T14:36:00Z">
        <w:r w:rsidRPr="00A314E1">
          <w:rPr>
            <w:rFonts w:ascii="Helvetica" w:eastAsia="Times New Roman" w:hAnsi="Helvetica" w:cs="Helvetica"/>
            <w:b/>
            <w:bCs/>
            <w:color w:val="000000"/>
            <w:sz w:val="27"/>
            <w:szCs w:val="27"/>
          </w:rPr>
          <w:t>utilities</w:t>
        </w:r>
      </w:ins>
    </w:p>
    <w:p w14:paraId="17916716" w14:textId="3CFC8061" w:rsidR="00A314E1" w:rsidRPr="00A314E1" w:rsidRDefault="00A314E1" w:rsidP="00A314E1">
      <w:pPr>
        <w:spacing w:before="300" w:after="300" w:line="240" w:lineRule="auto"/>
        <w:rPr>
          <w:rFonts w:ascii="Helvetica" w:eastAsia="Times New Roman" w:hAnsi="Helvetica" w:cs="Helvetica"/>
          <w:color w:val="000000"/>
          <w:sz w:val="24"/>
          <w:szCs w:val="24"/>
        </w:rPr>
      </w:pPr>
      <w:ins w:id="401" w:author="Gitter, Tony" w:date="2019-04-12T14:36:00Z">
        <w:r w:rsidRPr="00A314E1">
          <w:rPr>
            <w:rFonts w:ascii="Helvetica" w:eastAsia="Times New Roman" w:hAnsi="Helvetica" w:cs="Helvetica"/>
            <w:color w:val="000000"/>
            <w:sz w:val="24"/>
            <w:szCs w:val="24"/>
          </w:rPr>
          <w:t>The </w:t>
        </w:r>
        <w:r w:rsidRPr="00A314E1">
          <w:rPr>
            <w:rFonts w:ascii="Source Code Pro" w:eastAsia="Times New Roman" w:hAnsi="Source Code Pro" w:cs="Courier New"/>
            <w:color w:val="000000"/>
            <w:sz w:val="20"/>
            <w:szCs w:val="20"/>
            <w:shd w:val="clear" w:color="auto" w:fill="EEEEEE"/>
          </w:rPr>
          <w:t>manubot</w:t>
        </w:r>
        <w:r w:rsidRPr="00A314E1">
          <w:rPr>
            <w:rFonts w:ascii="Helvetica" w:eastAsia="Times New Roman" w:hAnsi="Helvetica" w:cs="Helvetica"/>
            <w:color w:val="000000"/>
            <w:sz w:val="24"/>
            <w:szCs w:val="24"/>
          </w:rPr>
          <w:t> </w:t>
        </w:r>
      </w:ins>
      <w:hyperlink r:id="rId163" w:history="1">
        <w:r w:rsidRPr="00A314E1">
          <w:rPr>
            <w:rFonts w:ascii="Helvetica" w:eastAsia="Times New Roman" w:hAnsi="Helvetica" w:cs="Helvetica"/>
            <w:color w:val="2196F3"/>
            <w:sz w:val="24"/>
            <w:szCs w:val="24"/>
            <w:u w:val="single"/>
          </w:rPr>
          <w:t>Python package</w:t>
        </w:r>
      </w:hyperlink>
      <w:del w:id="402" w:author="Gitter, Tony" w:date="2019-04-12T14:36:00Z">
        <w:r w:rsidR="00074B23" w:rsidRPr="00074B23">
          <w:rPr>
            <w:rFonts w:ascii="Helvetica" w:eastAsia="Times New Roman" w:hAnsi="Helvetica" w:cs="Helvetica"/>
            <w:color w:val="000000"/>
            <w:sz w:val="21"/>
            <w:szCs w:val="21"/>
          </w:rPr>
          <w:delText>To make</w:delText>
        </w:r>
      </w:del>
      <w:ins w:id="403" w:author="Gitter, Tony" w:date="2019-04-12T14:36:00Z">
        <w:r w:rsidRPr="00A314E1">
          <w:rPr>
            <w:rFonts w:ascii="Helvetica" w:eastAsia="Times New Roman" w:hAnsi="Helvetica" w:cs="Helvetica"/>
            <w:color w:val="000000"/>
            <w:sz w:val="24"/>
            <w:szCs w:val="24"/>
          </w:rPr>
          <w:t> provides easy access to Manubot’s</w:t>
        </w:r>
      </w:ins>
      <w:r w:rsidRPr="00A314E1">
        <w:rPr>
          <w:rFonts w:ascii="Helvetica" w:eastAsia="Times New Roman" w:hAnsi="Helvetica" w:cs="Helvetica"/>
          <w:color w:val="000000"/>
          <w:sz w:val="24"/>
          <w:szCs w:val="24"/>
        </w:rPr>
        <w:t xml:space="preserve"> citation-by-identifier </w:t>
      </w:r>
      <w:del w:id="404" w:author="Gitter, Tony" w:date="2019-04-12T14:36:00Z">
        <w:r w:rsidR="00074B23" w:rsidRPr="00074B23">
          <w:rPr>
            <w:rFonts w:ascii="Helvetica" w:eastAsia="Times New Roman" w:hAnsi="Helvetica" w:cs="Helvetica"/>
            <w:color w:val="000000"/>
            <w:sz w:val="21"/>
            <w:szCs w:val="21"/>
          </w:rPr>
          <w:delText>easily usable outside of</w:delText>
        </w:r>
      </w:del>
      <w:ins w:id="405" w:author="Gitter, Tony" w:date="2019-04-12T14:36:00Z">
        <w:r w:rsidRPr="00A314E1">
          <w:rPr>
            <w:rFonts w:ascii="Helvetica" w:eastAsia="Times New Roman" w:hAnsi="Helvetica" w:cs="Helvetica"/>
            <w:color w:val="000000"/>
            <w:sz w:val="24"/>
            <w:szCs w:val="24"/>
          </w:rPr>
          <w:t>infrastructure, whose functionality extends beyond just</w:t>
        </w:r>
      </w:ins>
      <w:r w:rsidRPr="00A314E1">
        <w:rPr>
          <w:rFonts w:ascii="Helvetica" w:eastAsia="Times New Roman" w:hAnsi="Helvetica" w:cs="Helvetica"/>
          <w:color w:val="000000"/>
          <w:sz w:val="24"/>
          <w:szCs w:val="24"/>
        </w:rPr>
        <w:t xml:space="preserve"> Manubot manuscripts</w:t>
      </w:r>
      <w:ins w:id="406" w:author="Gitter, Tony" w:date="2019-04-12T14:36:00Z">
        <w:r w:rsidRPr="00A314E1">
          <w:rPr>
            <w:rFonts w:ascii="Helvetica" w:eastAsia="Times New Roman" w:hAnsi="Helvetica" w:cs="Helvetica"/>
            <w:color w:val="000000"/>
            <w:sz w:val="24"/>
            <w:szCs w:val="24"/>
          </w:rPr>
          <w:t>. For example, the </w:t>
        </w:r>
      </w:ins>
      <w:hyperlink r:id="rId164" w:history="1">
        <w:r w:rsidRPr="00A314E1">
          <w:rPr>
            <w:rFonts w:ascii="Helvetica" w:eastAsia="Times New Roman" w:hAnsi="Helvetica" w:cs="Helvetica"/>
            <w:color w:val="2196F3"/>
            <w:sz w:val="24"/>
            <w:szCs w:val="24"/>
            <w:u w:val="single"/>
          </w:rPr>
          <w:t>Kipoi</w:t>
        </w:r>
      </w:hyperlink>
      <w:ins w:id="407" w:author="Gitter, Tony" w:date="2019-04-12T14:36:00Z">
        <w:r w:rsidRPr="00A314E1">
          <w:rPr>
            <w:rFonts w:ascii="Helvetica" w:eastAsia="Times New Roman" w:hAnsi="Helvetica" w:cs="Helvetica"/>
            <w:color w:val="000000"/>
            <w:sz w:val="24"/>
            <w:szCs w:val="24"/>
          </w:rPr>
          <w:t> model zoo for genomics [</w:t>
        </w:r>
      </w:ins>
      <w:hyperlink r:id="rId165" w:anchor="ref-14cVrrqP1" w:history="1">
        <w:r w:rsidRPr="00A314E1">
          <w:rPr>
            <w:rFonts w:ascii="Helvetica" w:eastAsia="Times New Roman" w:hAnsi="Helvetica" w:cs="Helvetica"/>
            <w:color w:val="2196F3"/>
            <w:sz w:val="24"/>
            <w:szCs w:val="24"/>
            <w:u w:val="single"/>
          </w:rPr>
          <w:t>48</w:t>
        </w:r>
      </w:hyperlink>
      <w:del w:id="408" w:author="Gitter, Tony" w:date="2019-04-12T14:36:00Z">
        <w:r w:rsidR="00074B23" w:rsidRPr="00074B23">
          <w:rPr>
            <w:rFonts w:ascii="Helvetica" w:eastAsia="Times New Roman" w:hAnsi="Helvetica" w:cs="Helvetica"/>
            <w:color w:val="000000"/>
            <w:sz w:val="21"/>
            <w:szCs w:val="21"/>
          </w:rPr>
          <w:delText>, we created</w:delText>
        </w:r>
      </w:del>
      <w:ins w:id="409" w:author="Gitter, Tony" w:date="2019-04-12T14:36:00Z">
        <w:r w:rsidRPr="00A314E1">
          <w:rPr>
            <w:rFonts w:ascii="Helvetica" w:eastAsia="Times New Roman" w:hAnsi="Helvetica" w:cs="Helvetica"/>
            <w:color w:val="000000"/>
            <w:sz w:val="24"/>
            <w:szCs w:val="24"/>
          </w:rPr>
          <w:t>] uses Manubot’s Python interface to retrieve model authors from persistent identifiers. In addition,</w:t>
        </w:r>
      </w:ins>
      <w:r w:rsidRPr="00A314E1">
        <w:rPr>
          <w:rFonts w:ascii="Helvetica" w:eastAsia="Times New Roman" w:hAnsi="Helvetica" w:cs="Helvetica"/>
          <w:color w:val="000000"/>
          <w:sz w:val="24"/>
          <w:szCs w:val="24"/>
        </w:rPr>
        <w:t xml:space="preserve"> the </w:t>
      </w:r>
      <w:r w:rsidRPr="00A314E1">
        <w:rPr>
          <w:rFonts w:ascii="Source Code Pro" w:eastAsia="Times New Roman" w:hAnsi="Source Code Pro" w:cs="Courier New"/>
          <w:color w:val="000000"/>
          <w:sz w:val="20"/>
          <w:szCs w:val="20"/>
          <w:shd w:val="clear" w:color="auto" w:fill="EEEEEE"/>
        </w:rPr>
        <w:t>manubot cite</w:t>
      </w:r>
      <w:r w:rsidRPr="00A314E1">
        <w:rPr>
          <w:rFonts w:ascii="Helvetica" w:eastAsia="Times New Roman" w:hAnsi="Helvetica" w:cs="Helvetica"/>
          <w:color w:val="000000"/>
          <w:sz w:val="24"/>
          <w:szCs w:val="24"/>
        </w:rPr>
        <w:t> command line</w:t>
      </w:r>
      <w:del w:id="410" w:author="Gitter, Tony" w:date="2019-04-12T14:36:00Z">
        <w:r w:rsidR="00074B23" w:rsidRPr="00074B23">
          <w:rPr>
            <w:rFonts w:ascii="Helvetica" w:eastAsia="Times New Roman" w:hAnsi="Helvetica" w:cs="Helvetica"/>
            <w:color w:val="000000"/>
            <w:sz w:val="21"/>
            <w:szCs w:val="21"/>
          </w:rPr>
          <w:delText xml:space="preserve"> utility, available as a . This</w:delText>
        </w:r>
      </w:del>
      <w:r w:rsidRPr="00A314E1">
        <w:rPr>
          <w:rFonts w:ascii="Helvetica" w:eastAsia="Times New Roman" w:hAnsi="Helvetica" w:cs="Helvetica"/>
          <w:color w:val="000000"/>
          <w:sz w:val="24"/>
          <w:szCs w:val="24"/>
        </w:rPr>
        <w:t xml:space="preserve"> utility takes a list of citations and returns either a rendered bibliography or CSL Data Items (i.e. JSON-formatted reference metadata). For example, the following command outputs a Markdown reference list for the two specified articles according to the bibliographic style of </w:t>
      </w:r>
      <w:r w:rsidRPr="00A314E1">
        <w:rPr>
          <w:rFonts w:ascii="Helvetica" w:eastAsia="Times New Roman" w:hAnsi="Helvetica" w:cs="Helvetica"/>
          <w:i/>
          <w:iCs/>
          <w:color w:val="000000"/>
          <w:sz w:val="24"/>
          <w:szCs w:val="24"/>
        </w:rPr>
        <w:t>PeerJ</w:t>
      </w:r>
      <w:r w:rsidRPr="00A314E1">
        <w:rPr>
          <w:rFonts w:ascii="Helvetica" w:eastAsia="Times New Roman" w:hAnsi="Helvetica" w:cs="Helvetica"/>
          <w:color w:val="000000"/>
          <w:sz w:val="24"/>
          <w:szCs w:val="24"/>
        </w:rPr>
        <w:t>:</w:t>
      </w:r>
    </w:p>
    <w:p w14:paraId="402C679F" w14:textId="77777777"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proofErr w:type="gramStart"/>
      <w:r w:rsidRPr="00A314E1">
        <w:rPr>
          <w:rFonts w:ascii="Source Code Pro" w:eastAsia="Times New Roman" w:hAnsi="Source Code Pro" w:cs="Courier New"/>
          <w:color w:val="000000"/>
          <w:sz w:val="20"/>
          <w:szCs w:val="20"/>
        </w:rPr>
        <w:t>manubot</w:t>
      </w:r>
      <w:proofErr w:type="gramEnd"/>
      <w:r w:rsidRPr="00A314E1">
        <w:rPr>
          <w:rFonts w:ascii="Source Code Pro" w:eastAsia="Times New Roman" w:hAnsi="Source Code Pro" w:cs="Courier New"/>
          <w:color w:val="000000"/>
          <w:sz w:val="20"/>
          <w:szCs w:val="20"/>
        </w:rPr>
        <w:t xml:space="preserve"> cite --render --format=markdown \</w:t>
      </w:r>
    </w:p>
    <w:p w14:paraId="0290142F" w14:textId="77777777"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A314E1">
        <w:rPr>
          <w:rFonts w:ascii="Source Code Pro" w:eastAsia="Times New Roman" w:hAnsi="Source Code Pro" w:cs="Courier New"/>
          <w:color w:val="000000"/>
          <w:sz w:val="20"/>
          <w:szCs w:val="20"/>
        </w:rPr>
        <w:t xml:space="preserve">  --csl=https://github.com/citation-style-language/styles/raw/master/peerj.csl \</w:t>
      </w:r>
    </w:p>
    <w:p w14:paraId="6C63053F" w14:textId="77777777" w:rsidR="00A314E1" w:rsidRPr="00A314E1" w:rsidRDefault="00A314E1" w:rsidP="00A314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000000"/>
          <w:sz w:val="20"/>
          <w:szCs w:val="20"/>
        </w:rPr>
      </w:pPr>
      <w:r w:rsidRPr="00A314E1">
        <w:rPr>
          <w:rFonts w:ascii="Source Code Pro" w:eastAsia="Times New Roman" w:hAnsi="Source Code Pro" w:cs="Courier New"/>
          <w:color w:val="000000"/>
          <w:sz w:val="20"/>
          <w:szCs w:val="20"/>
        </w:rPr>
        <w:t xml:space="preserve">  </w:t>
      </w:r>
      <w:proofErr w:type="gramStart"/>
      <w:r w:rsidRPr="00A314E1">
        <w:rPr>
          <w:rFonts w:ascii="Source Code Pro" w:eastAsia="Times New Roman" w:hAnsi="Source Code Pro" w:cs="Courier New"/>
          <w:color w:val="000000"/>
          <w:sz w:val="20"/>
          <w:szCs w:val="20"/>
        </w:rPr>
        <w:t>pmid:</w:t>
      </w:r>
      <w:proofErr w:type="gramEnd"/>
      <w:r w:rsidRPr="00A314E1">
        <w:rPr>
          <w:rFonts w:ascii="Source Code Pro" w:eastAsia="Times New Roman" w:hAnsi="Source Code Pro" w:cs="Courier New"/>
          <w:color w:val="000000"/>
          <w:sz w:val="20"/>
          <w:szCs w:val="20"/>
        </w:rPr>
        <w:t>29618526 doi:10.1038/550143a</w:t>
      </w:r>
    </w:p>
    <w:p w14:paraId="2DCD283E" w14:textId="77777777" w:rsidR="00A314E1" w:rsidRPr="00A314E1" w:rsidRDefault="00A314E1" w:rsidP="00A314E1">
      <w:pPr>
        <w:spacing w:before="300" w:after="300" w:line="240" w:lineRule="auto"/>
        <w:rPr>
          <w:ins w:id="411" w:author="Gitter, Tony" w:date="2019-04-12T14:36:00Z"/>
          <w:rFonts w:ascii="Helvetica" w:eastAsia="Times New Roman" w:hAnsi="Helvetica" w:cs="Helvetica"/>
          <w:color w:val="000000"/>
          <w:sz w:val="24"/>
          <w:szCs w:val="24"/>
        </w:rPr>
      </w:pPr>
      <w:ins w:id="412" w:author="Gitter, Tony" w:date="2019-04-12T14:36:00Z">
        <w:r w:rsidRPr="00A314E1">
          <w:rPr>
            <w:rFonts w:ascii="Helvetica" w:eastAsia="Times New Roman" w:hAnsi="Helvetica" w:cs="Helvetica"/>
            <w:color w:val="000000"/>
            <w:sz w:val="24"/>
            <w:szCs w:val="24"/>
          </w:rPr>
          <w:lastRenderedPageBreak/>
          <w:t>Pandoc brands itself as a “universal document converter”, and can convert from any of 32 input formats to any of 51 output formats as of version 2.7. Thanks to its versatility and active development since 2006, Pandoc enjoys a large userbase across many disciplines and applications. Its filter interface enables adding custom functionality with community-developed programs. We are </w:t>
        </w:r>
      </w:ins>
      <w:hyperlink r:id="rId166" w:tooltip="Create a pandoc-manubot-cite filter for pandoc" w:history="1">
        <w:r w:rsidRPr="00A314E1">
          <w:rPr>
            <w:rFonts w:ascii="Helvetica" w:eastAsia="Times New Roman" w:hAnsi="Helvetica" w:cs="Helvetica"/>
            <w:color w:val="2196F3"/>
            <w:sz w:val="24"/>
            <w:szCs w:val="24"/>
            <w:u w:val="single"/>
          </w:rPr>
          <w:t>prototyping</w:t>
        </w:r>
      </w:hyperlink>
      <w:ins w:id="413" w:author="Gitter, Tony" w:date="2019-04-12T14:36:00Z">
        <w:r w:rsidRPr="00A314E1">
          <w:rPr>
            <w:rFonts w:ascii="Helvetica" w:eastAsia="Times New Roman" w:hAnsi="Helvetica" w:cs="Helvetica"/>
            <w:color w:val="000000"/>
            <w:sz w:val="24"/>
            <w:szCs w:val="24"/>
          </w:rPr>
          <w:t> a Manubot-based citation-by-identifier filter. This filter would allow Pandoc users to cite persistent identifiers as part of their existing Pandoc workflows, without requiring them to adopt other aspects of Manubot. It could help popularize citation-by-identifier at an influential scale.</w:t>
        </w:r>
      </w:ins>
    </w:p>
    <w:p w14:paraId="328DA1B9" w14:textId="77777777" w:rsidR="00A314E1" w:rsidRPr="00A314E1" w:rsidRDefault="00A314E1" w:rsidP="00A314E1">
      <w:pPr>
        <w:spacing w:after="0" w:line="240" w:lineRule="auto"/>
        <w:outlineLvl w:val="2"/>
        <w:rPr>
          <w:ins w:id="414" w:author="Gitter, Tony" w:date="2019-04-12T14:36:00Z"/>
          <w:rFonts w:ascii="Helvetica" w:eastAsia="Times New Roman" w:hAnsi="Helvetica" w:cs="Helvetica"/>
          <w:b/>
          <w:bCs/>
          <w:color w:val="000000"/>
          <w:sz w:val="27"/>
          <w:szCs w:val="27"/>
        </w:rPr>
      </w:pPr>
      <w:ins w:id="415" w:author="Gitter, Tony" w:date="2019-04-12T14:36:00Z">
        <w:r w:rsidRPr="00A314E1">
          <w:rPr>
            <w:rFonts w:ascii="Helvetica" w:eastAsia="Times New Roman" w:hAnsi="Helvetica" w:cs="Helvetica"/>
            <w:b/>
            <w:bCs/>
            <w:color w:val="000000"/>
            <w:sz w:val="27"/>
            <w:szCs w:val="27"/>
          </w:rPr>
          <w:t>Future enhancements</w:t>
        </w:r>
      </w:ins>
    </w:p>
    <w:p w14:paraId="7E820FD1" w14:textId="77777777" w:rsidR="00A314E1" w:rsidRPr="00A314E1" w:rsidRDefault="00A314E1" w:rsidP="00A314E1">
      <w:pPr>
        <w:spacing w:before="300" w:after="300" w:line="240" w:lineRule="auto"/>
        <w:rPr>
          <w:ins w:id="416" w:author="Gitter, Tony" w:date="2019-04-12T14:36:00Z"/>
          <w:rFonts w:ascii="Helvetica" w:eastAsia="Times New Roman" w:hAnsi="Helvetica" w:cs="Helvetica"/>
          <w:color w:val="000000"/>
          <w:sz w:val="24"/>
          <w:szCs w:val="24"/>
        </w:rPr>
      </w:pPr>
      <w:ins w:id="417" w:author="Gitter, Tony" w:date="2019-04-12T14:36:00Z">
        <w:r w:rsidRPr="00A314E1">
          <w:rPr>
            <w:rFonts w:ascii="Helvetica" w:eastAsia="Times New Roman" w:hAnsi="Helvetica" w:cs="Helvetica"/>
            <w:color w:val="000000"/>
            <w:sz w:val="24"/>
            <w:szCs w:val="24"/>
          </w:rPr>
          <w:t>Manubot is still under active development, and we envision major changes in its design and dependencies going forward. Currently, manuscript repositories must contain a large number of files that do not directly contain manuscript content. While this enables a high-degree of customization, it also increases complexity. Therefore, we are investigating whether configuration files with sensible defaults could enable bare-bones repositories that contain manuscript content and little else.</w:t>
        </w:r>
      </w:ins>
    </w:p>
    <w:p w14:paraId="5EA5CE6B" w14:textId="77777777" w:rsidR="00A314E1" w:rsidRPr="00A314E1" w:rsidRDefault="00A314E1" w:rsidP="00A314E1">
      <w:pPr>
        <w:spacing w:before="300" w:after="300" w:line="240" w:lineRule="auto"/>
        <w:rPr>
          <w:ins w:id="418" w:author="Gitter, Tony" w:date="2019-04-12T14:36:00Z"/>
          <w:rFonts w:ascii="Helvetica" w:eastAsia="Times New Roman" w:hAnsi="Helvetica" w:cs="Helvetica"/>
          <w:color w:val="000000"/>
          <w:sz w:val="24"/>
          <w:szCs w:val="24"/>
        </w:rPr>
      </w:pPr>
      <w:ins w:id="419" w:author="Gitter, Tony" w:date="2019-04-12T14:36:00Z">
        <w:r w:rsidRPr="00A314E1">
          <w:rPr>
            <w:rFonts w:ascii="Helvetica" w:eastAsia="Times New Roman" w:hAnsi="Helvetica" w:cs="Helvetica"/>
            <w:color w:val="000000"/>
            <w:sz w:val="24"/>
            <w:szCs w:val="24"/>
          </w:rPr>
          <w:t>In addition to simplifying the usage, we’re also looking into simplifying the setup. Presently, setup is complex because users must do advanced command-line operations to clone the Rootstock repository and configure Travis CI. Although we provide detailed instructions, users often struggle to replicate the long list of setup commands in an appropriate computational environment. One priority will be to automate setup to a higher degree. However, this may require switching the services Manubot uses for continuous integration (e.g. from Travis CI to GitHub Actions, CircleCI, Drone, or GitLab CI), environment management (e.g. from Conda to Docker), and repository hosting (e.g. from GitHub to GitLab). In addition to simplifying setup, such migrations may also present the opportunity to decrease dependency on proprietary services and address other Manubot shortcomings, such as the current inability to view rendered manuscripts produced by pull request builds.</w:t>
        </w:r>
      </w:ins>
    </w:p>
    <w:p w14:paraId="19ECC4B4" w14:textId="77777777" w:rsidR="00A314E1" w:rsidRPr="00A314E1" w:rsidRDefault="00A314E1" w:rsidP="00A314E1">
      <w:pPr>
        <w:spacing w:before="300" w:after="300" w:line="240" w:lineRule="auto"/>
        <w:rPr>
          <w:ins w:id="420" w:author="Gitter, Tony" w:date="2019-04-12T14:36:00Z"/>
          <w:rFonts w:ascii="Helvetica" w:eastAsia="Times New Roman" w:hAnsi="Helvetica" w:cs="Helvetica"/>
          <w:color w:val="000000"/>
          <w:sz w:val="24"/>
          <w:szCs w:val="24"/>
        </w:rPr>
      </w:pPr>
      <w:ins w:id="421" w:author="Gitter, Tony" w:date="2019-04-12T14:36:00Z">
        <w:r w:rsidRPr="00A314E1">
          <w:rPr>
            <w:rFonts w:ascii="Helvetica" w:eastAsia="Times New Roman" w:hAnsi="Helvetica" w:cs="Helvetica"/>
            <w:color w:val="000000"/>
            <w:sz w:val="24"/>
            <w:szCs w:val="24"/>
          </w:rPr>
          <w:t>Upgrading a Manubot instance is an opt-in procedure. Therefore, when we introduce fundamental changes, existing manuscripts continue to function. However, large Rootstock changes can make upgrading existing manuscripts difficult. We are happy to provide users </w:t>
        </w:r>
        <w:r w:rsidRPr="00A314E1">
          <w:rPr>
            <w:rFonts w:ascii="Helvetica" w:eastAsia="Times New Roman" w:hAnsi="Helvetica" w:cs="Helvetica"/>
            <w:i/>
            <w:iCs/>
            <w:color w:val="000000"/>
            <w:sz w:val="24"/>
            <w:szCs w:val="24"/>
          </w:rPr>
          <w:t>pro bono</w:t>
        </w:r>
        <w:r w:rsidRPr="00A314E1">
          <w:rPr>
            <w:rFonts w:ascii="Helvetica" w:eastAsia="Times New Roman" w:hAnsi="Helvetica" w:cs="Helvetica"/>
            <w:color w:val="000000"/>
            <w:sz w:val="24"/>
            <w:szCs w:val="24"/>
          </w:rPr>
          <w:t> assistance to upgrade or troubleshoot manuscripts. Users can open an </w:t>
        </w:r>
      </w:ins>
      <w:hyperlink r:id="rId167" w:history="1">
        <w:r w:rsidRPr="00A314E1">
          <w:rPr>
            <w:rFonts w:ascii="Helvetica" w:eastAsia="Times New Roman" w:hAnsi="Helvetica" w:cs="Helvetica"/>
            <w:color w:val="2196F3"/>
            <w:sz w:val="24"/>
            <w:szCs w:val="24"/>
            <w:u w:val="single"/>
          </w:rPr>
          <w:t>issue</w:t>
        </w:r>
      </w:hyperlink>
      <w:ins w:id="422" w:author="Gitter, Tony" w:date="2019-04-12T14:36:00Z">
        <w:r w:rsidRPr="00A314E1">
          <w:rPr>
            <w:rFonts w:ascii="Helvetica" w:eastAsia="Times New Roman" w:hAnsi="Helvetica" w:cs="Helvetica"/>
            <w:color w:val="000000"/>
            <w:sz w:val="24"/>
            <w:szCs w:val="24"/>
          </w:rPr>
          <w:t> at the Rootstock repository for help.</w:t>
        </w:r>
      </w:ins>
    </w:p>
    <w:p w14:paraId="2B42DB19" w14:textId="77777777" w:rsidR="00A314E1" w:rsidRPr="00A314E1" w:rsidRDefault="00A314E1" w:rsidP="00A314E1">
      <w:pPr>
        <w:spacing w:before="300" w:after="300" w:line="240" w:lineRule="auto"/>
        <w:rPr>
          <w:ins w:id="423" w:author="Gitter, Tony" w:date="2019-04-12T14:36:00Z"/>
          <w:rFonts w:ascii="Helvetica" w:eastAsia="Times New Roman" w:hAnsi="Helvetica" w:cs="Helvetica"/>
          <w:color w:val="000000"/>
          <w:sz w:val="24"/>
          <w:szCs w:val="24"/>
        </w:rPr>
      </w:pPr>
      <w:ins w:id="424" w:author="Gitter, Tony" w:date="2019-04-12T14:36:00Z">
        <w:r w:rsidRPr="00A314E1">
          <w:rPr>
            <w:rFonts w:ascii="Helvetica" w:eastAsia="Times New Roman" w:hAnsi="Helvetica" w:cs="Helvetica"/>
            <w:color w:val="000000"/>
            <w:sz w:val="24"/>
            <w:szCs w:val="24"/>
          </w:rPr>
          <w:t>One strategy to grow Manubot usage is to identify a specific user group or use case for which Manubot can be widely adopted. For example, a journal may decide to build their publishing workflow around Manubot, such that submissions would consist of a Manubot repository. This application would be most suitable for journals that currently use GitHub for submissions and publishing, such as the </w:t>
        </w:r>
        <w:r w:rsidRPr="00A314E1">
          <w:rPr>
            <w:rFonts w:ascii="Helvetica" w:eastAsia="Times New Roman" w:hAnsi="Helvetica" w:cs="Helvetica"/>
            <w:i/>
            <w:iCs/>
            <w:color w:val="000000"/>
            <w:sz w:val="24"/>
            <w:szCs w:val="24"/>
          </w:rPr>
          <w:t>Journal of Open Source Software</w:t>
        </w:r>
        <w:r w:rsidRPr="00A314E1">
          <w:rPr>
            <w:rFonts w:ascii="Helvetica" w:eastAsia="Times New Roman" w:hAnsi="Helvetica" w:cs="Helvetica"/>
            <w:color w:val="000000"/>
            <w:sz w:val="24"/>
            <w:szCs w:val="24"/>
          </w:rPr>
          <w:t> [</w:t>
        </w:r>
      </w:ins>
      <w:hyperlink r:id="rId168" w:anchor="ref-xpw2aizK" w:history="1">
        <w:r w:rsidRPr="00A314E1">
          <w:rPr>
            <w:rFonts w:ascii="Helvetica" w:eastAsia="Times New Roman" w:hAnsi="Helvetica" w:cs="Helvetica"/>
            <w:color w:val="2196F3"/>
            <w:sz w:val="24"/>
            <w:szCs w:val="24"/>
            <w:u w:val="single"/>
          </w:rPr>
          <w:t>49</w:t>
        </w:r>
      </w:hyperlink>
      <w:ins w:id="425" w:author="Gitter, Tony" w:date="2019-04-12T14:36:00Z">
        <w:r w:rsidRPr="00A314E1">
          <w:rPr>
            <w:rFonts w:ascii="Helvetica" w:eastAsia="Times New Roman" w:hAnsi="Helvetica" w:cs="Helvetica"/>
            <w:color w:val="000000"/>
            <w:sz w:val="24"/>
            <w:szCs w:val="24"/>
          </w:rPr>
          <w:t xml:space="preserve">]. Manubot could also gain traction as the primary tool used to write collaborative manuscripts within certain communities. For example, open research projects built from voluntary contributions by geographically-distributed individuals could adopt Manubot. Likewise, Manubot may excel at enabling collaborative translation of </w:t>
        </w:r>
        <w:r w:rsidRPr="00A314E1">
          <w:rPr>
            <w:rFonts w:ascii="Helvetica" w:eastAsia="Times New Roman" w:hAnsi="Helvetica" w:cs="Helvetica"/>
            <w:color w:val="000000"/>
            <w:sz w:val="24"/>
            <w:szCs w:val="24"/>
          </w:rPr>
          <w:lastRenderedPageBreak/>
          <w:t>existing manuscripts into other languages. Another application could be collaborative development of online lessons, documentation, or tutorials. Projects like </w:t>
        </w:r>
      </w:ins>
      <w:hyperlink r:id="rId169" w:history="1">
        <w:r w:rsidRPr="00A314E1">
          <w:rPr>
            <w:rFonts w:ascii="Helvetica" w:eastAsia="Times New Roman" w:hAnsi="Helvetica" w:cs="Helvetica"/>
            <w:color w:val="2196F3"/>
            <w:sz w:val="24"/>
            <w:szCs w:val="24"/>
            <w:u w:val="single"/>
          </w:rPr>
          <w:t>Software Carpentry</w:t>
        </w:r>
      </w:hyperlink>
      <w:ins w:id="426" w:author="Gitter, Tony" w:date="2019-04-12T14:36:00Z">
        <w:r w:rsidRPr="00A314E1">
          <w:rPr>
            <w:rFonts w:ascii="Helvetica" w:eastAsia="Times New Roman" w:hAnsi="Helvetica" w:cs="Helvetica"/>
            <w:color w:val="000000"/>
            <w:sz w:val="24"/>
            <w:szCs w:val="24"/>
          </w:rPr>
          <w:t>already host each lesson in a separate GitHub repository and may benefit from Manubot-generated permalinks to historical versions.</w:t>
        </w:r>
      </w:ins>
    </w:p>
    <w:p w14:paraId="3EDC2047"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Authorship</w:t>
      </w:r>
    </w:p>
    <w:p w14:paraId="1DCF279A" w14:textId="77777777" w:rsidR="00A314E1" w:rsidRPr="00A314E1" w:rsidRDefault="00A314E1" w:rsidP="00A314E1">
      <w:pPr>
        <w:spacing w:before="300" w:after="300" w:line="240" w:lineRule="auto"/>
        <w:rPr>
          <w:ins w:id="427" w:author="Gitter, Tony" w:date="2019-04-12T14:36:00Z"/>
          <w:rFonts w:ascii="Helvetica" w:eastAsia="Times New Roman" w:hAnsi="Helvetica" w:cs="Helvetica"/>
          <w:color w:val="000000"/>
          <w:sz w:val="24"/>
          <w:szCs w:val="24"/>
        </w:rPr>
      </w:pPr>
      <w:ins w:id="428" w:author="Gitter, Tony" w:date="2019-04-12T14:36:00Z">
        <w:r w:rsidRPr="00A314E1">
          <w:rPr>
            <w:rFonts w:ascii="Helvetica" w:eastAsia="Times New Roman" w:hAnsi="Helvetica" w:cs="Helvetica"/>
            <w:color w:val="000000"/>
            <w:sz w:val="24"/>
            <w:szCs w:val="24"/>
          </w:rPr>
          <w:t>Manubot does not impose any restrictions on authorship. It allows authors to adhere to the author inclusion and ordering conventions of their field, which vary considerably across disciplines [</w:t>
        </w:r>
      </w:ins>
      <w:hyperlink r:id="rId170" w:anchor="ref-14ahyJcvY" w:history="1">
        <w:r w:rsidRPr="00A314E1">
          <w:rPr>
            <w:rFonts w:ascii="Helvetica" w:eastAsia="Times New Roman" w:hAnsi="Helvetica" w:cs="Helvetica"/>
            <w:color w:val="2196F3"/>
            <w:sz w:val="24"/>
            <w:szCs w:val="24"/>
            <w:u w:val="single"/>
          </w:rPr>
          <w:t>50</w:t>
        </w:r>
      </w:hyperlink>
      <w:ins w:id="429" w:author="Gitter, Tony" w:date="2019-04-12T14:36:00Z">
        <w:r w:rsidRPr="00A314E1">
          <w:rPr>
            <w:rFonts w:ascii="Helvetica" w:eastAsia="Times New Roman" w:hAnsi="Helvetica" w:cs="Helvetica"/>
            <w:color w:val="000000"/>
            <w:sz w:val="24"/>
            <w:szCs w:val="24"/>
          </w:rPr>
          <w:t>]. Some Manubot projects create a </w:t>
        </w:r>
      </w:ins>
      <w:hyperlink r:id="rId171" w:history="1">
        <w:r w:rsidRPr="00A314E1">
          <w:rPr>
            <w:rFonts w:ascii="Helvetica" w:eastAsia="Times New Roman" w:hAnsi="Helvetica" w:cs="Helvetica"/>
            <w:color w:val="2196F3"/>
            <w:sz w:val="24"/>
            <w:szCs w:val="24"/>
            <w:u w:val="single"/>
          </w:rPr>
          <w:t>table</w:t>
        </w:r>
      </w:hyperlink>
      <w:ins w:id="430" w:author="Gitter, Tony" w:date="2019-04-12T14:36:00Z">
        <w:r w:rsidRPr="00A314E1">
          <w:rPr>
            <w:rFonts w:ascii="Helvetica" w:eastAsia="Times New Roman" w:hAnsi="Helvetica" w:cs="Helvetica"/>
            <w:color w:val="000000"/>
            <w:sz w:val="24"/>
            <w:szCs w:val="24"/>
          </w:rPr>
          <w:t> in their GitHub repository to track contributors who did not commit text to the manuscript. This provides a transparent way to record contributions such as experimental research that generated data for the manuscript and discuss whether they meet that project’s authorship criteria. Contribution transparency helps prevent ghostwriting [</w:t>
        </w:r>
      </w:ins>
      <w:hyperlink r:id="rId172" w:anchor="ref-RK9sIADd" w:history="1">
        <w:r w:rsidRPr="00A314E1">
          <w:rPr>
            <w:rFonts w:ascii="Helvetica" w:eastAsia="Times New Roman" w:hAnsi="Helvetica" w:cs="Helvetica"/>
            <w:color w:val="2196F3"/>
            <w:sz w:val="24"/>
            <w:szCs w:val="24"/>
            <w:u w:val="single"/>
          </w:rPr>
          <w:t>51</w:t>
        </w:r>
      </w:hyperlink>
      <w:proofErr w:type="gramStart"/>
      <w:ins w:id="431" w:author="Gitter, Tony" w:date="2019-04-12T14:36:00Z">
        <w:r w:rsidRPr="00A314E1">
          <w:rPr>
            <w:rFonts w:ascii="Helvetica" w:eastAsia="Times New Roman" w:hAnsi="Helvetica" w:cs="Helvetica"/>
            <w:color w:val="000000"/>
            <w:sz w:val="24"/>
            <w:szCs w:val="24"/>
          </w:rPr>
          <w:t>]and</w:t>
        </w:r>
        <w:proofErr w:type="gramEnd"/>
        <w:r w:rsidRPr="00A314E1">
          <w:rPr>
            <w:rFonts w:ascii="Helvetica" w:eastAsia="Times New Roman" w:hAnsi="Helvetica" w:cs="Helvetica"/>
            <w:color w:val="000000"/>
            <w:sz w:val="24"/>
            <w:szCs w:val="24"/>
          </w:rPr>
          <w:t xml:space="preserve"> is especially important in collaborative writing [</w:t>
        </w:r>
      </w:ins>
      <w:hyperlink r:id="rId173" w:anchor="ref-vzcNEQll" w:history="1">
        <w:r w:rsidRPr="00A314E1">
          <w:rPr>
            <w:rFonts w:ascii="Helvetica" w:eastAsia="Times New Roman" w:hAnsi="Helvetica" w:cs="Helvetica"/>
            <w:color w:val="2196F3"/>
            <w:sz w:val="24"/>
            <w:szCs w:val="24"/>
            <w:u w:val="single"/>
          </w:rPr>
          <w:t>52</w:t>
        </w:r>
      </w:hyperlink>
      <w:ins w:id="432" w:author="Gitter, Tony" w:date="2019-04-12T14:36:00Z">
        <w:r w:rsidRPr="00A314E1">
          <w:rPr>
            <w:rFonts w:ascii="Helvetica" w:eastAsia="Times New Roman" w:hAnsi="Helvetica" w:cs="Helvetica"/>
            <w:color w:val="000000"/>
            <w:sz w:val="24"/>
            <w:szCs w:val="24"/>
          </w:rPr>
          <w:t>]. Although we recommend authors provide their ORCID and GitHub username, Manubot also supports pseudonyms, pseudonymous GitHub usernames, and authors without an ORCID or GitHub account.</w:t>
        </w:r>
      </w:ins>
    </w:p>
    <w:p w14:paraId="2F2EF053" w14:textId="4FAF1C5F"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determine authorship for the Deep Review, we followed the International Committee of Medical Journal Editors (ICMJE) </w:t>
      </w:r>
      <w:hyperlink r:id="rId174" w:history="1">
        <w:r w:rsidRPr="00A314E1">
          <w:rPr>
            <w:rFonts w:ascii="Helvetica" w:eastAsia="Times New Roman" w:hAnsi="Helvetica" w:cs="Helvetica"/>
            <w:color w:val="2196F3"/>
            <w:sz w:val="24"/>
            <w:szCs w:val="24"/>
            <w:u w:val="single"/>
          </w:rPr>
          <w:t>guidelines</w:t>
        </w:r>
      </w:hyperlink>
      <w:r w:rsidRPr="00A314E1">
        <w:rPr>
          <w:rFonts w:ascii="Helvetica" w:eastAsia="Times New Roman" w:hAnsi="Helvetica" w:cs="Helvetica"/>
          <w:color w:val="000000"/>
          <w:sz w:val="24"/>
          <w:szCs w:val="24"/>
        </w:rPr>
        <w:t xml:space="preserve"> and used GitHub to track contributions. ICMJE recommends authors substantially contribute to, draft, approve, and agree to be accountable for the manuscript. We acknowledged other contributors who did not meet all four criteria, including contributors who provided text but did not review and approve the complete manuscript. Although these criteria provided a straightforward, equitable way to determine who would be an author, they did not produce a traditionally ordered author list. In biomedical journals, the convention is that the first and last authors made the most substantial contributions to the manuscript. This convention can be difficult to reconcile in a collaborative effort. Using Git, we could quantify the number of commits each author made or the number of sentences an author wrote or edited, but these metrics discount intellectual contributions such as discussing primary literature and reviewing pull requests. </w:t>
      </w:r>
      <w:del w:id="433" w:author="Gitter, Tony" w:date="2019-04-12T14:36:00Z">
        <w:r w:rsidR="00074B23" w:rsidRPr="00074B23">
          <w:rPr>
            <w:rFonts w:ascii="Helvetica" w:eastAsia="Times New Roman" w:hAnsi="Helvetica" w:cs="Helvetica"/>
            <w:color w:val="000000"/>
            <w:sz w:val="21"/>
            <w:szCs w:val="21"/>
          </w:rPr>
          <w:delText>However, there is no</w:delText>
        </w:r>
      </w:del>
      <w:ins w:id="434" w:author="Gitter, Tony" w:date="2019-04-12T14:36:00Z">
        <w:r w:rsidRPr="00A314E1">
          <w:rPr>
            <w:rFonts w:ascii="Helvetica" w:eastAsia="Times New Roman" w:hAnsi="Helvetica" w:cs="Helvetica"/>
            <w:color w:val="000000"/>
            <w:sz w:val="24"/>
            <w:szCs w:val="24"/>
          </w:rPr>
          <w:t>Therefore, we concluded that it is not possible to construct an</w:t>
        </w:r>
      </w:ins>
      <w:r w:rsidRPr="00A314E1">
        <w:rPr>
          <w:rFonts w:ascii="Helvetica" w:eastAsia="Times New Roman" w:hAnsi="Helvetica" w:cs="Helvetica"/>
          <w:color w:val="000000"/>
          <w:sz w:val="24"/>
          <w:szCs w:val="24"/>
        </w:rPr>
        <w:t xml:space="preserve"> objective system to compare and weight the different types of contributions and produce an ordered author list</w:t>
      </w:r>
      <w:ins w:id="435" w:author="Gitter, Tony" w:date="2019-04-12T14:36:00Z">
        <w:r w:rsidRPr="00A314E1">
          <w:rPr>
            <w:rFonts w:ascii="Helvetica" w:eastAsia="Times New Roman" w:hAnsi="Helvetica" w:cs="Helvetica"/>
            <w:color w:val="000000"/>
            <w:sz w:val="24"/>
            <w:szCs w:val="24"/>
          </w:rPr>
          <w:t> [</w:t>
        </w:r>
      </w:ins>
      <w:hyperlink r:id="rId175" w:anchor="ref-e2rpsIbt" w:history="1">
        <w:r w:rsidRPr="00A314E1">
          <w:rPr>
            <w:rFonts w:ascii="Helvetica" w:eastAsia="Times New Roman" w:hAnsi="Helvetica" w:cs="Helvetica"/>
            <w:color w:val="2196F3"/>
            <w:sz w:val="24"/>
            <w:szCs w:val="24"/>
            <w:u w:val="single"/>
          </w:rPr>
          <w:t>53</w:t>
        </w:r>
      </w:hyperlink>
      <w:del w:id="436" w:author="Gitter, Tony" w:date="2019-04-12T14:36:00Z">
        <w:r w:rsidR="00074B23" w:rsidRPr="00074B23">
          <w:rPr>
            <w:rFonts w:ascii="Helvetica" w:eastAsia="Times New Roman" w:hAnsi="Helvetica" w:cs="Helvetica"/>
            <w:color w:val="000000"/>
            <w:sz w:val="21"/>
            <w:szCs w:val="21"/>
          </w:rPr>
          <w:delText>.</w:delText>
        </w:r>
      </w:del>
      <w:ins w:id="437" w:author="Gitter, Tony" w:date="2019-04-12T14:36:00Z">
        <w:r w:rsidRPr="00A314E1">
          <w:rPr>
            <w:rFonts w:ascii="Helvetica" w:eastAsia="Times New Roman" w:hAnsi="Helvetica" w:cs="Helvetica"/>
            <w:color w:val="000000"/>
            <w:sz w:val="24"/>
            <w:szCs w:val="24"/>
          </w:rPr>
          <w:t>].</w:t>
        </w:r>
      </w:ins>
    </w:p>
    <w:p w14:paraId="36C66E87" w14:textId="3524CAF4"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To address this issue, we generalized the concept of “co-first” authorship, in which two or more authors are denoted as making equal contributions to a paper. We defined four types of contributions [</w:t>
      </w:r>
      <w:hyperlink r:id="rId176" w:anchor="ref-PZMP42Ak" w:history="1">
        <w:r w:rsidRPr="00A314E1">
          <w:rPr>
            <w:rFonts w:ascii="Helvetica" w:eastAsia="Times New Roman" w:hAnsi="Helvetica" w:cs="Helvetica"/>
            <w:color w:val="2196F3"/>
            <w:sz w:val="24"/>
            <w:szCs w:val="24"/>
            <w:u w:val="single"/>
          </w:rPr>
          <w:t>5</w:t>
        </w:r>
      </w:hyperlink>
      <w:r w:rsidRPr="00A314E1">
        <w:rPr>
          <w:rFonts w:ascii="Helvetica" w:eastAsia="Times New Roman" w:hAnsi="Helvetica" w:cs="Helvetica"/>
          <w:color w:val="000000"/>
          <w:sz w:val="24"/>
          <w:szCs w:val="24"/>
        </w:rPr>
        <w:t xml:space="preserve">], from major to minor, and reviewed the GitHub discussions and commits to assign authors to these categories. A randomized algorithm then arbitrarily ordered authors within each contribution category, and we combined the category-specific author lists to produce a traditional ordering. The randomization procedure was shared with the authors in advance (pre-registered) and run in a deterministic manner. Given the same author contributions, it always produced the same ordered author list. We annotated the author list to indicate that author order was partly randomized and emphasize that the order did not indicate one author contributed more than another from the same category. The Deep Review author ordering </w:t>
      </w:r>
      <w:r w:rsidRPr="00A314E1">
        <w:rPr>
          <w:rFonts w:ascii="Helvetica" w:eastAsia="Times New Roman" w:hAnsi="Helvetica" w:cs="Helvetica"/>
          <w:color w:val="000000"/>
          <w:sz w:val="24"/>
          <w:szCs w:val="24"/>
        </w:rPr>
        <w:lastRenderedPageBreak/>
        <w:t xml:space="preserve">procedure </w:t>
      </w:r>
      <w:del w:id="438" w:author="Gitter, Tony" w:date="2019-04-12T14:36:00Z">
        <w:r w:rsidR="00074B23" w:rsidRPr="00074B23">
          <w:rPr>
            <w:rFonts w:ascii="Helvetica" w:eastAsia="Times New Roman" w:hAnsi="Helvetica" w:cs="Helvetica"/>
            <w:color w:val="000000"/>
            <w:sz w:val="21"/>
            <w:szCs w:val="21"/>
          </w:rPr>
          <w:delText xml:space="preserve">is not inherent to writing with Manubot but </w:delText>
        </w:r>
      </w:del>
      <w:r w:rsidRPr="00A314E1">
        <w:rPr>
          <w:rFonts w:ascii="Helvetica" w:eastAsia="Times New Roman" w:hAnsi="Helvetica" w:cs="Helvetica"/>
          <w:color w:val="000000"/>
          <w:sz w:val="24"/>
          <w:szCs w:val="24"/>
        </w:rPr>
        <w:t xml:space="preserve">illustrates </w:t>
      </w:r>
      <w:del w:id="439" w:author="Gitter, Tony" w:date="2019-04-12T14:36:00Z">
        <w:r w:rsidR="00074B23" w:rsidRPr="00074B23">
          <w:rPr>
            <w:rFonts w:ascii="Helvetica" w:eastAsia="Times New Roman" w:hAnsi="Helvetica" w:cs="Helvetica"/>
            <w:color w:val="000000"/>
            <w:sz w:val="21"/>
            <w:szCs w:val="21"/>
          </w:rPr>
          <w:delText xml:space="preserve">the </w:delText>
        </w:r>
      </w:del>
      <w:r w:rsidRPr="00A314E1">
        <w:rPr>
          <w:rFonts w:ascii="Helvetica" w:eastAsia="Times New Roman" w:hAnsi="Helvetica" w:cs="Helvetica"/>
          <w:color w:val="000000"/>
          <w:sz w:val="24"/>
          <w:szCs w:val="24"/>
        </w:rPr>
        <w:t>authorship possibilities when all contributions are publicly tracked and recorded</w:t>
      </w:r>
      <w:ins w:id="440" w:author="Gitter, Tony" w:date="2019-04-12T14:36:00Z">
        <w:r w:rsidRPr="00A314E1">
          <w:rPr>
            <w:rFonts w:ascii="Helvetica" w:eastAsia="Times New Roman" w:hAnsi="Helvetica" w:cs="Helvetica"/>
            <w:color w:val="000000"/>
            <w:sz w:val="24"/>
            <w:szCs w:val="24"/>
          </w:rPr>
          <w:t xml:space="preserve"> that would be difficult with a traditional collaborative writing platform</w:t>
        </w:r>
      </w:ins>
      <w:r w:rsidRPr="00A314E1">
        <w:rPr>
          <w:rFonts w:ascii="Helvetica" w:eastAsia="Times New Roman" w:hAnsi="Helvetica" w:cs="Helvetica"/>
          <w:color w:val="000000"/>
          <w:sz w:val="24"/>
          <w:szCs w:val="24"/>
        </w:rPr>
        <w:t>.</w:t>
      </w:r>
    </w:p>
    <w:p w14:paraId="758B0ABB" w14:textId="77777777" w:rsidR="00A314E1" w:rsidRPr="00A314E1" w:rsidRDefault="00A314E1" w:rsidP="00A314E1">
      <w:pPr>
        <w:spacing w:before="300" w:after="300" w:line="240" w:lineRule="auto"/>
        <w:rPr>
          <w:ins w:id="441" w:author="Gitter, Tony" w:date="2019-04-12T14:36:00Z"/>
          <w:rFonts w:ascii="Helvetica" w:eastAsia="Times New Roman" w:hAnsi="Helvetica" w:cs="Helvetica"/>
          <w:color w:val="000000"/>
          <w:sz w:val="24"/>
          <w:szCs w:val="24"/>
        </w:rPr>
      </w:pPr>
      <w:ins w:id="442" w:author="Gitter, Tony" w:date="2019-04-12T14:36:00Z">
        <w:r w:rsidRPr="00A314E1">
          <w:rPr>
            <w:rFonts w:ascii="Helvetica" w:eastAsia="Times New Roman" w:hAnsi="Helvetica" w:cs="Helvetica"/>
            <w:color w:val="000000"/>
            <w:sz w:val="24"/>
            <w:szCs w:val="24"/>
          </w:rPr>
          <w:t>Papers with hundreds or thousands of authors are on the rise, such as the article describing the experiments and data that led to the discovery of the Higgs Boson [</w:t>
        </w:r>
      </w:ins>
      <w:hyperlink r:id="rId177" w:anchor="ref-15YfJWkEd" w:history="1">
        <w:r w:rsidRPr="00A314E1">
          <w:rPr>
            <w:rFonts w:ascii="Helvetica" w:eastAsia="Times New Roman" w:hAnsi="Helvetica" w:cs="Helvetica"/>
            <w:color w:val="2196F3"/>
            <w:sz w:val="24"/>
            <w:szCs w:val="24"/>
            <w:u w:val="single"/>
          </w:rPr>
          <w:t>54</w:t>
        </w:r>
      </w:hyperlink>
      <w:ins w:id="443" w:author="Gitter, Tony" w:date="2019-04-12T14:36:00Z">
        <w:r w:rsidRPr="00A314E1">
          <w:rPr>
            <w:rFonts w:ascii="Helvetica" w:eastAsia="Times New Roman" w:hAnsi="Helvetica" w:cs="Helvetica"/>
            <w:color w:val="000000"/>
            <w:sz w:val="24"/>
            <w:szCs w:val="24"/>
          </w:rPr>
          <w:t>] (5000 authors) and the report of the Drosophila genome [</w:t>
        </w:r>
      </w:ins>
      <w:hyperlink r:id="rId178" w:anchor="ref-Szy8sdWq" w:history="1">
        <w:r w:rsidRPr="00A314E1">
          <w:rPr>
            <w:rFonts w:ascii="Helvetica" w:eastAsia="Times New Roman" w:hAnsi="Helvetica" w:cs="Helvetica"/>
            <w:color w:val="2196F3"/>
            <w:sz w:val="24"/>
            <w:szCs w:val="24"/>
            <w:u w:val="single"/>
          </w:rPr>
          <w:t>55</w:t>
        </w:r>
      </w:hyperlink>
      <w:ins w:id="444" w:author="Gitter, Tony" w:date="2019-04-12T14:36:00Z">
        <w:r w:rsidRPr="00A314E1">
          <w:rPr>
            <w:rFonts w:ascii="Helvetica" w:eastAsia="Times New Roman" w:hAnsi="Helvetica" w:cs="Helvetica"/>
            <w:color w:val="000000"/>
            <w:sz w:val="24"/>
            <w:szCs w:val="24"/>
          </w:rPr>
          <w:t>] (1000 authors). Yet </w:t>
        </w:r>
        <w:r w:rsidRPr="00A314E1">
          <w:rPr>
            <w:rFonts w:ascii="Helvetica" w:eastAsia="Times New Roman" w:hAnsi="Helvetica" w:cs="Helvetica"/>
            <w:i/>
            <w:iCs/>
            <w:color w:val="000000"/>
            <w:sz w:val="24"/>
            <w:szCs w:val="24"/>
          </w:rPr>
          <w:t>the number of people that participated in writing</w:t>
        </w:r>
        <w:r w:rsidRPr="00A314E1">
          <w:rPr>
            <w:rFonts w:ascii="Helvetica" w:eastAsia="Times New Roman" w:hAnsi="Helvetica" w:cs="Helvetica"/>
            <w:color w:val="000000"/>
            <w:sz w:val="24"/>
            <w:szCs w:val="24"/>
          </w:rPr>
          <w:t> those papers, as opposed to generating and analyzing the data, is not always clear and is likely to be far below the number of authors [</w:t>
        </w:r>
      </w:ins>
      <w:hyperlink r:id="rId179" w:anchor="ref-NGOit8L2" w:history="1">
        <w:r w:rsidRPr="00A314E1">
          <w:rPr>
            <w:rFonts w:ascii="Helvetica" w:eastAsia="Times New Roman" w:hAnsi="Helvetica" w:cs="Helvetica"/>
            <w:color w:val="2196F3"/>
            <w:sz w:val="24"/>
            <w:szCs w:val="24"/>
            <w:u w:val="single"/>
          </w:rPr>
          <w:t>56</w:t>
        </w:r>
      </w:hyperlink>
      <w:proofErr w:type="gramStart"/>
      <w:ins w:id="445" w:author="Gitter, Tony" w:date="2019-04-12T14:36:00Z">
        <w:r w:rsidRPr="00A314E1">
          <w:rPr>
            <w:rFonts w:ascii="Helvetica" w:eastAsia="Times New Roman" w:hAnsi="Helvetica" w:cs="Helvetica"/>
            <w:color w:val="000000"/>
            <w:sz w:val="24"/>
            <w:szCs w:val="24"/>
          </w:rPr>
          <w:t>,</w:t>
        </w:r>
      </w:ins>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"ref-nahdPyLb"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57</w:t>
      </w:r>
      <w:r w:rsidRPr="00A314E1">
        <w:rPr>
          <w:rFonts w:ascii="Helvetica" w:eastAsia="Times New Roman" w:hAnsi="Helvetica" w:cs="Helvetica"/>
          <w:color w:val="000000"/>
          <w:sz w:val="24"/>
          <w:szCs w:val="24"/>
        </w:rPr>
        <w:fldChar w:fldCharType="end"/>
      </w:r>
      <w:ins w:id="446" w:author="Gitter, Tony" w:date="2019-04-12T14:36:00Z">
        <w:r w:rsidRPr="00A314E1">
          <w:rPr>
            <w:rFonts w:ascii="Helvetica" w:eastAsia="Times New Roman" w:hAnsi="Helvetica" w:cs="Helvetica"/>
            <w:color w:val="000000"/>
            <w:sz w:val="24"/>
            <w:szCs w:val="24"/>
          </w:rPr>
          <w:t>]. Manubot provides the scientists involved in large collaborations the opportunity to actively participate, through a public forum, in the writing process.</w:t>
        </w:r>
      </w:ins>
    </w:p>
    <w:p w14:paraId="72279208"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Discussion</w:t>
      </w:r>
    </w:p>
    <w:p w14:paraId="731A1E89" w14:textId="77777777"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Collaborative review manuscripts</w:t>
      </w:r>
    </w:p>
    <w:p w14:paraId="4C1261AF"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open scholarly writing Manubot enables has particular benefits for review articles, which present the state of the art in a scientific field [</w:t>
      </w:r>
      <w:hyperlink r:id="rId180" w:anchor="ref-Rhm4AK0j" w:history="1">
        <w:r w:rsidRPr="00A314E1">
          <w:rPr>
            <w:rFonts w:ascii="Helvetica" w:eastAsia="Times New Roman" w:hAnsi="Helvetica" w:cs="Helvetica"/>
            <w:color w:val="2196F3"/>
            <w:sz w:val="24"/>
            <w:szCs w:val="24"/>
            <w:u w:val="single"/>
          </w:rPr>
          <w:t>58</w:t>
        </w:r>
      </w:hyperlink>
      <w:r w:rsidRPr="00A314E1">
        <w:rPr>
          <w:rFonts w:ascii="Helvetica" w:eastAsia="Times New Roman" w:hAnsi="Helvetica" w:cs="Helvetica"/>
          <w:color w:val="000000"/>
          <w:sz w:val="24"/>
          <w:szCs w:val="24"/>
        </w:rPr>
        <w:t>]. Literature reviews are typically written in private by an invited team of colleagues. In contrast, broadly opening the process to anyone engaged in the topic — such that planning, organizing, writing, and editing occur collaboratively in a public forum where anyone is welcome to participate — can maximize a review’s value. Open drafting of reviews is especially helpful for capturing state-of-the-art knowledge about rapidly advancing research topics at the intersection of existing disciplines where contributors bring diverse opinions and expertise.</w:t>
      </w:r>
    </w:p>
    <w:p w14:paraId="783A5069"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Writing review articles in a public forum allows review authors to engage with the original researchers to clarify their methods and results and present them accurately, as exemplified </w:t>
      </w:r>
      <w:hyperlink r:id="rId181" w:history="1">
        <w:r w:rsidRPr="00A314E1">
          <w:rPr>
            <w:rFonts w:ascii="Helvetica" w:eastAsia="Times New Roman" w:hAnsi="Helvetica" w:cs="Helvetica"/>
            <w:color w:val="2196F3"/>
            <w:sz w:val="24"/>
            <w:szCs w:val="24"/>
            <w:u w:val="single"/>
          </w:rPr>
          <w:t>here</w:t>
        </w:r>
      </w:hyperlink>
      <w:r w:rsidRPr="00A314E1">
        <w:rPr>
          <w:rFonts w:ascii="Helvetica" w:eastAsia="Times New Roman" w:hAnsi="Helvetica" w:cs="Helvetica"/>
          <w:color w:val="000000"/>
          <w:sz w:val="24"/>
          <w:szCs w:val="24"/>
        </w:rPr>
        <w:t>. Additionally, discussing manuscripts in the open generates valuable pre-publication peer review of preprints [</w:t>
      </w:r>
      <w:hyperlink r:id="rId182" w:anchor="ref-pqBLIXzp" w:history="1">
        <w:r w:rsidRPr="00A314E1">
          <w:rPr>
            <w:rFonts w:ascii="Helvetica" w:eastAsia="Times New Roman" w:hAnsi="Helvetica" w:cs="Helvetica"/>
            <w:color w:val="2196F3"/>
            <w:sz w:val="24"/>
            <w:szCs w:val="24"/>
            <w:u w:val="single"/>
          </w:rPr>
          <w:t>22</w:t>
        </w:r>
      </w:hyperlink>
      <w:r w:rsidRPr="00A314E1">
        <w:rPr>
          <w:rFonts w:ascii="Helvetica" w:eastAsia="Times New Roman" w:hAnsi="Helvetica" w:cs="Helvetica"/>
          <w:color w:val="000000"/>
          <w:sz w:val="24"/>
          <w:szCs w:val="24"/>
        </w:rPr>
        <w:t>] or post-publication peer review [</w:t>
      </w:r>
      <w:hyperlink r:id="rId183" w:anchor="ref-LfJGtB83" w:history="1">
        <w:r w:rsidRPr="00A314E1">
          <w:rPr>
            <w:rFonts w:ascii="Helvetica" w:eastAsia="Times New Roman" w:hAnsi="Helvetica" w:cs="Helvetica"/>
            <w:color w:val="2196F3"/>
            <w:sz w:val="24"/>
            <w:szCs w:val="24"/>
            <w:u w:val="single"/>
          </w:rPr>
          <w:t>16</w:t>
        </w:r>
      </w:hyperlink>
      <w:r w:rsidRPr="00A314E1">
        <w:rPr>
          <w:rFonts w:ascii="Helvetica" w:eastAsia="Times New Roman" w:hAnsi="Helvetica" w:cs="Helvetica"/>
          <w:color w:val="000000"/>
          <w:sz w:val="24"/>
          <w:szCs w:val="24"/>
        </w:rPr>
        <w:t>,</w:t>
      </w:r>
      <w:hyperlink r:id="rId184" w:anchor="ref-jYs2OUFW" w:history="1">
        <w:r w:rsidRPr="00A314E1">
          <w:rPr>
            <w:rFonts w:ascii="Helvetica" w:eastAsia="Times New Roman" w:hAnsi="Helvetica" w:cs="Helvetica"/>
            <w:color w:val="2196F3"/>
            <w:sz w:val="24"/>
            <w:szCs w:val="24"/>
            <w:u w:val="single"/>
          </w:rPr>
          <w:t>59</w:t>
        </w:r>
      </w:hyperlink>
      <w:r w:rsidRPr="00A314E1">
        <w:rPr>
          <w:rFonts w:ascii="Helvetica" w:eastAsia="Times New Roman" w:hAnsi="Helvetica" w:cs="Helvetica"/>
          <w:color w:val="000000"/>
          <w:sz w:val="24"/>
          <w:szCs w:val="24"/>
        </w:rPr>
        <w:t>,</w:t>
      </w:r>
      <w:hyperlink r:id="rId185" w:anchor="ref-HflJ6Hy5" w:history="1">
        <w:r w:rsidRPr="00A314E1">
          <w:rPr>
            <w:rFonts w:ascii="Helvetica" w:eastAsia="Times New Roman" w:hAnsi="Helvetica" w:cs="Helvetica"/>
            <w:color w:val="2196F3"/>
            <w:sz w:val="24"/>
            <w:szCs w:val="24"/>
            <w:u w:val="single"/>
          </w:rPr>
          <w:t>60</w:t>
        </w:r>
      </w:hyperlink>
      <w:r w:rsidRPr="00A314E1">
        <w:rPr>
          <w:rFonts w:ascii="Helvetica" w:eastAsia="Times New Roman" w:hAnsi="Helvetica" w:cs="Helvetica"/>
          <w:color w:val="000000"/>
          <w:sz w:val="24"/>
          <w:szCs w:val="24"/>
        </w:rPr>
        <w:t>]. Because incentives to provide public peer review of existing literature [</w:t>
      </w:r>
      <w:hyperlink r:id="rId186" w:anchor="ref-uw5bep8P" w:history="1">
        <w:r w:rsidRPr="00A314E1">
          <w:rPr>
            <w:rFonts w:ascii="Helvetica" w:eastAsia="Times New Roman" w:hAnsi="Helvetica" w:cs="Helvetica"/>
            <w:color w:val="2196F3"/>
            <w:sz w:val="24"/>
            <w:szCs w:val="24"/>
            <w:u w:val="single"/>
          </w:rPr>
          <w:t>61</w:t>
        </w:r>
      </w:hyperlink>
      <w:r w:rsidRPr="00A314E1">
        <w:rPr>
          <w:rFonts w:ascii="Helvetica" w:eastAsia="Times New Roman" w:hAnsi="Helvetica" w:cs="Helvetica"/>
          <w:color w:val="000000"/>
          <w:sz w:val="24"/>
          <w:szCs w:val="24"/>
        </w:rPr>
        <w:t>] are lacking, open collaborative reviews — where authorship is open to anyone who makes a valid contribution — could help spur more post-publication peer review.</w:t>
      </w:r>
    </w:p>
    <w:p w14:paraId="702BC42D" w14:textId="77777777"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Additional collaborative writing projects</w:t>
      </w:r>
    </w:p>
    <w:p w14:paraId="5A11F240"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The Deep Review was not the first scholarly manuscript written online via an open collaborative process. In 2013, two dozen mathematicians created the 600-page Homotopy Type Theory book, writing collaboratively in LaTeX on GitHub [</w:t>
      </w:r>
      <w:hyperlink r:id="rId187" w:anchor="ref-RExXs8is" w:history="1">
        <w:r w:rsidRPr="00A314E1">
          <w:rPr>
            <w:rFonts w:ascii="Helvetica" w:eastAsia="Times New Roman" w:hAnsi="Helvetica" w:cs="Helvetica"/>
            <w:color w:val="2196F3"/>
            <w:sz w:val="24"/>
            <w:szCs w:val="24"/>
            <w:u w:val="single"/>
          </w:rPr>
          <w:t>62</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"ref-MhC1nPDK"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63</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Two technical books on cryptocurrency — </w:t>
      </w:r>
      <w:hyperlink r:id="rId188" w:history="1">
        <w:r w:rsidRPr="00A314E1">
          <w:rPr>
            <w:rFonts w:ascii="Helvetica" w:eastAsia="Times New Roman" w:hAnsi="Helvetica" w:cs="Helvetica"/>
            <w:color w:val="2196F3"/>
            <w:sz w:val="24"/>
            <w:szCs w:val="24"/>
            <w:u w:val="single"/>
          </w:rPr>
          <w:t>Mastering Bitcoin</w:t>
        </w:r>
      </w:hyperlink>
      <w:r w:rsidRPr="00A314E1">
        <w:rPr>
          <w:rFonts w:ascii="Helvetica" w:eastAsia="Times New Roman" w:hAnsi="Helvetica" w:cs="Helvetica"/>
          <w:color w:val="000000"/>
          <w:sz w:val="24"/>
          <w:szCs w:val="24"/>
        </w:rPr>
        <w:t> and </w:t>
      </w:r>
      <w:hyperlink r:id="rId189" w:history="1">
        <w:r w:rsidRPr="00A314E1">
          <w:rPr>
            <w:rFonts w:ascii="Helvetica" w:eastAsia="Times New Roman" w:hAnsi="Helvetica" w:cs="Helvetica"/>
            <w:color w:val="2196F3"/>
            <w:sz w:val="24"/>
            <w:szCs w:val="24"/>
            <w:u w:val="single"/>
          </w:rPr>
          <w:t>Mastering Ethereum</w:t>
        </w:r>
      </w:hyperlink>
      <w:r w:rsidRPr="00A314E1">
        <w:rPr>
          <w:rFonts w:ascii="Helvetica" w:eastAsia="Times New Roman" w:hAnsi="Helvetica" w:cs="Helvetica"/>
          <w:color w:val="000000"/>
          <w:sz w:val="24"/>
          <w:szCs w:val="24"/>
        </w:rPr>
        <w:t> — written on GitHub in AsciiDoc format have engaged hundreds of contributors. Both Homotopy Type Theory and Mastering Bitcoin continue to be maintained years after their initial publication. A 2017 perspective on the future of peer review was written collaboratively on Overleaf, with contributions from 32 authors [</w:t>
      </w:r>
      <w:hyperlink r:id="rId190" w:anchor="ref-52Q1v5nS" w:history="1">
        <w:r w:rsidRPr="00A314E1">
          <w:rPr>
            <w:rFonts w:ascii="Helvetica" w:eastAsia="Times New Roman" w:hAnsi="Helvetica" w:cs="Helvetica"/>
            <w:color w:val="2196F3"/>
            <w:sz w:val="24"/>
            <w:szCs w:val="24"/>
            <w:u w:val="single"/>
          </w:rPr>
          <w:t>64</w:t>
        </w:r>
      </w:hyperlink>
      <w:r w:rsidRPr="00A314E1">
        <w:rPr>
          <w:rFonts w:ascii="Helvetica" w:eastAsia="Times New Roman" w:hAnsi="Helvetica" w:cs="Helvetica"/>
          <w:color w:val="000000"/>
          <w:sz w:val="24"/>
          <w:szCs w:val="24"/>
        </w:rPr>
        <w:t xml:space="preserve">]. While debate was raging over tightening the default threshold for statistical significance, nearly 150 </w:t>
      </w:r>
      <w:r w:rsidRPr="00A314E1">
        <w:rPr>
          <w:rFonts w:ascii="Helvetica" w:eastAsia="Times New Roman" w:hAnsi="Helvetica" w:cs="Helvetica"/>
          <w:color w:val="000000"/>
          <w:sz w:val="24"/>
          <w:szCs w:val="24"/>
        </w:rPr>
        <w:lastRenderedPageBreak/>
        <w:t>scientists contributed to a Google Doc discussion that was condensed into a traditional journal commentary [</w:t>
      </w:r>
      <w:hyperlink r:id="rId191" w:anchor="ref-82ZjWq3i" w:history="1">
        <w:r w:rsidRPr="00A314E1">
          <w:rPr>
            <w:rFonts w:ascii="Helvetica" w:eastAsia="Times New Roman" w:hAnsi="Helvetica" w:cs="Helvetica"/>
            <w:color w:val="2196F3"/>
            <w:sz w:val="24"/>
            <w:szCs w:val="24"/>
            <w:u w:val="single"/>
          </w:rPr>
          <w:t>65</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"ref-HXpnCQu1"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66</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The greatest success to date of open collaborative writing is arguably Wikipedia, whose English version contains over 5.5 million articles. Wikipedia scaled encyclopedias </w:t>
      </w:r>
      <w:hyperlink r:id="rId192" w:history="1">
        <w:r w:rsidRPr="00A314E1">
          <w:rPr>
            <w:rFonts w:ascii="Helvetica" w:eastAsia="Times New Roman" w:hAnsi="Helvetica" w:cs="Helvetica"/>
            <w:color w:val="2196F3"/>
            <w:sz w:val="24"/>
            <w:szCs w:val="24"/>
            <w:u w:val="single"/>
          </w:rPr>
          <w:t>far beyond</w:t>
        </w:r>
      </w:hyperlink>
      <w:r w:rsidRPr="00A314E1">
        <w:rPr>
          <w:rFonts w:ascii="Helvetica" w:eastAsia="Times New Roman" w:hAnsi="Helvetica" w:cs="Helvetica"/>
          <w:color w:val="000000"/>
          <w:sz w:val="24"/>
          <w:szCs w:val="24"/>
        </w:rPr>
        <w:t> any privately-written alternative. These examples illustrate how open collaborative writing can scale scholarly manuscripts where diverse opinion and expertise are paramount beyond what would otherwise be possible.</w:t>
      </w:r>
    </w:p>
    <w:p w14:paraId="7D875D7C" w14:textId="6B9C934D"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Open writing also presents new opportunities for distributing scholarly communication. Though it is still valuable to have versioned drafts of a manuscript with digital identifiers, journal publication may not be the terminal endpoint for collaborative manuscripts. After releasing the first version of the Deep Review [</w:t>
      </w:r>
      <w:hyperlink r:id="rId193" w:anchor="ref-tJKvnIaZ" w:history="1">
        <w:r w:rsidRPr="00A314E1">
          <w:rPr>
            <w:rFonts w:ascii="Helvetica" w:eastAsia="Times New Roman" w:hAnsi="Helvetica" w:cs="Helvetica"/>
            <w:color w:val="2196F3"/>
            <w:sz w:val="24"/>
            <w:szCs w:val="24"/>
            <w:u w:val="single"/>
          </w:rPr>
          <w:t>10</w:t>
        </w:r>
      </w:hyperlink>
      <w:r w:rsidRPr="00A314E1">
        <w:rPr>
          <w:rFonts w:ascii="Helvetica" w:eastAsia="Times New Roman" w:hAnsi="Helvetica" w:cs="Helvetica"/>
          <w:color w:val="000000"/>
          <w:sz w:val="24"/>
          <w:szCs w:val="24"/>
        </w:rPr>
        <w:t>], 14 new contributors updated the manuscript (Figure </w:t>
      </w:r>
      <w:hyperlink r:id="rId194" w:anchor="fig:contrib" w:history="1">
        <w:r w:rsidRPr="00A314E1">
          <w:rPr>
            <w:rFonts w:ascii="Helvetica" w:eastAsia="Times New Roman" w:hAnsi="Helvetica" w:cs="Helvetica"/>
            <w:color w:val="2196F3"/>
            <w:sz w:val="24"/>
            <w:szCs w:val="24"/>
            <w:u w:val="single"/>
          </w:rPr>
          <w:t>2</w:t>
        </w:r>
      </w:hyperlink>
      <w:r w:rsidRPr="00A314E1">
        <w:rPr>
          <w:rFonts w:ascii="Helvetica" w:eastAsia="Times New Roman" w:hAnsi="Helvetica" w:cs="Helvetica"/>
          <w:color w:val="000000"/>
          <w:sz w:val="24"/>
          <w:szCs w:val="24"/>
        </w:rPr>
        <w:t>). Existing authors continue to discuss new literature, </w:t>
      </w:r>
      <w:hyperlink r:id="rId195" w:history="1">
        <w:r w:rsidRPr="00A314E1">
          <w:rPr>
            <w:rFonts w:ascii="Helvetica" w:eastAsia="Times New Roman" w:hAnsi="Helvetica" w:cs="Helvetica"/>
            <w:color w:val="2196F3"/>
            <w:sz w:val="24"/>
            <w:szCs w:val="24"/>
            <w:u w:val="single"/>
          </w:rPr>
          <w:t>creating a living document</w:t>
        </w:r>
      </w:hyperlink>
      <w:r w:rsidRPr="00A314E1">
        <w:rPr>
          <w:rFonts w:ascii="Helvetica" w:eastAsia="Times New Roman" w:hAnsi="Helvetica" w:cs="Helvetica"/>
          <w:color w:val="000000"/>
          <w:sz w:val="24"/>
          <w:szCs w:val="24"/>
        </w:rPr>
        <w:t>. Manubot provides an ideal platform for perpetual reviews [</w:t>
      </w:r>
      <w:hyperlink r:id="rId196" w:anchor="ref-Xs2yPQcr" w:history="1">
        <w:r w:rsidRPr="00A314E1">
          <w:rPr>
            <w:rFonts w:ascii="Helvetica" w:eastAsia="Times New Roman" w:hAnsi="Helvetica" w:cs="Helvetica"/>
            <w:color w:val="2196F3"/>
            <w:sz w:val="24"/>
            <w:szCs w:val="24"/>
            <w:u w:val="single"/>
          </w:rPr>
          <w:t>67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w:instrText>
      </w:r>
      <w:del w:id="447" w:author="Gitter, Tony" w:date="2019-04-12T14:36:00Z">
        <w:r w:rsidR="00074B23" w:rsidRPr="00074B23">
          <w:rPr>
            <w:rFonts w:ascii="Helvetica" w:eastAsia="Times New Roman" w:hAnsi="Helvetica" w:cs="Helvetica"/>
            <w:color w:val="000000"/>
            <w:sz w:val="21"/>
            <w:szCs w:val="21"/>
          </w:rPr>
          <w:delInstrText>12fd1685f01d992e37f997a1daf6b523e1dc152a</w:delInstrText>
        </w:r>
      </w:del>
      <w:ins w:id="448" w:author="Gitter, Tony" w:date="2019-04-12T14:36:00Z">
        <w:r w:rsidRPr="00A314E1">
          <w:rPr>
            <w:rFonts w:ascii="Helvetica" w:eastAsia="Times New Roman" w:hAnsi="Helvetica" w:cs="Helvetica"/>
            <w:color w:val="000000"/>
            <w:sz w:val="24"/>
            <w:szCs w:val="24"/>
          </w:rPr>
          <w:instrText>879971180dfd0f4cb654b05144fe15e4043d22c1</w:instrText>
        </w:r>
      </w:ins>
      <w:r w:rsidRPr="00A314E1">
        <w:rPr>
          <w:rFonts w:ascii="Helvetica" w:eastAsia="Times New Roman" w:hAnsi="Helvetica" w:cs="Helvetica"/>
          <w:color w:val="000000"/>
          <w:sz w:val="24"/>
          <w:szCs w:val="24"/>
        </w:rPr>
        <w:instrText xml:space="preserve">/" \l "ref-H0XkaC8S" </w:instrText>
      </w:r>
      <w:r w:rsidRPr="00A314E1">
        <w:rPr>
          <w:rFonts w:ascii="Helvetica" w:eastAsia="Times New Roman" w:hAnsi="Helvetica" w:cs="Helvetica"/>
          <w:color w:val="000000"/>
          <w:sz w:val="24"/>
          <w:szCs w:val="24"/>
        </w:rPr>
        <w:fldChar w:fldCharType="separate"/>
      </w:r>
      <w:del w:id="449" w:author="Gitter, Tony" w:date="2019-04-12T14:36:00Z">
        <w:r w:rsidR="00074B23" w:rsidRPr="00074B23">
          <w:rPr>
            <w:rFonts w:ascii="Helvetica" w:eastAsia="Times New Roman" w:hAnsi="Helvetica" w:cs="Helvetica"/>
            <w:color w:val="4183C4"/>
            <w:sz w:val="21"/>
            <w:szCs w:val="21"/>
            <w:u w:val="single"/>
          </w:rPr>
          <w:delText>47</w:delText>
        </w:r>
      </w:del>
      <w:ins w:id="450" w:author="Gitter, Tony" w:date="2019-04-12T14:36:00Z">
        <w:r w:rsidRPr="00A314E1">
          <w:rPr>
            <w:rFonts w:ascii="Helvetica" w:eastAsia="Times New Roman" w:hAnsi="Helvetica" w:cs="Helvetica"/>
            <w:color w:val="2196F3"/>
            <w:sz w:val="24"/>
            <w:szCs w:val="24"/>
            <w:u w:val="single"/>
          </w:rPr>
          <w:t>68</w:t>
        </w:r>
      </w:ins>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w:t>
      </w:r>
    </w:p>
    <w:p w14:paraId="4D1A4EE3" w14:textId="70CBDCCB"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Concepts for the future of scholarly publishing extend beyond collaborative writing [</w:t>
      </w:r>
      <w:hyperlink r:id="rId197" w:anchor="ref-WDvu1SAV" w:history="1">
        <w:r w:rsidRPr="00A314E1">
          <w:rPr>
            <w:rFonts w:ascii="Helvetica" w:eastAsia="Times New Roman" w:hAnsi="Helvetica" w:cs="Helvetica"/>
            <w:color w:val="2196F3"/>
            <w:sz w:val="24"/>
            <w:szCs w:val="24"/>
            <w:u w:val="single"/>
          </w:rPr>
          <w:t>69</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"ref-ILhLpgTs"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70</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Bookdown [</w:t>
      </w:r>
      <w:hyperlink r:id="rId198" w:anchor="ref-1BISa1RLr" w:history="1">
        <w:r w:rsidRPr="00A314E1">
          <w:rPr>
            <w:rFonts w:ascii="Helvetica" w:eastAsia="Times New Roman" w:hAnsi="Helvetica" w:cs="Helvetica"/>
            <w:color w:val="2196F3"/>
            <w:sz w:val="24"/>
            <w:szCs w:val="24"/>
            <w:u w:val="single"/>
          </w:rPr>
          <w:t>71</w:t>
        </w:r>
      </w:hyperlink>
      <w:r w:rsidRPr="00A314E1">
        <w:rPr>
          <w:rFonts w:ascii="Helvetica" w:eastAsia="Times New Roman" w:hAnsi="Helvetica" w:cs="Helvetica"/>
          <w:color w:val="000000"/>
          <w:sz w:val="24"/>
          <w:szCs w:val="24"/>
        </w:rPr>
        <w:t>] and Pandoc Scholar [</w:t>
      </w:r>
      <w:hyperlink r:id="rId199" w:anchor="ref-17wKkS4DV" w:history="1">
        <w:r w:rsidRPr="00A314E1">
          <w:rPr>
            <w:rFonts w:ascii="Helvetica" w:eastAsia="Times New Roman" w:hAnsi="Helvetica" w:cs="Helvetica"/>
            <w:color w:val="2196F3"/>
            <w:sz w:val="24"/>
            <w:szCs w:val="24"/>
            <w:u w:val="single"/>
          </w:rPr>
          <w:t>12</w:t>
        </w:r>
      </w:hyperlink>
      <w:r w:rsidRPr="00A314E1">
        <w:rPr>
          <w:rFonts w:ascii="Helvetica" w:eastAsia="Times New Roman" w:hAnsi="Helvetica" w:cs="Helvetica"/>
          <w:color w:val="000000"/>
          <w:sz w:val="24"/>
          <w:szCs w:val="24"/>
        </w:rPr>
        <w:t>] both extend traditional Markdown to better support publishing. Examples of continuous integration to automate manuscript generation include </w:t>
      </w:r>
      <w:hyperlink r:id="rId200" w:history="1">
        <w:r w:rsidRPr="00A314E1">
          <w:rPr>
            <w:rFonts w:ascii="Helvetica" w:eastAsia="Times New Roman" w:hAnsi="Helvetica" w:cs="Helvetica"/>
            <w:color w:val="2196F3"/>
            <w:sz w:val="24"/>
            <w:szCs w:val="24"/>
            <w:u w:val="single"/>
          </w:rPr>
          <w:t>gh-publisher</w:t>
        </w:r>
      </w:hyperlink>
      <w:r w:rsidRPr="00A314E1">
        <w:rPr>
          <w:rFonts w:ascii="Helvetica" w:eastAsia="Times New Roman" w:hAnsi="Helvetica" w:cs="Helvetica"/>
          <w:color w:val="000000"/>
          <w:sz w:val="24"/>
          <w:szCs w:val="24"/>
        </w:rPr>
        <w:t> and Continuous Publishing [</w:t>
      </w:r>
      <w:hyperlink r:id="rId201" w:anchor="ref-nqeDrtsc" w:history="1">
        <w:r w:rsidRPr="00A314E1">
          <w:rPr>
            <w:rFonts w:ascii="Helvetica" w:eastAsia="Times New Roman" w:hAnsi="Helvetica" w:cs="Helvetica"/>
            <w:color w:val="2196F3"/>
            <w:sz w:val="24"/>
            <w:szCs w:val="24"/>
            <w:u w:val="single"/>
          </w:rPr>
          <w:t>72</w:t>
        </w:r>
      </w:hyperlink>
      <w:r w:rsidRPr="00A314E1">
        <w:rPr>
          <w:rFonts w:ascii="Helvetica" w:eastAsia="Times New Roman" w:hAnsi="Helvetica" w:cs="Helvetica"/>
          <w:color w:val="000000"/>
          <w:sz w:val="24"/>
          <w:szCs w:val="24"/>
        </w:rPr>
        <w:t>], which was used to produce the book Opening Science [</w:t>
      </w:r>
      <w:hyperlink r:id="rId202" w:anchor="ref-ujrfOBM1" w:history="1">
        <w:r w:rsidRPr="00A314E1">
          <w:rPr>
            <w:rFonts w:ascii="Helvetica" w:eastAsia="Times New Roman" w:hAnsi="Helvetica" w:cs="Helvetica"/>
            <w:color w:val="2196F3"/>
            <w:sz w:val="24"/>
            <w:szCs w:val="24"/>
            <w:u w:val="single"/>
          </w:rPr>
          <w:t>73</w:t>
        </w:r>
      </w:hyperlink>
      <w:ins w:id="451" w:author="Gitter, Tony" w:date="2019-04-12T14:36:00Z">
        <w:r w:rsidRPr="00A314E1">
          <w:rPr>
            <w:rFonts w:ascii="Helvetica" w:eastAsia="Times New Roman" w:hAnsi="Helvetica" w:cs="Helvetica"/>
            <w:color w:val="000000"/>
            <w:sz w:val="24"/>
            <w:szCs w:val="24"/>
          </w:rPr>
          <w:t>]. Binder [</w:t>
        </w:r>
      </w:ins>
      <w:hyperlink r:id="rId203" w:anchor="ref-Q20Bxdsr" w:history="1">
        <w:r w:rsidRPr="00A314E1">
          <w:rPr>
            <w:rFonts w:ascii="Helvetica" w:eastAsia="Times New Roman" w:hAnsi="Helvetica" w:cs="Helvetica"/>
            <w:color w:val="2196F3"/>
            <w:sz w:val="24"/>
            <w:szCs w:val="24"/>
            <w:u w:val="single"/>
          </w:rPr>
          <w:t>11</w:t>
        </w:r>
      </w:hyperlink>
      <w:del w:id="452" w:author="Gitter, Tony" w:date="2019-04-12T14:36:00Z">
        <w:r w:rsidR="00074B23" w:rsidRPr="00074B23">
          <w:rPr>
            <w:rFonts w:ascii="Helvetica" w:eastAsia="Times New Roman" w:hAnsi="Helvetica" w:cs="Helvetica"/>
            <w:color w:val="000000"/>
            <w:sz w:val="21"/>
            <w:szCs w:val="21"/>
          </w:rPr>
          <w:delText>].</w:delText>
        </w:r>
      </w:del>
      <w:ins w:id="453"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xml:space="preserve"> Distill journal articles [</w:t>
      </w:r>
      <w:hyperlink r:id="rId204" w:anchor="ref-MHNCSD5I" w:history="1">
        <w:r w:rsidRPr="00A314E1">
          <w:rPr>
            <w:rFonts w:ascii="Helvetica" w:eastAsia="Times New Roman" w:hAnsi="Helvetica" w:cs="Helvetica"/>
            <w:color w:val="2196F3"/>
            <w:sz w:val="24"/>
            <w:szCs w:val="24"/>
            <w:u w:val="single"/>
          </w:rPr>
          <w:t>74</w:t>
        </w:r>
      </w:hyperlink>
      <w:r w:rsidRPr="00A314E1">
        <w:rPr>
          <w:rFonts w:ascii="Helvetica" w:eastAsia="Times New Roman" w:hAnsi="Helvetica" w:cs="Helvetica"/>
          <w:color w:val="000000"/>
          <w:sz w:val="24"/>
          <w:szCs w:val="24"/>
        </w:rPr>
        <w:t>], Idyll [</w:t>
      </w:r>
      <w:hyperlink r:id="rId205" w:anchor="ref-1ESo5MNnB" w:history="1">
        <w:r w:rsidRPr="00A314E1">
          <w:rPr>
            <w:rFonts w:ascii="Helvetica" w:eastAsia="Times New Roman" w:hAnsi="Helvetica" w:cs="Helvetica"/>
            <w:color w:val="2196F3"/>
            <w:sz w:val="24"/>
            <w:szCs w:val="24"/>
            <w:u w:val="single"/>
          </w:rPr>
          <w:t>75</w:t>
        </w:r>
      </w:hyperlink>
      <w:r w:rsidRPr="00A314E1">
        <w:rPr>
          <w:rFonts w:ascii="Helvetica" w:eastAsia="Times New Roman" w:hAnsi="Helvetica" w:cs="Helvetica"/>
          <w:color w:val="000000"/>
          <w:sz w:val="24"/>
          <w:szCs w:val="24"/>
        </w:rPr>
        <w:t>], and Stencila [</w:t>
      </w:r>
      <w:hyperlink r:id="rId206" w:anchor="ref-BWMf57EM" w:history="1">
        <w:r w:rsidRPr="00A314E1">
          <w:rPr>
            <w:rFonts w:ascii="Helvetica" w:eastAsia="Times New Roman" w:hAnsi="Helvetica" w:cs="Helvetica"/>
            <w:color w:val="2196F3"/>
            <w:sz w:val="24"/>
            <w:szCs w:val="24"/>
            <w:u w:val="single"/>
          </w:rPr>
          <w:t>76</w:t>
        </w:r>
      </w:hyperlink>
      <w:ins w:id="454" w:author="Gitter, Tony" w:date="2019-04-12T14:36:00Z">
        <w:r w:rsidRPr="00A314E1">
          <w:rPr>
            <w:rFonts w:ascii="Helvetica" w:eastAsia="Times New Roman" w:hAnsi="Helvetica" w:cs="Helvetica"/>
            <w:color w:val="000000"/>
            <w:sz w:val="24"/>
            <w:szCs w:val="24"/>
          </w:rPr>
          <w:t>,</w:t>
        </w:r>
      </w:ins>
      <w:hyperlink r:id="rId207" w:anchor="ref-KLKZcPlg" w:history="1">
        <w:r w:rsidRPr="00A314E1">
          <w:rPr>
            <w:rFonts w:ascii="Helvetica" w:eastAsia="Times New Roman" w:hAnsi="Helvetica" w:cs="Helvetica"/>
            <w:color w:val="2196F3"/>
            <w:sz w:val="24"/>
            <w:szCs w:val="24"/>
            <w:u w:val="single"/>
          </w:rPr>
          <w:t>77</w:t>
        </w:r>
      </w:hyperlink>
      <w:r w:rsidRPr="00A314E1">
        <w:rPr>
          <w:rFonts w:ascii="Helvetica" w:eastAsia="Times New Roman" w:hAnsi="Helvetica" w:cs="Helvetica"/>
          <w:color w:val="000000"/>
          <w:sz w:val="24"/>
          <w:szCs w:val="24"/>
        </w:rPr>
        <w:t>] support manuscripts with interactive graphics and close integration with the underlying code. As an open source project, Manubot can be extended to adopt best practices from these other emerging platforms.</w:t>
      </w:r>
    </w:p>
    <w:p w14:paraId="05514996" w14:textId="1DC87FE5"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Several other open science efforts are GitHub-based like our collaborative writing process. ReScience [</w:t>
      </w:r>
      <w:hyperlink r:id="rId208" w:anchor="ref-8o1nWux7" w:history="1">
        <w:r w:rsidRPr="00A314E1">
          <w:rPr>
            <w:rFonts w:ascii="Helvetica" w:eastAsia="Times New Roman" w:hAnsi="Helvetica" w:cs="Helvetica"/>
            <w:color w:val="2196F3"/>
            <w:sz w:val="24"/>
            <w:szCs w:val="24"/>
            <w:u w:val="single"/>
          </w:rPr>
          <w:t>78</w:t>
        </w:r>
      </w:hyperlink>
      <w:ins w:id="455" w:author="Gitter, Tony" w:date="2019-04-12T14:36:00Z">
        <w:r w:rsidRPr="00A314E1">
          <w:rPr>
            <w:rFonts w:ascii="Helvetica" w:eastAsia="Times New Roman" w:hAnsi="Helvetica" w:cs="Helvetica"/>
            <w:color w:val="000000"/>
            <w:sz w:val="24"/>
            <w:szCs w:val="24"/>
          </w:rPr>
          <w:t>] as well as titles from </w:t>
        </w:r>
      </w:ins>
      <w:hyperlink r:id="rId209" w:history="1">
        <w:r w:rsidRPr="00A314E1">
          <w:rPr>
            <w:rFonts w:ascii="Helvetica" w:eastAsia="Times New Roman" w:hAnsi="Helvetica" w:cs="Helvetica"/>
            <w:color w:val="2196F3"/>
            <w:sz w:val="24"/>
            <w:szCs w:val="24"/>
            <w:u w:val="single"/>
          </w:rPr>
          <w:t>Open Journals</w:t>
        </w:r>
      </w:hyperlink>
      <w:del w:id="456" w:author="Gitter, Tony" w:date="2019-04-12T14:36:00Z">
        <w:r w:rsidR="00074B23" w:rsidRPr="00074B23">
          <w:rPr>
            <w:rFonts w:ascii="Helvetica" w:eastAsia="Times New Roman" w:hAnsi="Helvetica" w:cs="Helvetica"/>
            <w:color w:val="000000"/>
            <w:sz w:val="21"/>
            <w:szCs w:val="21"/>
          </w:rPr>
          <w:delText>],</w:delText>
        </w:r>
      </w:del>
      <w:ins w:id="457" w:author="Gitter, Tony" w:date="2019-04-12T14:36:00Z">
        <w:r w:rsidRPr="00A314E1">
          <w:rPr>
            <w:rFonts w:ascii="Helvetica" w:eastAsia="Times New Roman" w:hAnsi="Helvetica" w:cs="Helvetica"/>
            <w:color w:val="000000"/>
            <w:sz w:val="24"/>
            <w:szCs w:val="24"/>
          </w:rPr>
          <w:t>, such as</w:t>
        </w:r>
      </w:ins>
      <w:r w:rsidRPr="00A314E1">
        <w:rPr>
          <w:rFonts w:ascii="Helvetica" w:eastAsia="Times New Roman" w:hAnsi="Helvetica" w:cs="Helvetica"/>
          <w:color w:val="000000"/>
          <w:sz w:val="24"/>
          <w:szCs w:val="24"/>
        </w:rPr>
        <w:t xml:space="preserve"> the </w:t>
      </w:r>
      <w:r w:rsidRPr="00A314E1">
        <w:rPr>
          <w:rFonts w:ascii="Helvetica" w:eastAsia="Times New Roman" w:hAnsi="Helvetica" w:cs="Helvetica"/>
          <w:i/>
          <w:iCs/>
          <w:color w:val="000000"/>
          <w:sz w:val="24"/>
          <w:szCs w:val="24"/>
        </w:rPr>
        <w:t xml:space="preserve">Journal of Open Source </w:t>
      </w:r>
      <w:proofErr w:type="gramStart"/>
      <w:r w:rsidRPr="00A314E1">
        <w:rPr>
          <w:rFonts w:ascii="Helvetica" w:eastAsia="Times New Roman" w:hAnsi="Helvetica" w:cs="Helvetica"/>
          <w:i/>
          <w:iCs/>
          <w:color w:val="000000"/>
          <w:sz w:val="24"/>
          <w:szCs w:val="24"/>
        </w:rPr>
        <w:t>Software</w:t>
      </w:r>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"ref-xpw2aizK"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49</w:t>
      </w:r>
      <w:r w:rsidRPr="00A314E1">
        <w:rPr>
          <w:rFonts w:ascii="Helvetica" w:eastAsia="Times New Roman" w:hAnsi="Helvetica" w:cs="Helvetica"/>
          <w:color w:val="000000"/>
          <w:sz w:val="24"/>
          <w:szCs w:val="24"/>
        </w:rPr>
        <w:fldChar w:fldCharType="end"/>
      </w:r>
      <w:del w:id="458" w:author="Gitter, Tony" w:date="2019-04-12T14:36:00Z">
        <w:r w:rsidR="00074B23" w:rsidRPr="00074B23">
          <w:rPr>
            <w:rFonts w:ascii="Helvetica" w:eastAsia="Times New Roman" w:hAnsi="Helvetica" w:cs="Helvetica"/>
            <w:color w:val="000000"/>
            <w:sz w:val="21"/>
            <w:szCs w:val="21"/>
          </w:rPr>
          <w:delText>], and some other </w:delText>
        </w:r>
      </w:del>
      <w:ins w:id="459" w:author="Gitter, Tony" w:date="2019-04-12T14:36:00Z">
        <w:r w:rsidRPr="00A314E1">
          <w:rPr>
            <w:rFonts w:ascii="Helvetica" w:eastAsia="Times New Roman" w:hAnsi="Helvetica" w:cs="Helvetica"/>
            <w:color w:val="000000"/>
            <w:sz w:val="24"/>
            <w:szCs w:val="24"/>
          </w:rPr>
          <w:t xml:space="preserve">], </w:t>
        </w:r>
      </w:ins>
      <w:r w:rsidRPr="00A314E1">
        <w:rPr>
          <w:rFonts w:ascii="Helvetica" w:eastAsia="Times New Roman" w:hAnsi="Helvetica" w:cs="Helvetica"/>
          <w:color w:val="000000"/>
          <w:sz w:val="24"/>
          <w:szCs w:val="24"/>
        </w:rPr>
        <w:t>rely on GitHub for peer review and hosting. Distill uses GitHub for transparent peer review and post-publication peer review [</w:t>
      </w:r>
      <w:hyperlink r:id="rId210" w:anchor="ref-1ESYVbN4H" w:history="1">
        <w:r w:rsidRPr="00A314E1">
          <w:rPr>
            <w:rFonts w:ascii="Helvetica" w:eastAsia="Times New Roman" w:hAnsi="Helvetica" w:cs="Helvetica"/>
            <w:color w:val="2196F3"/>
            <w:sz w:val="24"/>
            <w:szCs w:val="24"/>
            <w:u w:val="single"/>
          </w:rPr>
          <w:t>79</w:t>
        </w:r>
      </w:hyperlink>
      <w:r w:rsidRPr="00A314E1">
        <w:rPr>
          <w:rFonts w:ascii="Helvetica" w:eastAsia="Times New Roman" w:hAnsi="Helvetica" w:cs="Helvetica"/>
          <w:color w:val="000000"/>
          <w:sz w:val="24"/>
          <w:szCs w:val="24"/>
        </w:rPr>
        <w:t>]. GitHub is increasingly used for resource curation [</w:t>
      </w:r>
      <w:hyperlink r:id="rId211" w:anchor="ref-vf9t7xMG" w:history="1">
        <w:r w:rsidRPr="00A314E1">
          <w:rPr>
            <w:rFonts w:ascii="Helvetica" w:eastAsia="Times New Roman" w:hAnsi="Helvetica" w:cs="Helvetica"/>
            <w:color w:val="2196F3"/>
            <w:sz w:val="24"/>
            <w:szCs w:val="24"/>
            <w:u w:val="single"/>
          </w:rPr>
          <w:t>80</w:t>
        </w:r>
      </w:hyperlink>
      <w:r w:rsidRPr="00A314E1">
        <w:rPr>
          <w:rFonts w:ascii="Helvetica" w:eastAsia="Times New Roman" w:hAnsi="Helvetica" w:cs="Helvetica"/>
          <w:color w:val="000000"/>
          <w:sz w:val="24"/>
          <w:szCs w:val="24"/>
        </w:rPr>
        <w:t>], and collaborative scholarly reviews combine literature curation with discussion and interpretation.</w:t>
      </w:r>
    </w:p>
    <w:p w14:paraId="1A80C148" w14:textId="77777777"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Limitations</w:t>
      </w:r>
    </w:p>
    <w:p w14:paraId="5883AD10" w14:textId="2FDF2C1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There are potential limitations of our GitHub-based approach. Because </w:t>
      </w:r>
      <w:del w:id="460" w:author="Gitter, Tony" w:date="2019-04-12T14:36:00Z">
        <w:r w:rsidR="00074B23" w:rsidRPr="00074B23">
          <w:rPr>
            <w:rFonts w:ascii="Helvetica" w:eastAsia="Times New Roman" w:hAnsi="Helvetica" w:cs="Helvetica"/>
            <w:color w:val="000000"/>
            <w:sz w:val="21"/>
            <w:szCs w:val="21"/>
          </w:rPr>
          <w:delText>our review manuscript</w:delText>
        </w:r>
      </w:del>
      <w:ins w:id="461" w:author="Gitter, Tony" w:date="2019-04-12T14:36:00Z">
        <w:r w:rsidRPr="00A314E1">
          <w:rPr>
            <w:rFonts w:ascii="Helvetica" w:eastAsia="Times New Roman" w:hAnsi="Helvetica" w:cs="Helvetica"/>
            <w:color w:val="000000"/>
            <w:sz w:val="24"/>
            <w:szCs w:val="24"/>
          </w:rPr>
          <w:t>the Deep Review</w:t>
        </w:r>
      </w:ins>
      <w:r w:rsidRPr="00A314E1">
        <w:rPr>
          <w:rFonts w:ascii="Helvetica" w:eastAsia="Times New Roman" w:hAnsi="Helvetica" w:cs="Helvetica"/>
          <w:color w:val="000000"/>
          <w:sz w:val="24"/>
          <w:szCs w:val="24"/>
        </w:rPr>
        <w:t xml:space="preserve"> pertained to a computational topic, most of the authors had computational backgrounds, including previous experience with version control workflows and GitHub. In other disciplines, collaborative writing via GitHub and Manubot could present a steeper barrier to entry and deter participants. In addition, Git carefully tracks all revisions to the manuscript text but not the surrounding conversations that take place through GitHub issues and pull requests. These discussions must be archived to ensure that important decisions about the manuscript are preserved and authors receive credit for intellectual contributions that are not directly reflected in the manuscript’s text. GitHub supports programmatic access to issues, pull requests, and reviews so tracking these conversations is feasible in the future.</w:t>
      </w:r>
    </w:p>
    <w:p w14:paraId="4E932AB5" w14:textId="1FAB352A"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lastRenderedPageBreak/>
        <w:t>In the Deep Review, we established </w:t>
      </w:r>
      <w:hyperlink r:id="rId212" w:history="1">
        <w:r w:rsidRPr="00A314E1">
          <w:rPr>
            <w:rFonts w:ascii="Helvetica" w:eastAsia="Times New Roman" w:hAnsi="Helvetica" w:cs="Helvetica"/>
            <w:color w:val="2196F3"/>
            <w:sz w:val="24"/>
            <w:szCs w:val="24"/>
            <w:u w:val="single"/>
          </w:rPr>
          <w:t>contributor guidelines</w:t>
        </w:r>
      </w:hyperlink>
      <w:r w:rsidRPr="00A314E1">
        <w:rPr>
          <w:rFonts w:ascii="Helvetica" w:eastAsia="Times New Roman" w:hAnsi="Helvetica" w:cs="Helvetica"/>
          <w:color w:val="000000"/>
          <w:sz w:val="24"/>
          <w:szCs w:val="24"/>
        </w:rPr>
        <w:t> that discussed norms in the areas of text contribution, peer review, and authorship, which we identified in advance as potential areas of disagreement. Our contributor guidelines required verifiable participation</w:t>
      </w:r>
      <w:ins w:id="462" w:author="Gitter, Tony" w:date="2019-04-12T14:36:00Z">
        <w:r w:rsidRPr="00A314E1">
          <w:rPr>
            <w:rFonts w:ascii="Helvetica" w:eastAsia="Times New Roman" w:hAnsi="Helvetica" w:cs="Helvetica"/>
            <w:color w:val="000000"/>
            <w:sz w:val="24"/>
            <w:szCs w:val="24"/>
          </w:rPr>
          <w:t xml:space="preserve"> for authorship</w:t>
        </w:r>
      </w:ins>
      <w:r w:rsidRPr="00A314E1">
        <w:rPr>
          <w:rFonts w:ascii="Helvetica" w:eastAsia="Times New Roman" w:hAnsi="Helvetica" w:cs="Helvetica"/>
          <w:color w:val="000000"/>
          <w:sz w:val="24"/>
          <w:szCs w:val="24"/>
        </w:rPr>
        <w:t>: either directly attributable changes to the text or participation in the discussion on GitHub. These guidelines did not discuss broader community norms that may have improved inclusiveness. It is also important to consider how the move to an open contribution model affects under-represented minority members of the scientific community [</w:t>
      </w:r>
      <w:hyperlink r:id="rId213" w:anchor="ref-zBl3qgGT" w:history="1">
        <w:r w:rsidRPr="00A314E1">
          <w:rPr>
            <w:rFonts w:ascii="Helvetica" w:eastAsia="Times New Roman" w:hAnsi="Helvetica" w:cs="Helvetica"/>
            <w:color w:val="2196F3"/>
            <w:sz w:val="24"/>
            <w:szCs w:val="24"/>
            <w:u w:val="single"/>
          </w:rPr>
          <w:t>19</w:t>
        </w:r>
      </w:hyperlink>
      <w:r w:rsidRPr="00A314E1">
        <w:rPr>
          <w:rFonts w:ascii="Helvetica" w:eastAsia="Times New Roman" w:hAnsi="Helvetica" w:cs="Helvetica"/>
          <w:color w:val="000000"/>
          <w:sz w:val="24"/>
          <w:szCs w:val="24"/>
        </w:rPr>
        <w:t>]. Recent work has identified clear social norms and processes as helpful to maintaining a collaborative culture [</w:t>
      </w:r>
      <w:hyperlink r:id="rId214" w:anchor="ref-NuDPNceu" w:history="1">
        <w:r w:rsidRPr="00A314E1">
          <w:rPr>
            <w:rFonts w:ascii="Helvetica" w:eastAsia="Times New Roman" w:hAnsi="Helvetica" w:cs="Helvetica"/>
            <w:color w:val="2196F3"/>
            <w:sz w:val="24"/>
            <w:szCs w:val="24"/>
            <w:u w:val="single"/>
          </w:rPr>
          <w:t>81</w:t>
        </w:r>
      </w:hyperlink>
      <w:r w:rsidRPr="00A314E1">
        <w:rPr>
          <w:rFonts w:ascii="Helvetica" w:eastAsia="Times New Roman" w:hAnsi="Helvetica" w:cs="Helvetica"/>
          <w:color w:val="000000"/>
          <w:sz w:val="24"/>
          <w:szCs w:val="24"/>
        </w:rPr>
        <w:t>]. Conferences and open source projects have used codes of conduct to establish these norms</w:t>
      </w:r>
      <w:ins w:id="463" w:author="Gitter, Tony" w:date="2019-04-12T14:36:00Z">
        <w:r w:rsidRPr="00A314E1">
          <w:rPr>
            <w:rFonts w:ascii="Helvetica" w:eastAsia="Times New Roman" w:hAnsi="Helvetica" w:cs="Helvetica"/>
            <w:color w:val="000000"/>
            <w:sz w:val="24"/>
            <w:szCs w:val="24"/>
          </w:rPr>
          <w:t xml:space="preserve"> (e.g. </w:t>
        </w:r>
      </w:ins>
      <w:hyperlink r:id="rId215" w:tooltip="A Code of Conduct for Open Source Projects" w:history="1">
        <w:r w:rsidRPr="00A314E1">
          <w:rPr>
            <w:rFonts w:ascii="Helvetica" w:eastAsia="Times New Roman" w:hAnsi="Helvetica" w:cs="Helvetica"/>
            <w:color w:val="2196F3"/>
            <w:sz w:val="24"/>
            <w:szCs w:val="24"/>
            <w:u w:val="single"/>
          </w:rPr>
          <w:t>Contributor Covenant</w:t>
        </w:r>
      </w:hyperlink>
      <w:ins w:id="464" w:author="Gitter, Tony" w:date="2019-04-12T14:36:00Z">
        <w:r w:rsidRPr="00A314E1">
          <w:rPr>
            <w:rFonts w:ascii="Helvetica" w:eastAsia="Times New Roman" w:hAnsi="Helvetica" w:cs="Helvetica"/>
            <w:color w:val="000000"/>
            <w:sz w:val="24"/>
            <w:szCs w:val="24"/>
          </w:rPr>
          <w:t>)</w:t>
        </w:r>
      </w:ins>
      <w:r w:rsidRPr="00A314E1">
        <w:rPr>
          <w:rFonts w:ascii="Helvetica" w:eastAsia="Times New Roman" w:hAnsi="Helvetica" w:cs="Helvetica"/>
          <w:color w:val="000000"/>
          <w:sz w:val="24"/>
          <w:szCs w:val="24"/>
        </w:rPr>
        <w:t> [</w:t>
      </w:r>
      <w:hyperlink r:id="rId216" w:anchor="ref-bY9cHRxB" w:history="1">
        <w:r w:rsidRPr="00A314E1">
          <w:rPr>
            <w:rFonts w:ascii="Helvetica" w:eastAsia="Times New Roman" w:hAnsi="Helvetica" w:cs="Helvetica"/>
            <w:color w:val="2196F3"/>
            <w:sz w:val="24"/>
            <w:szCs w:val="24"/>
            <w:u w:val="single"/>
          </w:rPr>
          <w:t>82</w:t>
        </w:r>
      </w:hyperlink>
      <w:del w:id="465" w:author="Gitter, Tony" w:date="2019-04-12T14:36:00Z">
        <w:r w:rsidR="00074B23" w:rsidRPr="00074B23">
          <w:rPr>
            <w:rFonts w:ascii="Helvetica" w:eastAsia="Times New Roman" w:hAnsi="Helvetica" w:cs="Helvetica"/>
            <w:color w:val="000000"/>
            <w:sz w:val="21"/>
            <w:szCs w:val="21"/>
          </w:rPr>
          <w:delText>,</w:delText>
        </w:r>
      </w:del>
      <w:r w:rsidRPr="00A314E1">
        <w:rPr>
          <w:rFonts w:ascii="Helvetica" w:eastAsia="Times New Roman" w:hAnsi="Helvetica" w:cs="Helvetica"/>
          <w:color w:val="000000"/>
          <w:sz w:val="24"/>
          <w:szCs w:val="24"/>
        </w:rPr>
        <w:t>]. We would encourage the maintainers of similar projects to consider broader codes of conduct for project participants that build on social as well as academic norms.</w:t>
      </w:r>
    </w:p>
    <w:p w14:paraId="7EDA512B" w14:textId="77777777" w:rsidR="00A314E1" w:rsidRPr="00A314E1" w:rsidRDefault="00A314E1" w:rsidP="00A314E1">
      <w:pPr>
        <w:spacing w:after="0" w:line="240" w:lineRule="auto"/>
        <w:outlineLvl w:val="2"/>
        <w:rPr>
          <w:rFonts w:ascii="Helvetica" w:eastAsia="Times New Roman" w:hAnsi="Helvetica" w:cs="Helvetica"/>
          <w:b/>
          <w:bCs/>
          <w:color w:val="000000"/>
          <w:sz w:val="27"/>
          <w:szCs w:val="27"/>
        </w:rPr>
      </w:pPr>
      <w:r w:rsidRPr="00A314E1">
        <w:rPr>
          <w:rFonts w:ascii="Helvetica" w:eastAsia="Times New Roman" w:hAnsi="Helvetica" w:cs="Helvetica"/>
          <w:b/>
          <w:bCs/>
          <w:color w:val="000000"/>
          <w:sz w:val="27"/>
          <w:szCs w:val="27"/>
        </w:rPr>
        <w:t>Manubot in the context of open science</w:t>
      </w:r>
    </w:p>
    <w:p w14:paraId="1868E2A6" w14:textId="062358B0"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Science is undergoing a transition towards openness. The internet provides a global information commons, where scholarship can be publicly shared at a minimal cost. For example, open access publishing provides an economic model that encourages maximal dissemination and reuse of scholarly articles [</w:t>
      </w:r>
      <w:hyperlink r:id="rId217" w:anchor="ref-zBPP9YKu" w:history="1">
        <w:r w:rsidRPr="00A314E1">
          <w:rPr>
            <w:rFonts w:ascii="Helvetica" w:eastAsia="Times New Roman" w:hAnsi="Helvetica" w:cs="Helvetica"/>
            <w:color w:val="2196F3"/>
            <w:sz w:val="24"/>
            <w:szCs w:val="24"/>
            <w:u w:val="single"/>
          </w:rPr>
          <w:t>18</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"ref-PuP45jrB"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83</w:t>
      </w:r>
      <w:r w:rsidRPr="00A314E1">
        <w:rPr>
          <w:rFonts w:ascii="Helvetica" w:eastAsia="Times New Roman" w:hAnsi="Helvetica" w:cs="Helvetica"/>
          <w:color w:val="000000"/>
          <w:sz w:val="24"/>
          <w:szCs w:val="24"/>
        </w:rPr>
        <w:fldChar w:fldCharType="end"/>
      </w:r>
      <w:ins w:id="466" w:author="Gitter, Tony" w:date="2019-04-12T14:36:00Z">
        <w:r w:rsidRPr="00A314E1">
          <w:rPr>
            <w:rFonts w:ascii="Helvetica" w:eastAsia="Times New Roman" w:hAnsi="Helvetica" w:cs="Helvetica"/>
            <w:color w:val="000000"/>
            <w:sz w:val="24"/>
            <w:szCs w:val="24"/>
          </w:rPr>
          <w:t>,</w:t>
        </w:r>
      </w:ins>
      <w:hyperlink r:id="rId218" w:anchor="ref-HQfvK1OF" w:history="1">
        <w:r w:rsidRPr="00A314E1">
          <w:rPr>
            <w:rFonts w:ascii="Helvetica" w:eastAsia="Times New Roman" w:hAnsi="Helvetica" w:cs="Helvetica"/>
            <w:color w:val="2196F3"/>
            <w:sz w:val="24"/>
            <w:szCs w:val="24"/>
            <w:u w:val="single"/>
          </w:rPr>
          <w:t>84</w:t>
        </w:r>
      </w:hyperlink>
      <w:r w:rsidRPr="00A314E1">
        <w:rPr>
          <w:rFonts w:ascii="Helvetica" w:eastAsia="Times New Roman" w:hAnsi="Helvetica" w:cs="Helvetica"/>
          <w:color w:val="000000"/>
          <w:sz w:val="24"/>
          <w:szCs w:val="24"/>
        </w:rPr>
        <w:t>]. More broadly, open licensing solves legal barriers to content reuse, enabling any type of scholarly output to become part of the commons [</w:t>
      </w:r>
      <w:hyperlink r:id="rId219" w:anchor="ref-g6WVoxNy" w:history="1">
        <w:r w:rsidRPr="00A314E1">
          <w:rPr>
            <w:rFonts w:ascii="Helvetica" w:eastAsia="Times New Roman" w:hAnsi="Helvetica" w:cs="Helvetica"/>
            <w:color w:val="2196F3"/>
            <w:sz w:val="24"/>
            <w:szCs w:val="24"/>
            <w:u w:val="single"/>
          </w:rPr>
          <w:t>85</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"https://greenelab.github.io/meta-review/v/879971180dfd0f4cb654b05144fe15e4043d22c1/" \l "ref-137tbemL9"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86</w:t>
      </w:r>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 xml:space="preserve">]. The opportunity to reuse data and code for new investigations, as well as a push for increased reproducibility, has begot a movement to make all research outputs public, unless there are </w:t>
      </w:r>
      <w:del w:id="467" w:author="Gitter, Tony" w:date="2019-04-12T14:36:00Z">
        <w:r w:rsidR="00074B23" w:rsidRPr="00074B23">
          <w:rPr>
            <w:rFonts w:ascii="Helvetica" w:eastAsia="Times New Roman" w:hAnsi="Helvetica" w:cs="Helvetica"/>
            <w:color w:val="000000"/>
            <w:sz w:val="21"/>
            <w:szCs w:val="21"/>
          </w:rPr>
          <w:delText>bonafide</w:delText>
        </w:r>
      </w:del>
      <w:ins w:id="468" w:author="Gitter, Tony" w:date="2019-04-12T14:36:00Z">
        <w:r w:rsidRPr="00A314E1">
          <w:rPr>
            <w:rFonts w:ascii="Helvetica" w:eastAsia="Times New Roman" w:hAnsi="Helvetica" w:cs="Helvetica"/>
            <w:color w:val="000000"/>
            <w:sz w:val="24"/>
            <w:szCs w:val="24"/>
          </w:rPr>
          <w:t>bona fide</w:t>
        </w:r>
      </w:ins>
      <w:r w:rsidRPr="00A314E1">
        <w:rPr>
          <w:rFonts w:ascii="Helvetica" w:eastAsia="Times New Roman" w:hAnsi="Helvetica" w:cs="Helvetica"/>
          <w:color w:val="000000"/>
          <w:sz w:val="24"/>
          <w:szCs w:val="24"/>
        </w:rPr>
        <w:t xml:space="preserve"> privacy or security concerns [</w:t>
      </w:r>
      <w:hyperlink r:id="rId220" w:anchor="ref-gvyja7v1" w:history="1">
        <w:r w:rsidRPr="00A314E1">
          <w:rPr>
            <w:rFonts w:ascii="Helvetica" w:eastAsia="Times New Roman" w:hAnsi="Helvetica" w:cs="Helvetica"/>
            <w:color w:val="2196F3"/>
            <w:sz w:val="24"/>
            <w:szCs w:val="24"/>
            <w:u w:val="single"/>
          </w:rPr>
          <w:t>87</w:t>
        </w:r>
      </w:hyperlink>
      <w:r w:rsidRPr="00A314E1">
        <w:rPr>
          <w:rFonts w:ascii="Helvetica" w:eastAsia="Times New Roman" w:hAnsi="Helvetica" w:cs="Helvetica"/>
          <w:color w:val="000000"/>
          <w:sz w:val="24"/>
          <w:szCs w:val="24"/>
        </w:rPr>
        <w:t>,</w:t>
      </w:r>
      <w:hyperlink r:id="rId221" w:anchor="ref-rgo1TZr" w:history="1">
        <w:r w:rsidRPr="00A314E1">
          <w:rPr>
            <w:rFonts w:ascii="Helvetica" w:eastAsia="Times New Roman" w:hAnsi="Helvetica" w:cs="Helvetica"/>
            <w:color w:val="2196F3"/>
            <w:sz w:val="24"/>
            <w:szCs w:val="24"/>
            <w:u w:val="single"/>
          </w:rPr>
          <w:t>88</w:t>
        </w:r>
      </w:hyperlink>
      <w:r w:rsidRPr="00A314E1">
        <w:rPr>
          <w:rFonts w:ascii="Helvetica" w:eastAsia="Times New Roman" w:hAnsi="Helvetica" w:cs="Helvetica"/>
          <w:color w:val="000000"/>
          <w:sz w:val="24"/>
          <w:szCs w:val="24"/>
        </w:rPr>
        <w:t>,</w:t>
      </w:r>
      <w:hyperlink r:id="rId222" w:anchor="ref-1A97a4UwU" w:history="1">
        <w:r w:rsidRPr="00A314E1">
          <w:rPr>
            <w:rFonts w:ascii="Helvetica" w:eastAsia="Times New Roman" w:hAnsi="Helvetica" w:cs="Helvetica"/>
            <w:color w:val="2196F3"/>
            <w:sz w:val="24"/>
            <w:szCs w:val="24"/>
            <w:u w:val="single"/>
          </w:rPr>
          <w:t>89</w:t>
        </w:r>
      </w:hyperlink>
      <w:r w:rsidRPr="00A314E1">
        <w:rPr>
          <w:rFonts w:ascii="Helvetica" w:eastAsia="Times New Roman" w:hAnsi="Helvetica" w:cs="Helvetica"/>
          <w:color w:val="000000"/>
          <w:sz w:val="24"/>
          <w:szCs w:val="24"/>
        </w:rPr>
        <w:t>]. New tools and services make it increasingly feasible to publicly share the unabridged methods of a study, especially for computational research, which consists solely of software and data.</w:t>
      </w:r>
    </w:p>
    <w:p w14:paraId="0ACBAFE2" w14:textId="586B2113"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Greater openness in both research methods and publishing creates an opportunity to redefine peer review and the role journals play in communicating science [</w:t>
      </w:r>
      <w:hyperlink r:id="rId223" w:anchor="ref-52Q1v5nS" w:history="1">
        <w:r w:rsidRPr="00A314E1">
          <w:rPr>
            <w:rFonts w:ascii="Helvetica" w:eastAsia="Times New Roman" w:hAnsi="Helvetica" w:cs="Helvetica"/>
            <w:color w:val="2196F3"/>
            <w:sz w:val="24"/>
            <w:szCs w:val="24"/>
            <w:u w:val="single"/>
          </w:rPr>
          <w:t>64</w:t>
        </w:r>
      </w:hyperlink>
      <w:r w:rsidRPr="00A314E1">
        <w:rPr>
          <w:rFonts w:ascii="Helvetica" w:eastAsia="Times New Roman" w:hAnsi="Helvetica" w:cs="Helvetica"/>
          <w:color w:val="000000"/>
          <w:sz w:val="24"/>
          <w:szCs w:val="24"/>
        </w:rPr>
        <w:t>]. At the extreme is real-time open science, whereby studies are performed entirely in the open from their inception [</w:t>
      </w:r>
      <w:hyperlink r:id="rId224" w:anchor="ref-17EdosXzD" w:history="1">
        <w:r w:rsidRPr="00A314E1">
          <w:rPr>
            <w:rFonts w:ascii="Helvetica" w:eastAsia="Times New Roman" w:hAnsi="Helvetica" w:cs="Helvetica"/>
            <w:color w:val="2196F3"/>
            <w:sz w:val="24"/>
            <w:szCs w:val="24"/>
            <w:u w:val="single"/>
          </w:rPr>
          <w:t>90</w:t>
        </w:r>
      </w:hyperlink>
      <w:r w:rsidRPr="00A314E1">
        <w:rPr>
          <w:rFonts w:ascii="Helvetica" w:eastAsia="Times New Roman" w:hAnsi="Helvetica" w:cs="Helvetica"/>
          <w:color w:val="000000"/>
          <w:sz w:val="24"/>
          <w:szCs w:val="24"/>
        </w:rPr>
        <w:t>]. Many such research projects have now been completed, benefiting from the associated early-stage peer review, additional opportunity for online collaboration, and increased visibility [</w:t>
      </w:r>
      <w:hyperlink r:id="rId225" w:anchor="ref-O21tn8vf" w:history="1">
        <w:r w:rsidRPr="00A314E1">
          <w:rPr>
            <w:rFonts w:ascii="Helvetica" w:eastAsia="Times New Roman" w:hAnsi="Helvetica" w:cs="Helvetica"/>
            <w:color w:val="2196F3"/>
            <w:sz w:val="24"/>
            <w:szCs w:val="24"/>
            <w:u w:val="single"/>
          </w:rPr>
          <w:t>47</w:t>
        </w:r>
      </w:hyperlink>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"https://greenelab.github.io/meta-review/v/</w:instrText>
      </w:r>
      <w:del w:id="469" w:author="Gitter, Tony" w:date="2019-04-12T14:36:00Z">
        <w:r w:rsidR="00074B23" w:rsidRPr="00074B23">
          <w:rPr>
            <w:rFonts w:ascii="Helvetica" w:eastAsia="Times New Roman" w:hAnsi="Helvetica" w:cs="Helvetica"/>
            <w:color w:val="000000"/>
            <w:sz w:val="21"/>
            <w:szCs w:val="21"/>
          </w:rPr>
          <w:delInstrText>12fd1685f01d992e37f997a1daf6b523e1dc152a</w:delInstrText>
        </w:r>
      </w:del>
      <w:ins w:id="470" w:author="Gitter, Tony" w:date="2019-04-12T14:36:00Z">
        <w:r w:rsidRPr="00A314E1">
          <w:rPr>
            <w:rFonts w:ascii="Helvetica" w:eastAsia="Times New Roman" w:hAnsi="Helvetica" w:cs="Helvetica"/>
            <w:color w:val="000000"/>
            <w:sz w:val="24"/>
            <w:szCs w:val="24"/>
          </w:rPr>
          <w:instrText>879971180dfd0f4cb654b05144fe15e4043d22c1</w:instrText>
        </w:r>
      </w:ins>
      <w:r w:rsidRPr="00A314E1">
        <w:rPr>
          <w:rFonts w:ascii="Helvetica" w:eastAsia="Times New Roman" w:hAnsi="Helvetica" w:cs="Helvetica"/>
          <w:color w:val="000000"/>
          <w:sz w:val="24"/>
          <w:szCs w:val="24"/>
        </w:rPr>
        <w:instrText xml:space="preserve">/" \l "ref-1pWYlPj4" </w:instrText>
      </w:r>
      <w:r w:rsidRPr="00A314E1">
        <w:rPr>
          <w:rFonts w:ascii="Helvetica" w:eastAsia="Times New Roman" w:hAnsi="Helvetica" w:cs="Helvetica"/>
          <w:color w:val="000000"/>
          <w:sz w:val="24"/>
          <w:szCs w:val="24"/>
        </w:rPr>
        <w:fldChar w:fldCharType="separate"/>
      </w:r>
      <w:del w:id="471" w:author="Gitter, Tony" w:date="2019-04-12T14:36:00Z">
        <w:r w:rsidR="00074B23" w:rsidRPr="00074B23">
          <w:rPr>
            <w:rFonts w:ascii="Helvetica" w:eastAsia="Times New Roman" w:hAnsi="Helvetica" w:cs="Helvetica"/>
            <w:color w:val="4183C4"/>
            <w:sz w:val="21"/>
            <w:szCs w:val="21"/>
            <w:u w:val="single"/>
          </w:rPr>
          <w:delText>72</w:delText>
        </w:r>
      </w:del>
      <w:ins w:id="472" w:author="Gitter, Tony" w:date="2019-04-12T14:36:00Z">
        <w:r w:rsidRPr="00A314E1">
          <w:rPr>
            <w:rFonts w:ascii="Helvetica" w:eastAsia="Times New Roman" w:hAnsi="Helvetica" w:cs="Helvetica"/>
            <w:color w:val="2196F3"/>
            <w:sz w:val="24"/>
            <w:szCs w:val="24"/>
            <w:u w:val="single"/>
          </w:rPr>
          <w:t>91</w:t>
        </w:r>
      </w:ins>
      <w:r w:rsidRPr="00A314E1">
        <w:rPr>
          <w:rFonts w:ascii="Helvetica" w:eastAsia="Times New Roman" w:hAnsi="Helvetica" w:cs="Helvetica"/>
          <w:color w:val="000000"/>
          <w:sz w:val="24"/>
          <w:szCs w:val="24"/>
        </w:rPr>
        <w:fldChar w:fldCharType="end"/>
      </w:r>
      <w:r w:rsidRPr="00A314E1">
        <w:rPr>
          <w:rFonts w:ascii="Helvetica" w:eastAsia="Times New Roman" w:hAnsi="Helvetica" w:cs="Helvetica"/>
          <w:color w:val="000000"/>
          <w:sz w:val="24"/>
          <w:szCs w:val="24"/>
        </w:rPr>
        <w:t>].</w:t>
      </w:r>
    </w:p>
    <w:p w14:paraId="43271FB5"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Manubot is an ideal authoring protocol for real-time open science, especially for projects that are already using an open source software workflow to manage their research. While Manubot does require technical expertise, the benefits are manyfold. Specifically, Manubot demonstrates a system for publishing that is transparent, reproducible, immediate, permissionless, versioned, automated, collaborative, open, linked, provenanced, decentralized, hackable, interactive, annotated, and free of charge. These attributes empower integrating Manubot with an ecosystem of other community-driven tools to make science as open and collaborative as possible.</w:t>
      </w:r>
    </w:p>
    <w:p w14:paraId="4EF83BD8" w14:textId="77777777" w:rsidR="00A314E1" w:rsidRPr="00A314E1" w:rsidRDefault="00A314E1" w:rsidP="00A314E1">
      <w:pPr>
        <w:pBdr>
          <w:bottom w:val="single" w:sz="6" w:space="4" w:color="BDBDBD"/>
        </w:pBdr>
        <w:spacing w:after="0" w:line="240" w:lineRule="auto"/>
        <w:outlineLvl w:val="1"/>
        <w:rPr>
          <w:ins w:id="473" w:author="Gitter, Tony" w:date="2019-04-12T14:36:00Z"/>
          <w:rFonts w:ascii="Helvetica" w:eastAsia="Times New Roman" w:hAnsi="Helvetica" w:cs="Helvetica"/>
          <w:b/>
          <w:bCs/>
          <w:color w:val="000000"/>
          <w:sz w:val="36"/>
          <w:szCs w:val="36"/>
        </w:rPr>
      </w:pPr>
      <w:ins w:id="474" w:author="Gitter, Tony" w:date="2019-04-12T14:36:00Z">
        <w:r w:rsidRPr="00A314E1">
          <w:rPr>
            <w:rFonts w:ascii="Helvetica" w:eastAsia="Times New Roman" w:hAnsi="Helvetica" w:cs="Helvetica"/>
            <w:b/>
            <w:bCs/>
            <w:color w:val="000000"/>
            <w:sz w:val="36"/>
            <w:szCs w:val="36"/>
          </w:rPr>
          <w:t>Code and data availability</w:t>
        </w:r>
      </w:ins>
    </w:p>
    <w:p w14:paraId="241CA630" w14:textId="77777777" w:rsidR="00A314E1" w:rsidRPr="00A314E1" w:rsidRDefault="00A314E1" w:rsidP="00A314E1">
      <w:pPr>
        <w:spacing w:before="300" w:after="300" w:line="240" w:lineRule="auto"/>
        <w:rPr>
          <w:ins w:id="475" w:author="Gitter, Tony" w:date="2019-04-12T14:36:00Z"/>
          <w:rFonts w:ascii="Helvetica" w:eastAsia="Times New Roman" w:hAnsi="Helvetica" w:cs="Helvetica"/>
          <w:color w:val="000000"/>
          <w:sz w:val="24"/>
          <w:szCs w:val="24"/>
        </w:rPr>
      </w:pPr>
      <w:ins w:id="476" w:author="Gitter, Tony" w:date="2019-04-12T14:36:00Z">
        <w:r w:rsidRPr="00A314E1">
          <w:rPr>
            <w:rFonts w:ascii="Helvetica" w:eastAsia="Times New Roman" w:hAnsi="Helvetica" w:cs="Helvetica"/>
            <w:color w:val="000000"/>
            <w:sz w:val="24"/>
            <w:szCs w:val="24"/>
          </w:rPr>
          <w:lastRenderedPageBreak/>
          <w:t>The source code and data for this manuscript are available at </w:t>
        </w:r>
      </w:ins>
      <w:hyperlink r:id="rId226" w:history="1">
        <w:r w:rsidRPr="00A314E1">
          <w:rPr>
            <w:rFonts w:ascii="Helvetica" w:eastAsia="Times New Roman" w:hAnsi="Helvetica" w:cs="Helvetica"/>
            <w:color w:val="2196F3"/>
            <w:sz w:val="24"/>
            <w:szCs w:val="24"/>
            <w:u w:val="single"/>
          </w:rPr>
          <w:t>https://github.com/greenelab/meta-review</w:t>
        </w:r>
      </w:hyperlink>
      <w:ins w:id="477" w:author="Gitter, Tony" w:date="2019-04-12T14:36:00Z">
        <w:r w:rsidRPr="00A314E1">
          <w:rPr>
            <w:rFonts w:ascii="Helvetica" w:eastAsia="Times New Roman" w:hAnsi="Helvetica" w:cs="Helvetica"/>
            <w:color w:val="000000"/>
            <w:sz w:val="24"/>
            <w:szCs w:val="24"/>
          </w:rPr>
          <w:t> and archived via Software Heritage identifier </w:t>
        </w:r>
      </w:ins>
      <w:hyperlink r:id="rId227" w:history="1">
        <w:r w:rsidRPr="00A314E1">
          <w:rPr>
            <w:rFonts w:ascii="Source Code Pro" w:eastAsia="Times New Roman" w:hAnsi="Source Code Pro" w:cs="Courier New"/>
            <w:color w:val="000000"/>
            <w:sz w:val="20"/>
            <w:szCs w:val="20"/>
            <w:u w:val="single"/>
            <w:shd w:val="clear" w:color="auto" w:fill="EEEEEE"/>
          </w:rPr>
          <w:t>swh</w:t>
        </w:r>
        <w:proofErr w:type="gramStart"/>
        <w:r w:rsidRPr="00A314E1">
          <w:rPr>
            <w:rFonts w:ascii="Source Code Pro" w:eastAsia="Times New Roman" w:hAnsi="Source Code Pro" w:cs="Courier New"/>
            <w:color w:val="000000"/>
            <w:sz w:val="20"/>
            <w:szCs w:val="20"/>
            <w:u w:val="single"/>
            <w:shd w:val="clear" w:color="auto" w:fill="EEEEEE"/>
          </w:rPr>
          <w:t>:1:dir:5e644c3a487081b272b2c9b52bcd55caa89c4f85</w:t>
        </w:r>
        <w:proofErr w:type="gramEnd"/>
      </w:hyperlink>
      <w:ins w:id="478" w:author="Gitter, Tony" w:date="2019-04-12T14:36:00Z">
        <w:r w:rsidRPr="00A314E1">
          <w:rPr>
            <w:rFonts w:ascii="Helvetica" w:eastAsia="Times New Roman" w:hAnsi="Helvetica" w:cs="Helvetica"/>
            <w:color w:val="000000"/>
            <w:sz w:val="24"/>
            <w:szCs w:val="24"/>
          </w:rPr>
          <w:t>. Source code for Manubot resides in the following repositories:</w:t>
        </w:r>
      </w:ins>
    </w:p>
    <w:p w14:paraId="7A20354F" w14:textId="77777777" w:rsidR="00A314E1" w:rsidRPr="00A314E1" w:rsidRDefault="00A314E1" w:rsidP="00A314E1">
      <w:pPr>
        <w:numPr>
          <w:ilvl w:val="0"/>
          <w:numId w:val="2"/>
        </w:numPr>
        <w:spacing w:before="100" w:beforeAutospacing="1" w:after="100" w:afterAutospacing="1" w:line="240" w:lineRule="auto"/>
        <w:rPr>
          <w:ins w:id="479" w:author="Gitter, Tony" w:date="2019-04-12T14:36:00Z"/>
          <w:rFonts w:ascii="Helvetica" w:eastAsia="Times New Roman" w:hAnsi="Helvetica" w:cs="Helvetica"/>
          <w:color w:val="000000"/>
          <w:sz w:val="24"/>
          <w:szCs w:val="24"/>
        </w:rPr>
      </w:pPr>
      <w:hyperlink r:id="rId228" w:history="1">
        <w:r w:rsidRPr="00A314E1">
          <w:rPr>
            <w:rFonts w:ascii="Helvetica" w:eastAsia="Times New Roman" w:hAnsi="Helvetica" w:cs="Helvetica"/>
            <w:color w:val="2196F3"/>
            <w:sz w:val="24"/>
            <w:szCs w:val="24"/>
            <w:u w:val="single"/>
          </w:rPr>
          <w:t>https://github.com/manubot/manubot</w:t>
        </w:r>
      </w:hyperlink>
      <w:ins w:id="480" w:author="Gitter, Tony" w:date="2019-04-12T14:36:00Z">
        <w:r w:rsidRPr="00A314E1">
          <w:rPr>
            <w:rFonts w:ascii="Helvetica" w:eastAsia="Times New Roman" w:hAnsi="Helvetica" w:cs="Helvetica"/>
            <w:color w:val="000000"/>
            <w:sz w:val="24"/>
            <w:szCs w:val="24"/>
          </w:rPr>
          <w:t> (</w:t>
        </w:r>
      </w:ins>
      <w:hyperlink r:id="rId229" w:history="1">
        <w:r w:rsidRPr="00A314E1">
          <w:rPr>
            <w:rFonts w:ascii="Helvetica" w:eastAsia="Times New Roman" w:hAnsi="Helvetica" w:cs="Helvetica"/>
            <w:color w:val="2196F3"/>
            <w:sz w:val="24"/>
            <w:szCs w:val="24"/>
            <w:u w:val="single"/>
          </w:rPr>
          <w:t>GitLab mirror</w:t>
        </w:r>
      </w:hyperlink>
      <w:ins w:id="481" w:author="Gitter, Tony" w:date="2019-04-12T14:36:00Z">
        <w:r w:rsidRPr="00A314E1">
          <w:rPr>
            <w:rFonts w:ascii="Helvetica" w:eastAsia="Times New Roman" w:hAnsi="Helvetica" w:cs="Helvetica"/>
            <w:color w:val="000000"/>
            <w:sz w:val="24"/>
            <w:szCs w:val="24"/>
          </w:rPr>
          <w:t>, archived at </w:t>
        </w:r>
      </w:ins>
      <w:hyperlink r:id="rId230" w:history="1">
        <w:r w:rsidRPr="00A314E1">
          <w:rPr>
            <w:rFonts w:ascii="Source Code Pro" w:eastAsia="Times New Roman" w:hAnsi="Source Code Pro" w:cs="Courier New"/>
            <w:color w:val="000000"/>
            <w:sz w:val="20"/>
            <w:szCs w:val="20"/>
            <w:u w:val="single"/>
            <w:shd w:val="clear" w:color="auto" w:fill="EEEEEE"/>
          </w:rPr>
          <w:t>swh:1:dir:1eb3b7e6d7e21239fedccf25a186af622ee6912e</w:t>
        </w:r>
      </w:hyperlink>
      <w:ins w:id="482" w:author="Gitter, Tony" w:date="2019-04-12T14:36:00Z">
        <w:r w:rsidRPr="00A314E1">
          <w:rPr>
            <w:rFonts w:ascii="Helvetica" w:eastAsia="Times New Roman" w:hAnsi="Helvetica" w:cs="Helvetica"/>
            <w:color w:val="000000"/>
            <w:sz w:val="24"/>
            <w:szCs w:val="24"/>
          </w:rPr>
          <w:t>, packaged on </w:t>
        </w:r>
      </w:ins>
      <w:hyperlink r:id="rId231" w:history="1">
        <w:r w:rsidRPr="00A314E1">
          <w:rPr>
            <w:rFonts w:ascii="Helvetica" w:eastAsia="Times New Roman" w:hAnsi="Helvetica" w:cs="Helvetica"/>
            <w:color w:val="2196F3"/>
            <w:sz w:val="24"/>
            <w:szCs w:val="24"/>
            <w:u w:val="single"/>
          </w:rPr>
          <w:t>PyPI</w:t>
        </w:r>
      </w:hyperlink>
      <w:ins w:id="483" w:author="Gitter, Tony" w:date="2019-04-12T14:36:00Z">
        <w:r w:rsidRPr="00A314E1">
          <w:rPr>
            <w:rFonts w:ascii="Helvetica" w:eastAsia="Times New Roman" w:hAnsi="Helvetica" w:cs="Helvetica"/>
            <w:color w:val="000000"/>
            <w:sz w:val="24"/>
            <w:szCs w:val="24"/>
          </w:rPr>
          <w:t>)</w:t>
        </w:r>
      </w:ins>
    </w:p>
    <w:p w14:paraId="40AA088B" w14:textId="77777777" w:rsidR="00A314E1" w:rsidRPr="00A314E1" w:rsidRDefault="00A314E1" w:rsidP="00A314E1">
      <w:pPr>
        <w:numPr>
          <w:ilvl w:val="0"/>
          <w:numId w:val="2"/>
        </w:numPr>
        <w:spacing w:before="100" w:beforeAutospacing="1" w:after="100" w:afterAutospacing="1" w:line="240" w:lineRule="auto"/>
        <w:rPr>
          <w:ins w:id="484" w:author="Gitter, Tony" w:date="2019-04-12T14:36:00Z"/>
          <w:rFonts w:ascii="Helvetica" w:eastAsia="Times New Roman" w:hAnsi="Helvetica" w:cs="Helvetica"/>
          <w:color w:val="000000"/>
          <w:sz w:val="24"/>
          <w:szCs w:val="24"/>
        </w:rPr>
      </w:pPr>
      <w:hyperlink r:id="rId232" w:history="1">
        <w:r w:rsidRPr="00A314E1">
          <w:rPr>
            <w:rFonts w:ascii="Helvetica" w:eastAsia="Times New Roman" w:hAnsi="Helvetica" w:cs="Helvetica"/>
            <w:color w:val="2196F3"/>
            <w:sz w:val="24"/>
            <w:szCs w:val="24"/>
            <w:u w:val="single"/>
          </w:rPr>
          <w:t>https://github.com/manubot/rootstock</w:t>
        </w:r>
      </w:hyperlink>
      <w:ins w:id="485" w:author="Gitter, Tony" w:date="2019-04-12T14:36:00Z">
        <w:r w:rsidRPr="00A314E1">
          <w:rPr>
            <w:rFonts w:ascii="Helvetica" w:eastAsia="Times New Roman" w:hAnsi="Helvetica" w:cs="Helvetica"/>
            <w:color w:val="000000"/>
            <w:sz w:val="24"/>
            <w:szCs w:val="24"/>
          </w:rPr>
          <w:t> (</w:t>
        </w:r>
      </w:ins>
      <w:hyperlink r:id="rId233" w:history="1">
        <w:r w:rsidRPr="00A314E1">
          <w:rPr>
            <w:rFonts w:ascii="Helvetica" w:eastAsia="Times New Roman" w:hAnsi="Helvetica" w:cs="Helvetica"/>
            <w:color w:val="2196F3"/>
            <w:sz w:val="24"/>
            <w:szCs w:val="24"/>
            <w:u w:val="single"/>
          </w:rPr>
          <w:t>GitLab mirror</w:t>
        </w:r>
      </w:hyperlink>
      <w:ins w:id="486" w:author="Gitter, Tony" w:date="2019-04-12T14:36:00Z">
        <w:r w:rsidRPr="00A314E1">
          <w:rPr>
            <w:rFonts w:ascii="Helvetica" w:eastAsia="Times New Roman" w:hAnsi="Helvetica" w:cs="Helvetica"/>
            <w:color w:val="000000"/>
            <w:sz w:val="24"/>
            <w:szCs w:val="24"/>
          </w:rPr>
          <w:t>, archived at </w:t>
        </w:r>
      </w:ins>
      <w:hyperlink r:id="rId234" w:history="1">
        <w:r w:rsidRPr="00A314E1">
          <w:rPr>
            <w:rFonts w:ascii="Source Code Pro" w:eastAsia="Times New Roman" w:hAnsi="Source Code Pro" w:cs="Courier New"/>
            <w:color w:val="000000"/>
            <w:sz w:val="20"/>
            <w:szCs w:val="20"/>
            <w:u w:val="single"/>
            <w:shd w:val="clear" w:color="auto" w:fill="EEEEEE"/>
          </w:rPr>
          <w:t>swh</w:t>
        </w:r>
        <w:proofErr w:type="gramStart"/>
        <w:r w:rsidRPr="00A314E1">
          <w:rPr>
            <w:rFonts w:ascii="Source Code Pro" w:eastAsia="Times New Roman" w:hAnsi="Source Code Pro" w:cs="Courier New"/>
            <w:color w:val="000000"/>
            <w:sz w:val="20"/>
            <w:szCs w:val="20"/>
            <w:u w:val="single"/>
            <w:shd w:val="clear" w:color="auto" w:fill="EEEEEE"/>
          </w:rPr>
          <w:t>:1:dir:cfc3af2e8e1a0d9b639fdab0943731e608910731</w:t>
        </w:r>
        <w:proofErr w:type="gramEnd"/>
      </w:hyperlink>
      <w:ins w:id="487" w:author="Gitter, Tony" w:date="2019-04-12T14:36:00Z">
        <w:r w:rsidRPr="00A314E1">
          <w:rPr>
            <w:rFonts w:ascii="Helvetica" w:eastAsia="Times New Roman" w:hAnsi="Helvetica" w:cs="Helvetica"/>
            <w:color w:val="000000"/>
            <w:sz w:val="24"/>
            <w:szCs w:val="24"/>
          </w:rPr>
          <w:t>).</w:t>
        </w:r>
      </w:ins>
    </w:p>
    <w:p w14:paraId="56168540" w14:textId="77777777" w:rsidR="00A314E1" w:rsidRPr="00A314E1" w:rsidRDefault="00A314E1" w:rsidP="00A314E1">
      <w:pPr>
        <w:pBdr>
          <w:bottom w:val="single" w:sz="6" w:space="4" w:color="BDBDBD"/>
        </w:pBdr>
        <w:spacing w:after="0" w:line="240" w:lineRule="auto"/>
        <w:outlineLvl w:val="1"/>
        <w:rPr>
          <w:ins w:id="488" w:author="Gitter, Tony" w:date="2019-04-12T14:36:00Z"/>
          <w:rFonts w:ascii="Helvetica" w:eastAsia="Times New Roman" w:hAnsi="Helvetica" w:cs="Helvetica"/>
          <w:b/>
          <w:bCs/>
          <w:color w:val="000000"/>
          <w:sz w:val="36"/>
          <w:szCs w:val="36"/>
        </w:rPr>
      </w:pPr>
      <w:ins w:id="489" w:author="Gitter, Tony" w:date="2019-04-12T14:36:00Z">
        <w:r w:rsidRPr="00A314E1">
          <w:rPr>
            <w:rFonts w:ascii="Helvetica" w:eastAsia="Times New Roman" w:hAnsi="Helvetica" w:cs="Helvetica"/>
            <w:b/>
            <w:bCs/>
            <w:color w:val="000000"/>
            <w:sz w:val="36"/>
            <w:szCs w:val="36"/>
          </w:rPr>
          <w:t>Supporting Information</w:t>
        </w:r>
      </w:ins>
    </w:p>
    <w:p w14:paraId="3902D067" w14:textId="77777777" w:rsidR="00A314E1" w:rsidRPr="00A314E1" w:rsidRDefault="00A314E1" w:rsidP="00A314E1">
      <w:pPr>
        <w:spacing w:before="300" w:after="300" w:line="240" w:lineRule="auto"/>
        <w:rPr>
          <w:ins w:id="490" w:author="Gitter, Tony" w:date="2019-04-12T14:36:00Z"/>
          <w:rFonts w:ascii="Helvetica" w:eastAsia="Times New Roman" w:hAnsi="Helvetica" w:cs="Helvetica"/>
          <w:color w:val="000000"/>
          <w:sz w:val="24"/>
          <w:szCs w:val="24"/>
        </w:rPr>
      </w:pPr>
      <w:ins w:id="491" w:author="Gitter, Tony" w:date="2019-04-12T14:36:00Z">
        <w:r w:rsidRPr="00A314E1">
          <w:rPr>
            <w:rFonts w:ascii="Helvetica" w:eastAsia="Times New Roman" w:hAnsi="Helvetica" w:cs="Helvetica"/>
            <w:b/>
            <w:bCs/>
            <w:color w:val="000000"/>
            <w:sz w:val="24"/>
            <w:szCs w:val="24"/>
          </w:rPr>
          <w:t>S1 Video: Editing a manuscript on GitHub.</w:t>
        </w:r>
        <w:r w:rsidRPr="00A314E1">
          <w:rPr>
            <w:rFonts w:ascii="Helvetica" w:eastAsia="Times New Roman" w:hAnsi="Helvetica" w:cs="Helvetica"/>
            <w:color w:val="000000"/>
            <w:sz w:val="24"/>
            <w:szCs w:val="24"/>
          </w:rPr>
          <w:t> This screen recording demonstrates how to propose edits to a Manubot manuscript via GitHub. In the video [</w:t>
        </w:r>
      </w:ins>
      <w:hyperlink r:id="rId235" w:anchor="ref-LaBVNb71" w:history="1">
        <w:r w:rsidRPr="00A314E1">
          <w:rPr>
            <w:rFonts w:ascii="Helvetica" w:eastAsia="Times New Roman" w:hAnsi="Helvetica" w:cs="Helvetica"/>
            <w:color w:val="2196F3"/>
            <w:sz w:val="24"/>
            <w:szCs w:val="24"/>
            <w:u w:val="single"/>
          </w:rPr>
          <w:t>92</w:t>
        </w:r>
      </w:hyperlink>
      <w:ins w:id="492" w:author="Gitter, Tony" w:date="2019-04-12T14:36:00Z">
        <w:r w:rsidRPr="00A314E1">
          <w:rPr>
            <w:rFonts w:ascii="Helvetica" w:eastAsia="Times New Roman" w:hAnsi="Helvetica" w:cs="Helvetica"/>
            <w:color w:val="000000"/>
            <w:sz w:val="24"/>
            <w:szCs w:val="24"/>
          </w:rPr>
          <w:t>], a contributor creates a </w:t>
        </w:r>
      </w:ins>
      <w:hyperlink r:id="rId236" w:history="1">
        <w:r w:rsidRPr="00A314E1">
          <w:rPr>
            <w:rFonts w:ascii="Helvetica" w:eastAsia="Times New Roman" w:hAnsi="Helvetica" w:cs="Helvetica"/>
            <w:color w:val="2196F3"/>
            <w:sz w:val="24"/>
            <w:szCs w:val="24"/>
            <w:u w:val="single"/>
          </w:rPr>
          <w:t>pull request</w:t>
        </w:r>
      </w:hyperlink>
      <w:ins w:id="493" w:author="Gitter, Tony" w:date="2019-04-12T14:36:00Z">
        <w:r w:rsidRPr="00A314E1">
          <w:rPr>
            <w:rFonts w:ascii="Helvetica" w:eastAsia="Times New Roman" w:hAnsi="Helvetica" w:cs="Helvetica"/>
            <w:color w:val="000000"/>
            <w:sz w:val="24"/>
            <w:szCs w:val="24"/>
          </w:rPr>
          <w:t>to add a sentence to the try-manubot manuscript. The contributor then revises the proposed change to add a citation, after which it is accepted, merged, and automatically deployed.</w:t>
        </w:r>
      </w:ins>
    </w:p>
    <w:p w14:paraId="3C01C554"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Acknowledgments</w:t>
      </w:r>
    </w:p>
    <w:p w14:paraId="2AFBED0D" w14:textId="6678210E"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 xml:space="preserve">We would like to thank the authors of the Deep Review who helped us test collaborative writing with Manubot. 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 In addition, we thank Ogun Adebali, Evan M. Cofer, and Robert Gieseke for contributing to the </w:t>
      </w:r>
      <w:del w:id="494" w:author="Gitter, Tony" w:date="2019-04-12T14:36:00Z">
        <w:r w:rsidR="00074B23" w:rsidRPr="00074B23">
          <w:rPr>
            <w:rFonts w:ascii="Helvetica" w:eastAsia="Times New Roman" w:hAnsi="Helvetica" w:cs="Helvetica"/>
            <w:color w:val="000000"/>
            <w:sz w:val="21"/>
            <w:szCs w:val="21"/>
          </w:rPr>
          <w:delText>Manubot template</w:delText>
        </w:r>
      </w:del>
      <w:ins w:id="495" w:author="Gitter, Tony" w:date="2019-04-12T14:36:00Z">
        <w:r w:rsidRPr="00A314E1">
          <w:rPr>
            <w:rFonts w:ascii="Helvetica" w:eastAsia="Times New Roman" w:hAnsi="Helvetica" w:cs="Helvetica"/>
            <w:color w:val="000000"/>
            <w:sz w:val="24"/>
            <w:szCs w:val="24"/>
          </w:rPr>
          <w:t>Rootstock</w:t>
        </w:r>
      </w:ins>
      <w:r w:rsidRPr="00A314E1">
        <w:rPr>
          <w:rFonts w:ascii="Helvetica" w:eastAsia="Times New Roman" w:hAnsi="Helvetica" w:cs="Helvetica"/>
          <w:color w:val="000000"/>
          <w:sz w:val="24"/>
          <w:szCs w:val="24"/>
        </w:rPr>
        <w:t xml:space="preserve"> manuscript. We are grateful for additional Manubot discussion and testing by Alexander Dunkel, Ansel Halliburton, </w:t>
      </w:r>
      <w:del w:id="496" w:author="Gitter, Tony" w:date="2019-04-12T14:36:00Z">
        <w:r w:rsidR="00074B23" w:rsidRPr="00074B23">
          <w:rPr>
            <w:rFonts w:ascii="Helvetica" w:eastAsia="Times New Roman" w:hAnsi="Helvetica" w:cs="Helvetica"/>
            <w:color w:val="000000"/>
            <w:sz w:val="21"/>
            <w:szCs w:val="21"/>
          </w:rPr>
          <w:delText>Achintya Rao, and other GitHub users</w:delText>
        </w:r>
      </w:del>
      <w:ins w:id="497" w:author="Gitter, Tony" w:date="2019-04-12T14:36:00Z">
        <w:r w:rsidRPr="00A314E1">
          <w:rPr>
            <w:rFonts w:ascii="Helvetica" w:eastAsia="Times New Roman" w:hAnsi="Helvetica" w:cs="Helvetica"/>
            <w:color w:val="000000"/>
            <w:sz w:val="24"/>
            <w:szCs w:val="24"/>
          </w:rPr>
          <w:t>Benjamin J. Heil, Zach Hensel, Alexandra J. Lee, YoSon Park, Achintya Rao, and other GitHub users. We thank John MacFarlane and Nikolay Yakimov for assistance with Pandoc and the global Binder team for advice on Binder. Finally, we thank C. Titus Brown and the other anonymous reviewers for their help improving this manuscript</w:t>
        </w:r>
      </w:ins>
      <w:r w:rsidRPr="00A314E1">
        <w:rPr>
          <w:rFonts w:ascii="Helvetica" w:eastAsia="Times New Roman" w:hAnsi="Helvetica" w:cs="Helvetica"/>
          <w:color w:val="000000"/>
          <w:sz w:val="24"/>
          <w:szCs w:val="24"/>
        </w:rPr>
        <w:t>.</w:t>
      </w:r>
    </w:p>
    <w:p w14:paraId="1DC1D4C8"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t>Funding</w:t>
      </w:r>
    </w:p>
    <w:p w14:paraId="300CB3F4"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r w:rsidRPr="00A314E1">
        <w:rPr>
          <w:rFonts w:ascii="Helvetica" w:eastAsia="Times New Roman" w:hAnsi="Helvetica" w:cs="Helvetica"/>
          <w:color w:val="000000"/>
          <w:sz w:val="24"/>
          <w:szCs w:val="24"/>
        </w:rPr>
        <w:t>DSH</w:t>
      </w:r>
      <w:ins w:id="498" w:author="Gitter, Tony" w:date="2019-04-12T14:36:00Z">
        <w:r w:rsidRPr="00A314E1">
          <w:rPr>
            <w:rFonts w:ascii="Helvetica" w:eastAsia="Times New Roman" w:hAnsi="Helvetica" w:cs="Helvetica"/>
            <w:color w:val="000000"/>
            <w:sz w:val="24"/>
            <w:szCs w:val="24"/>
          </w:rPr>
          <w:t>, DH, VR,</w:t>
        </w:r>
      </w:ins>
      <w:r w:rsidRPr="00A314E1">
        <w:rPr>
          <w:rFonts w:ascii="Helvetica" w:eastAsia="Times New Roman" w:hAnsi="Helvetica" w:cs="Helvetica"/>
          <w:color w:val="000000"/>
          <w:sz w:val="24"/>
          <w:szCs w:val="24"/>
        </w:rPr>
        <w:t xml:space="preserve"> and CSG were supported by </w:t>
      </w:r>
      <w:hyperlink r:id="rId237" w:history="1">
        <w:r w:rsidRPr="00A314E1">
          <w:rPr>
            <w:rFonts w:ascii="Helvetica" w:eastAsia="Times New Roman" w:hAnsi="Helvetica" w:cs="Helvetica"/>
            <w:color w:val="2196F3"/>
            <w:sz w:val="24"/>
            <w:szCs w:val="24"/>
            <w:u w:val="single"/>
          </w:rPr>
          <w:t>Grant G-2018-11163</w:t>
        </w:r>
      </w:hyperlink>
      <w:r w:rsidRPr="00A314E1">
        <w:rPr>
          <w:rFonts w:ascii="Helvetica" w:eastAsia="Times New Roman" w:hAnsi="Helvetica" w:cs="Helvetica"/>
          <w:color w:val="000000"/>
          <w:sz w:val="24"/>
          <w:szCs w:val="24"/>
        </w:rPr>
        <w:t> from the Alfred P. Sloan Foundation and </w:t>
      </w:r>
      <w:hyperlink r:id="rId238" w:history="1">
        <w:r w:rsidRPr="00A314E1">
          <w:rPr>
            <w:rFonts w:ascii="Helvetica" w:eastAsia="Times New Roman" w:hAnsi="Helvetica" w:cs="Helvetica"/>
            <w:color w:val="2196F3"/>
            <w:sz w:val="24"/>
            <w:szCs w:val="24"/>
            <w:u w:val="single"/>
          </w:rPr>
          <w:t>Grant GBMF4552</w:t>
        </w:r>
      </w:hyperlink>
      <w:r w:rsidRPr="00A314E1">
        <w:rPr>
          <w:rFonts w:ascii="Helvetica" w:eastAsia="Times New Roman" w:hAnsi="Helvetica" w:cs="Helvetica"/>
          <w:color w:val="000000"/>
          <w:sz w:val="24"/>
          <w:szCs w:val="24"/>
        </w:rPr>
        <w:t> from the Gordon and Betty Moore Foundation. VSM was supported by</w:t>
      </w:r>
      <w:ins w:id="499" w:author="Gitter, Tony" w:date="2019-04-12T14:36:00Z">
        <w:r w:rsidRPr="00A314E1">
          <w:rPr>
            <w:rFonts w:ascii="Helvetica" w:eastAsia="Times New Roman" w:hAnsi="Helvetica" w:cs="Helvetica"/>
            <w:color w:val="000000"/>
            <w:sz w:val="24"/>
            <w:szCs w:val="24"/>
          </w:rPr>
          <w:t xml:space="preserve"> Grant RP150596 </w:t>
        </w:r>
      </w:ins>
      <w:r w:rsidRPr="00A314E1">
        <w:rPr>
          <w:rFonts w:ascii="Helvetica" w:eastAsia="Times New Roman" w:hAnsi="Helvetica" w:cs="Helvetica"/>
          <w:color w:val="000000"/>
          <w:sz w:val="24"/>
          <w:szCs w:val="24"/>
        </w:rPr>
        <w:t>from the Cancer Prevention and Research Institute of Texas.</w:t>
      </w:r>
    </w:p>
    <w:p w14:paraId="7260736D" w14:textId="77777777" w:rsidR="00A314E1" w:rsidRPr="00A314E1" w:rsidRDefault="00A314E1" w:rsidP="00A314E1">
      <w:pPr>
        <w:pBdr>
          <w:bottom w:val="single" w:sz="6" w:space="4" w:color="BDBDBD"/>
        </w:pBdr>
        <w:spacing w:after="0" w:line="240" w:lineRule="auto"/>
        <w:outlineLvl w:val="1"/>
        <w:rPr>
          <w:rFonts w:ascii="Helvetica" w:eastAsia="Times New Roman" w:hAnsi="Helvetica" w:cs="Helvetica"/>
          <w:b/>
          <w:bCs/>
          <w:color w:val="000000"/>
          <w:sz w:val="36"/>
          <w:szCs w:val="36"/>
        </w:rPr>
      </w:pPr>
      <w:r w:rsidRPr="00A314E1">
        <w:rPr>
          <w:rFonts w:ascii="Helvetica" w:eastAsia="Times New Roman" w:hAnsi="Helvetica" w:cs="Helvetica"/>
          <w:b/>
          <w:bCs/>
          <w:color w:val="000000"/>
          <w:sz w:val="36"/>
          <w:szCs w:val="36"/>
        </w:rPr>
        <w:lastRenderedPageBreak/>
        <w:t>References</w:t>
      </w:r>
    </w:p>
    <w:p w14:paraId="793909FD" w14:textId="77777777" w:rsidR="00A314E1" w:rsidRPr="00A314E1" w:rsidRDefault="00A314E1" w:rsidP="00A314E1">
      <w:pPr>
        <w:spacing w:before="300" w:after="300" w:line="240" w:lineRule="auto"/>
        <w:rPr>
          <w:ins w:id="500" w:author="Gitter, Tony" w:date="2019-04-12T14:36:00Z"/>
          <w:rFonts w:ascii="Helvetica" w:eastAsia="Times New Roman" w:hAnsi="Helvetica" w:cs="Helvetica"/>
          <w:color w:val="000000"/>
          <w:sz w:val="24"/>
          <w:szCs w:val="24"/>
        </w:rPr>
      </w:pPr>
      <w:ins w:id="501" w:author="Gitter, Tony" w:date="2019-04-12T14:36:00Z">
        <w:r w:rsidRPr="00A314E1">
          <w:rPr>
            <w:rFonts w:ascii="Helvetica" w:eastAsia="Times New Roman" w:hAnsi="Helvetica" w:cs="Helvetica"/>
            <w:color w:val="000000"/>
            <w:sz w:val="24"/>
            <w:szCs w:val="24"/>
          </w:rPr>
          <w:t>1. </w:t>
        </w:r>
        <w:r w:rsidRPr="00A314E1">
          <w:rPr>
            <w:rFonts w:ascii="Helvetica" w:eastAsia="Times New Roman" w:hAnsi="Helvetica" w:cs="Helvetica"/>
            <w:b/>
            <w:bCs/>
            <w:color w:val="000000"/>
            <w:sz w:val="24"/>
            <w:szCs w:val="24"/>
          </w:rPr>
          <w:t>Reinventing Discovery</w:t>
        </w:r>
        <w:r w:rsidRPr="00A314E1">
          <w:rPr>
            <w:rFonts w:ascii="Helvetica" w:eastAsia="Times New Roman" w:hAnsi="Helvetica" w:cs="Helvetica"/>
            <w:color w:val="000000"/>
            <w:sz w:val="24"/>
            <w:szCs w:val="24"/>
          </w:rPr>
          <w:br/>
          <w:t>Michael Nielsen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Princeton University Press</w:t>
        </w:r>
        <w:r w:rsidRPr="00A314E1">
          <w:rPr>
            <w:rFonts w:ascii="Helvetica" w:eastAsia="Times New Roman" w:hAnsi="Helvetica" w:cs="Helvetica"/>
            <w:color w:val="000000"/>
            <w:sz w:val="24"/>
            <w:szCs w:val="24"/>
          </w:rPr>
          <w:t> (2011-01-31) </w:t>
        </w:r>
      </w:ins>
      <w:hyperlink r:id="rId239" w:history="1">
        <w:r w:rsidRPr="00A314E1">
          <w:rPr>
            <w:rFonts w:ascii="Helvetica" w:eastAsia="Times New Roman" w:hAnsi="Helvetica" w:cs="Helvetica"/>
            <w:color w:val="2196F3"/>
            <w:sz w:val="24"/>
            <w:szCs w:val="24"/>
            <w:u w:val="single"/>
          </w:rPr>
          <w:t>https://doi.org/gfx2dm</w:t>
        </w:r>
      </w:hyperlink>
      <w:ins w:id="502" w:author="Gitter, Tony" w:date="2019-04-12T14:36:00Z">
        <w:r w:rsidRPr="00A314E1">
          <w:rPr>
            <w:rFonts w:ascii="Helvetica" w:eastAsia="Times New Roman" w:hAnsi="Helvetica" w:cs="Helvetica"/>
            <w:color w:val="000000"/>
            <w:sz w:val="24"/>
            <w:szCs w:val="24"/>
          </w:rPr>
          <w:br/>
          <w:t>DOI: </w:t>
        </w:r>
      </w:ins>
      <w:hyperlink r:id="rId240" w:history="1">
        <w:r w:rsidRPr="00A314E1">
          <w:rPr>
            <w:rFonts w:ascii="Helvetica" w:eastAsia="Times New Roman" w:hAnsi="Helvetica" w:cs="Helvetica"/>
            <w:color w:val="2196F3"/>
            <w:sz w:val="24"/>
            <w:szCs w:val="24"/>
            <w:u w:val="single"/>
          </w:rPr>
          <w:t>10.1515/9781400839452</w:t>
        </w:r>
      </w:hyperlink>
    </w:p>
    <w:p w14:paraId="1C41369C" w14:textId="29990DE6" w:rsidR="00A314E1" w:rsidRPr="00A314E1" w:rsidRDefault="00A314E1" w:rsidP="00A314E1">
      <w:pPr>
        <w:spacing w:before="300" w:after="300" w:line="240" w:lineRule="auto"/>
        <w:rPr>
          <w:ins w:id="503" w:author="Gitter, Tony" w:date="2019-04-12T14:36:00Z"/>
          <w:rFonts w:ascii="Helvetica" w:eastAsia="Times New Roman" w:hAnsi="Helvetica" w:cs="Helvetica"/>
          <w:color w:val="000000"/>
          <w:sz w:val="24"/>
          <w:szCs w:val="24"/>
        </w:rPr>
      </w:pPr>
      <w:ins w:id="504" w:author="Gitter, Tony" w:date="2019-04-12T14:36:00Z">
        <w:r w:rsidRPr="00A314E1">
          <w:rPr>
            <w:rFonts w:ascii="Helvetica" w:eastAsia="Times New Roman" w:hAnsi="Helvetica" w:cs="Helvetica"/>
            <w:color w:val="000000"/>
            <w:sz w:val="24"/>
            <w:szCs w:val="24"/>
          </w:rPr>
          <w:t>2. </w:t>
        </w:r>
        <w:r w:rsidRPr="00A314E1">
          <w:rPr>
            <w:rFonts w:ascii="Helvetica" w:eastAsia="Times New Roman" w:hAnsi="Helvetica" w:cs="Helvetica"/>
            <w:b/>
            <w:bCs/>
            <w:color w:val="000000"/>
            <w:sz w:val="24"/>
            <w:szCs w:val="24"/>
          </w:rPr>
          <w:t>Open Science by Design: Realizing a Vision for 21st Century Research</w:t>
        </w:r>
        <w:r w:rsidRPr="00A314E1">
          <w:rPr>
            <w:rFonts w:ascii="Helvetica" w:eastAsia="Times New Roman" w:hAnsi="Helvetica" w:cs="Helvetica"/>
            <w:color w:val="000000"/>
            <w:sz w:val="24"/>
            <w:szCs w:val="24"/>
          </w:rPr>
          <w:br/>
          <w:t>National Academies of Sciences, Engineering, and Medicine</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National Academies Press</w:t>
        </w:r>
        <w:r w:rsidRPr="00A314E1">
          <w:rPr>
            <w:rFonts w:ascii="Helvetica" w:eastAsia="Times New Roman" w:hAnsi="Helvetica" w:cs="Helvetica"/>
            <w:color w:val="000000"/>
            <w:sz w:val="24"/>
            <w:szCs w:val="24"/>
          </w:rPr>
          <w:t> (2018-08-09) </w:t>
        </w:r>
      </w:ins>
      <w:hyperlink r:id="rId241" w:history="1">
        <w:r w:rsidRPr="00A314E1">
          <w:rPr>
            <w:rFonts w:ascii="Helvetica" w:eastAsia="Times New Roman" w:hAnsi="Helvetica" w:cs="Helvetica"/>
            <w:color w:val="2196F3"/>
            <w:sz w:val="24"/>
            <w:szCs w:val="24"/>
            <w:u w:val="single"/>
          </w:rPr>
          <w:t>https://doi.org/gfxzc4</w:t>
        </w:r>
      </w:hyperlink>
      <w:ins w:id="505" w:author="Gitter, Tony" w:date="2019-04-12T14:36:00Z">
        <w:r w:rsidRPr="00A314E1">
          <w:rPr>
            <w:rFonts w:ascii="Helvetica" w:eastAsia="Times New Roman" w:hAnsi="Helvetica" w:cs="Helvetica"/>
            <w:color w:val="000000"/>
            <w:sz w:val="24"/>
            <w:szCs w:val="24"/>
          </w:rPr>
          <w:br/>
          <w:t>DOI: </w:t>
        </w:r>
      </w:ins>
      <w:hyperlink r:id="rId242" w:history="1">
        <w:r w:rsidRPr="00A314E1">
          <w:rPr>
            <w:rFonts w:ascii="Helvetica" w:eastAsia="Times New Roman" w:hAnsi="Helvetica" w:cs="Helvetica"/>
            <w:color w:val="2196F3"/>
            <w:sz w:val="24"/>
            <w:szCs w:val="24"/>
            <w:u w:val="single"/>
          </w:rPr>
          <w:t>10.17226/25116</w:t>
        </w:r>
      </w:hyperlink>
      <w:ins w:id="506" w:author="Gitter, Tony" w:date="2019-04-12T14:36:00Z">
        <w:r w:rsidRPr="00A314E1">
          <w:rPr>
            <w:rFonts w:ascii="Helvetica" w:eastAsia="Times New Roman" w:hAnsi="Helvetica" w:cs="Helvetica"/>
            <w:color w:val="000000"/>
            <w:sz w:val="24"/>
            <w:szCs w:val="24"/>
          </w:rPr>
          <w:t> · PMID: </w:t>
        </w:r>
      </w:ins>
      <w:hyperlink r:id="rId243" w:history="1">
        <w:r w:rsidRPr="00A314E1">
          <w:rPr>
            <w:rFonts w:ascii="Helvetica" w:eastAsia="Times New Roman" w:hAnsi="Helvetica" w:cs="Helvetica"/>
            <w:color w:val="2196F3"/>
            <w:sz w:val="24"/>
            <w:szCs w:val="24"/>
            <w:u w:val="single"/>
          </w:rPr>
          <w:t>30212065</w:t>
        </w:r>
      </w:hyperlink>
      <w:ins w:id="507" w:author="Gitter, Tony" w:date="2019-04-12T14:36:00Z">
        <w:r w:rsidRPr="00A314E1">
          <w:rPr>
            <w:rFonts w:ascii="Helvetica" w:eastAsia="Times New Roman" w:hAnsi="Helvetica" w:cs="Helvetica"/>
            <w:color w:val="000000"/>
            <w:sz w:val="24"/>
            <w:szCs w:val="24"/>
          </w:rPr>
          <w:t> · ISBN: </w:t>
        </w:r>
      </w:ins>
      <w:hyperlink r:id="rId244" w:history="1">
        <w:r w:rsidRPr="00A314E1">
          <w:rPr>
            <w:rFonts w:ascii="Helvetica" w:eastAsia="Times New Roman" w:hAnsi="Helvetica" w:cs="Helvetica"/>
            <w:color w:val="2196F3"/>
            <w:sz w:val="24"/>
            <w:szCs w:val="24"/>
            <w:u w:val="single"/>
          </w:rPr>
          <w:t>9780309476249</w:t>
        </w:r>
      </w:hyperlink>
      <w:del w:id="508" w:author="Gitter, Tony" w:date="2019-04-12T14:36:00Z">
        <w:r w:rsidR="00074B23" w:rsidRPr="00074B23">
          <w:rPr>
            <w:rFonts w:ascii="Helvetica" w:eastAsia="Times New Roman" w:hAnsi="Helvetica" w:cs="Helvetica"/>
            <w:color w:val="000000"/>
            <w:sz w:val="21"/>
            <w:szCs w:val="21"/>
          </w:rPr>
          <w:delText>1</w:delText>
        </w:r>
      </w:del>
    </w:p>
    <w:p w14:paraId="0CD8B05A"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509" w:author="Gitter, Tony" w:date="2019-04-12T14:36:00Z">
        <w:r w:rsidRPr="00A314E1">
          <w:rPr>
            <w:rFonts w:ascii="Helvetica" w:eastAsia="Times New Roman" w:hAnsi="Helvetica" w:cs="Helvetica"/>
            <w:color w:val="000000"/>
            <w:sz w:val="24"/>
            <w:szCs w:val="24"/>
          </w:rPr>
          <w:t>3</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TechBlog: “Manubot” powers a crowdsourced “deep-learning” review</w:t>
      </w:r>
      <w:r w:rsidRPr="00A314E1">
        <w:rPr>
          <w:rFonts w:ascii="Helvetica" w:eastAsia="Times New Roman" w:hAnsi="Helvetica" w:cs="Helvetica"/>
          <w:color w:val="000000"/>
          <w:sz w:val="24"/>
          <w:szCs w:val="24"/>
        </w:rPr>
        <w:br/>
        <w:t>Jeffrey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Naturejobs</w:t>
      </w:r>
      <w:r w:rsidRPr="00A314E1">
        <w:rPr>
          <w:rFonts w:ascii="Helvetica" w:eastAsia="Times New Roman" w:hAnsi="Helvetica" w:cs="Helvetica"/>
          <w:color w:val="000000"/>
          <w:sz w:val="24"/>
          <w:szCs w:val="24"/>
        </w:rPr>
        <w:t> (2018-02-20) </w:t>
      </w:r>
      <w:hyperlink r:id="rId245" w:history="1">
        <w:r w:rsidRPr="00A314E1">
          <w:rPr>
            <w:rFonts w:ascii="Helvetica" w:eastAsia="Times New Roman" w:hAnsi="Helvetica" w:cs="Helvetica"/>
            <w:color w:val="2196F3"/>
            <w:sz w:val="24"/>
            <w:szCs w:val="24"/>
            <w:u w:val="single"/>
          </w:rPr>
          <w:t>http://blogs.nature.com/naturejobs/2018/02/20/techblog-manubot-powers-a-crowdsourced-deep-learning-review/</w:t>
        </w:r>
      </w:hyperlink>
    </w:p>
    <w:p w14:paraId="6FF23094" w14:textId="252F646A" w:rsidR="00A314E1" w:rsidRPr="00A314E1" w:rsidRDefault="00074B23" w:rsidP="00A314E1">
      <w:pPr>
        <w:spacing w:before="300" w:after="300" w:line="240" w:lineRule="auto"/>
        <w:rPr>
          <w:rFonts w:ascii="Helvetica" w:eastAsia="Times New Roman" w:hAnsi="Helvetica" w:cs="Helvetica"/>
          <w:color w:val="000000"/>
          <w:sz w:val="24"/>
          <w:szCs w:val="24"/>
        </w:rPr>
      </w:pPr>
      <w:del w:id="510" w:author="Gitter, Tony" w:date="2019-04-12T14:36:00Z">
        <w:r w:rsidRPr="00074B23">
          <w:rPr>
            <w:rFonts w:ascii="Helvetica" w:eastAsia="Times New Roman" w:hAnsi="Helvetica" w:cs="Helvetica"/>
            <w:color w:val="000000"/>
            <w:sz w:val="21"/>
            <w:szCs w:val="21"/>
          </w:rPr>
          <w:delText>2</w:delText>
        </w:r>
      </w:del>
      <w:ins w:id="511" w:author="Gitter, Tony" w:date="2019-04-12T14:36:00Z">
        <w:r w:rsidR="00A314E1" w:rsidRPr="00A314E1">
          <w:rPr>
            <w:rFonts w:ascii="Helvetica" w:eastAsia="Times New Roman" w:hAnsi="Helvetica" w:cs="Helvetica"/>
            <w:color w:val="000000"/>
            <w:sz w:val="24"/>
            <w:szCs w:val="24"/>
          </w:rPr>
          <w:t>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Crowdsourcing in biomedicine: challenges and opportunities</w:t>
      </w:r>
      <w:r w:rsidR="00A314E1" w:rsidRPr="00A314E1">
        <w:rPr>
          <w:rFonts w:ascii="Helvetica" w:eastAsia="Times New Roman" w:hAnsi="Helvetica" w:cs="Helvetica"/>
          <w:color w:val="000000"/>
          <w:sz w:val="24"/>
          <w:szCs w:val="24"/>
        </w:rPr>
        <w:br/>
        <w:t>Ritu Khare, Benjamin M</w:t>
      </w:r>
      <w:del w:id="512" w:author="Gitter, Tony" w:date="2019-04-12T14:36:00Z">
        <w:r w:rsidRPr="00074B23">
          <w:rPr>
            <w:rFonts w:ascii="Helvetica" w:eastAsia="Times New Roman" w:hAnsi="Helvetica" w:cs="Helvetica"/>
            <w:color w:val="000000"/>
            <w:sz w:val="21"/>
            <w:szCs w:val="21"/>
          </w:rPr>
          <w:delText>.</w:delText>
        </w:r>
      </w:del>
      <w:r w:rsidR="00A314E1" w:rsidRPr="00A314E1">
        <w:rPr>
          <w:rFonts w:ascii="Helvetica" w:eastAsia="Times New Roman" w:hAnsi="Helvetica" w:cs="Helvetica"/>
          <w:color w:val="000000"/>
          <w:sz w:val="24"/>
          <w:szCs w:val="24"/>
        </w:rPr>
        <w:t xml:space="preserve"> Good, Robert Leaman, Andrew I</w:t>
      </w:r>
      <w:del w:id="513" w:author="Gitter, Tony" w:date="2019-04-12T14:36:00Z">
        <w:r w:rsidRPr="00074B23">
          <w:rPr>
            <w:rFonts w:ascii="Helvetica" w:eastAsia="Times New Roman" w:hAnsi="Helvetica" w:cs="Helvetica"/>
            <w:color w:val="000000"/>
            <w:sz w:val="21"/>
            <w:szCs w:val="21"/>
          </w:rPr>
          <w:delText>.</w:delText>
        </w:r>
      </w:del>
      <w:r w:rsidR="00A314E1" w:rsidRPr="00A314E1">
        <w:rPr>
          <w:rFonts w:ascii="Helvetica" w:eastAsia="Times New Roman" w:hAnsi="Helvetica" w:cs="Helvetica"/>
          <w:color w:val="000000"/>
          <w:sz w:val="24"/>
          <w:szCs w:val="24"/>
        </w:rPr>
        <w:t xml:space="preserve"> Su, Zhiyong Lu</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Briefings in bioinformatics</w:t>
      </w:r>
      <w:r w:rsidR="00A314E1" w:rsidRPr="00A314E1">
        <w:rPr>
          <w:rFonts w:ascii="Helvetica" w:eastAsia="Times New Roman" w:hAnsi="Helvetica" w:cs="Helvetica"/>
          <w:color w:val="000000"/>
          <w:sz w:val="24"/>
          <w:szCs w:val="24"/>
        </w:rPr>
        <w:t> (2016-01) </w:t>
      </w:r>
      <w:hyperlink r:id="rId246" w:history="1">
        <w:r w:rsidR="00A314E1" w:rsidRPr="00A314E1">
          <w:rPr>
            <w:rFonts w:ascii="Helvetica" w:eastAsia="Times New Roman" w:hAnsi="Helvetica" w:cs="Helvetica"/>
            <w:color w:val="2196F3"/>
            <w:sz w:val="24"/>
            <w:szCs w:val="24"/>
            <w:u w:val="single"/>
          </w:rPr>
          <w:t>https://www.ncbi.nlm.nih.gov/pmc/articles/PMC4719068/</w:t>
        </w:r>
      </w:hyperlink>
      <w:ins w:id="514" w:author="Gitter, Tony" w:date="2019-04-12T14:36:00Z">
        <w:r w:rsidR="00A314E1" w:rsidRPr="00A314E1">
          <w:rPr>
            <w:rFonts w:ascii="Helvetica" w:eastAsia="Times New Roman" w:hAnsi="Helvetica" w:cs="Helvetica"/>
            <w:color w:val="000000"/>
            <w:sz w:val="24"/>
            <w:szCs w:val="24"/>
          </w:rPr>
          <w:br/>
          <w:t>DOI: </w:t>
        </w:r>
      </w:ins>
      <w:hyperlink r:id="rId247" w:history="1">
        <w:r w:rsidR="00A314E1" w:rsidRPr="00A314E1">
          <w:rPr>
            <w:rFonts w:ascii="Helvetica" w:eastAsia="Times New Roman" w:hAnsi="Helvetica" w:cs="Helvetica"/>
            <w:color w:val="2196F3"/>
            <w:sz w:val="24"/>
            <w:szCs w:val="24"/>
            <w:u w:val="single"/>
          </w:rPr>
          <w:t>10.1093/bib/bbv021</w:t>
        </w:r>
      </w:hyperlink>
      <w:ins w:id="515" w:author="Gitter, Tony" w:date="2019-04-12T14:36:00Z">
        <w:r w:rsidR="00A314E1" w:rsidRPr="00A314E1">
          <w:rPr>
            <w:rFonts w:ascii="Helvetica" w:eastAsia="Times New Roman" w:hAnsi="Helvetica" w:cs="Helvetica"/>
            <w:color w:val="000000"/>
            <w:sz w:val="24"/>
            <w:szCs w:val="24"/>
          </w:rPr>
          <w:t> · PMID: </w:t>
        </w:r>
      </w:ins>
      <w:hyperlink r:id="rId248" w:history="1">
        <w:r w:rsidR="00A314E1" w:rsidRPr="00A314E1">
          <w:rPr>
            <w:rFonts w:ascii="Helvetica" w:eastAsia="Times New Roman" w:hAnsi="Helvetica" w:cs="Helvetica"/>
            <w:color w:val="2196F3"/>
            <w:sz w:val="24"/>
            <w:szCs w:val="24"/>
            <w:u w:val="single"/>
          </w:rPr>
          <w:t>25888696</w:t>
        </w:r>
      </w:hyperlink>
      <w:ins w:id="516" w:author="Gitter, Tony" w:date="2019-04-12T14:36:00Z">
        <w:r w:rsidR="00A314E1" w:rsidRPr="00A314E1">
          <w:rPr>
            <w:rFonts w:ascii="Helvetica" w:eastAsia="Times New Roman" w:hAnsi="Helvetica" w:cs="Helvetica"/>
            <w:color w:val="000000"/>
            <w:sz w:val="24"/>
            <w:szCs w:val="24"/>
          </w:rPr>
          <w:t> · PMCID: </w:t>
        </w:r>
      </w:ins>
      <w:hyperlink r:id="rId249" w:history="1">
        <w:r w:rsidR="00A314E1" w:rsidRPr="00A314E1">
          <w:rPr>
            <w:rFonts w:ascii="Helvetica" w:eastAsia="Times New Roman" w:hAnsi="Helvetica" w:cs="Helvetica"/>
            <w:color w:val="2196F3"/>
            <w:sz w:val="24"/>
            <w:szCs w:val="24"/>
            <w:u w:val="single"/>
          </w:rPr>
          <w:t>PMC4719068</w:t>
        </w:r>
      </w:hyperlink>
    </w:p>
    <w:p w14:paraId="393E8D56" w14:textId="262BEDA8" w:rsidR="00A314E1" w:rsidRPr="00A314E1" w:rsidRDefault="00074B23" w:rsidP="00A314E1">
      <w:pPr>
        <w:spacing w:before="300" w:after="300" w:line="240" w:lineRule="auto"/>
        <w:rPr>
          <w:rFonts w:ascii="Helvetica" w:eastAsia="Times New Roman" w:hAnsi="Helvetica" w:cs="Helvetica"/>
          <w:color w:val="000000"/>
          <w:sz w:val="24"/>
          <w:szCs w:val="24"/>
        </w:rPr>
      </w:pPr>
      <w:del w:id="517" w:author="Gitter, Tony" w:date="2019-04-12T14:36:00Z">
        <w:r w:rsidRPr="00074B23">
          <w:rPr>
            <w:rFonts w:ascii="Helvetica" w:eastAsia="Times New Roman" w:hAnsi="Helvetica" w:cs="Helvetica"/>
            <w:color w:val="000000"/>
            <w:sz w:val="21"/>
            <w:szCs w:val="21"/>
          </w:rPr>
          <w:delText>3</w:delText>
        </w:r>
      </w:del>
      <w:ins w:id="518" w:author="Gitter, Tony" w:date="2019-04-12T14:36:00Z">
        <w:r w:rsidR="00A314E1" w:rsidRPr="00A314E1">
          <w:rPr>
            <w:rFonts w:ascii="Helvetica" w:eastAsia="Times New Roman" w:hAnsi="Helvetica" w:cs="Helvetica"/>
            <w:color w:val="000000"/>
            <w:sz w:val="24"/>
            <w:szCs w:val="24"/>
          </w:rPr>
          <w:t>5</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Opportunities and obstacles for deep learning in biology and medicine</w:t>
      </w:r>
      <w:r w:rsidR="00A314E1" w:rsidRPr="00A314E1">
        <w:rPr>
          <w:rFonts w:ascii="Helvetica" w:eastAsia="Times New Roman" w:hAnsi="Helvetica" w:cs="Helvetica"/>
          <w:color w:val="000000"/>
          <w:sz w:val="24"/>
          <w:szCs w:val="24"/>
        </w:rPr>
        <w:br/>
        <w:t>Travers Ching, Daniel S. Himmelstein, Brett K. Beaulieu-Jones, Alexandr A. Kalinin, Brian T. Do, Gregory P. Way, Enrico Ferrero, Paul-Michael Agapow, Michael Zietz, Michael M. Hoffman, … Casey S. Greene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Journal of The Royal Society Interface</w:t>
      </w:r>
      <w:r w:rsidR="00A314E1" w:rsidRPr="00A314E1">
        <w:rPr>
          <w:rFonts w:ascii="Helvetica" w:eastAsia="Times New Roman" w:hAnsi="Helvetica" w:cs="Helvetica"/>
          <w:color w:val="000000"/>
          <w:sz w:val="24"/>
          <w:szCs w:val="24"/>
        </w:rPr>
        <w:t> (2018-04) </w:t>
      </w:r>
      <w:hyperlink r:id="rId250" w:history="1">
        <w:r w:rsidR="00A314E1" w:rsidRPr="00A314E1">
          <w:rPr>
            <w:rFonts w:ascii="Helvetica" w:eastAsia="Times New Roman" w:hAnsi="Helvetica" w:cs="Helvetica"/>
            <w:color w:val="2196F3"/>
            <w:sz w:val="24"/>
            <w:szCs w:val="24"/>
            <w:u w:val="single"/>
          </w:rPr>
          <w:t>https://doi.org/gddkhn</w:t>
        </w:r>
      </w:hyperlink>
      <w:ins w:id="519" w:author="Gitter, Tony" w:date="2019-04-12T14:36:00Z">
        <w:r w:rsidR="00A314E1" w:rsidRPr="00A314E1">
          <w:rPr>
            <w:rFonts w:ascii="Helvetica" w:eastAsia="Times New Roman" w:hAnsi="Helvetica" w:cs="Helvetica"/>
            <w:color w:val="000000"/>
            <w:sz w:val="24"/>
            <w:szCs w:val="24"/>
          </w:rPr>
          <w:br/>
          <w:t>DOI: </w:t>
        </w:r>
      </w:ins>
      <w:hyperlink r:id="rId251" w:history="1">
        <w:r w:rsidR="00A314E1" w:rsidRPr="00A314E1">
          <w:rPr>
            <w:rFonts w:ascii="Helvetica" w:eastAsia="Times New Roman" w:hAnsi="Helvetica" w:cs="Helvetica"/>
            <w:color w:val="2196F3"/>
            <w:sz w:val="24"/>
            <w:szCs w:val="24"/>
            <w:u w:val="single"/>
          </w:rPr>
          <w:t>10.1098/rsif.2017.0387</w:t>
        </w:r>
      </w:hyperlink>
      <w:ins w:id="520" w:author="Gitter, Tony" w:date="2019-04-12T14:36:00Z">
        <w:r w:rsidR="00A314E1" w:rsidRPr="00A314E1">
          <w:rPr>
            <w:rFonts w:ascii="Helvetica" w:eastAsia="Times New Roman" w:hAnsi="Helvetica" w:cs="Helvetica"/>
            <w:color w:val="000000"/>
            <w:sz w:val="24"/>
            <w:szCs w:val="24"/>
          </w:rPr>
          <w:t> · PMID: </w:t>
        </w:r>
      </w:ins>
      <w:hyperlink r:id="rId252" w:history="1">
        <w:r w:rsidR="00A314E1" w:rsidRPr="00A314E1">
          <w:rPr>
            <w:rFonts w:ascii="Helvetica" w:eastAsia="Times New Roman" w:hAnsi="Helvetica" w:cs="Helvetica"/>
            <w:color w:val="2196F3"/>
            <w:sz w:val="24"/>
            <w:szCs w:val="24"/>
            <w:u w:val="single"/>
          </w:rPr>
          <w:t>29618526</w:t>
        </w:r>
      </w:hyperlink>
      <w:ins w:id="521" w:author="Gitter, Tony" w:date="2019-04-12T14:36:00Z">
        <w:r w:rsidR="00A314E1" w:rsidRPr="00A314E1">
          <w:rPr>
            <w:rFonts w:ascii="Helvetica" w:eastAsia="Times New Roman" w:hAnsi="Helvetica" w:cs="Helvetica"/>
            <w:color w:val="000000"/>
            <w:sz w:val="24"/>
            <w:szCs w:val="24"/>
          </w:rPr>
          <w:t> · PMCID: </w:t>
        </w:r>
      </w:ins>
      <w:hyperlink r:id="rId253" w:history="1">
        <w:r w:rsidR="00A314E1" w:rsidRPr="00A314E1">
          <w:rPr>
            <w:rFonts w:ascii="Helvetica" w:eastAsia="Times New Roman" w:hAnsi="Helvetica" w:cs="Helvetica"/>
            <w:color w:val="2196F3"/>
            <w:sz w:val="24"/>
            <w:szCs w:val="24"/>
            <w:u w:val="single"/>
          </w:rPr>
          <w:t>PMC5938574</w:t>
        </w:r>
      </w:hyperlink>
    </w:p>
    <w:p w14:paraId="2FC0E18D" w14:textId="7E4913E1" w:rsidR="00A314E1" w:rsidRPr="00A314E1" w:rsidRDefault="00074B23" w:rsidP="00A314E1">
      <w:pPr>
        <w:spacing w:before="300" w:after="300" w:line="240" w:lineRule="auto"/>
        <w:rPr>
          <w:rFonts w:ascii="Helvetica" w:eastAsia="Times New Roman" w:hAnsi="Helvetica" w:cs="Helvetica"/>
          <w:color w:val="000000"/>
          <w:sz w:val="24"/>
          <w:szCs w:val="24"/>
        </w:rPr>
      </w:pPr>
      <w:del w:id="522" w:author="Gitter, Tony" w:date="2019-04-12T14:36:00Z">
        <w:r w:rsidRPr="00074B23">
          <w:rPr>
            <w:rFonts w:ascii="Helvetica" w:eastAsia="Times New Roman" w:hAnsi="Helvetica" w:cs="Helvetica"/>
            <w:color w:val="000000"/>
            <w:sz w:val="21"/>
            <w:szCs w:val="21"/>
          </w:rPr>
          <w:delText>4</w:delText>
        </w:r>
      </w:del>
      <w:ins w:id="523" w:author="Gitter, Tony" w:date="2019-04-12T14:36:00Z">
        <w:r w:rsidR="00A314E1" w:rsidRPr="00A314E1">
          <w:rPr>
            <w:rFonts w:ascii="Helvetica" w:eastAsia="Times New Roman" w:hAnsi="Helvetica" w:cs="Helvetica"/>
            <w:color w:val="000000"/>
            <w:sz w:val="24"/>
            <w:szCs w:val="24"/>
          </w:rPr>
          <w:t>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Scientific writing: the online cooperative</w:t>
      </w:r>
      <w:r w:rsidR="00A314E1" w:rsidRPr="00A314E1">
        <w:rPr>
          <w:rFonts w:ascii="Helvetica" w:eastAsia="Times New Roman" w:hAnsi="Helvetica" w:cs="Helvetica"/>
          <w:color w:val="000000"/>
          <w:sz w:val="24"/>
          <w:szCs w:val="24"/>
        </w:rPr>
        <w:br/>
        <w:t>Jeffrey M. Perkel</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Nature</w:t>
      </w:r>
      <w:r w:rsidR="00A314E1" w:rsidRPr="00A314E1">
        <w:rPr>
          <w:rFonts w:ascii="Helvetica" w:eastAsia="Times New Roman" w:hAnsi="Helvetica" w:cs="Helvetica"/>
          <w:color w:val="000000"/>
          <w:sz w:val="24"/>
          <w:szCs w:val="24"/>
        </w:rPr>
        <w:t> (2014-10-01) </w:t>
      </w:r>
      <w:hyperlink r:id="rId254" w:history="1">
        <w:r w:rsidR="00A314E1" w:rsidRPr="00A314E1">
          <w:rPr>
            <w:rFonts w:ascii="Helvetica" w:eastAsia="Times New Roman" w:hAnsi="Helvetica" w:cs="Helvetica"/>
            <w:color w:val="2196F3"/>
            <w:sz w:val="24"/>
            <w:szCs w:val="24"/>
            <w:u w:val="single"/>
          </w:rPr>
          <w:t>https://doi.org/gbqsnd</w:t>
        </w:r>
      </w:hyperlink>
      <w:ins w:id="524" w:author="Gitter, Tony" w:date="2019-04-12T14:36:00Z">
        <w:r w:rsidR="00A314E1" w:rsidRPr="00A314E1">
          <w:rPr>
            <w:rFonts w:ascii="Helvetica" w:eastAsia="Times New Roman" w:hAnsi="Helvetica" w:cs="Helvetica"/>
            <w:color w:val="000000"/>
            <w:sz w:val="24"/>
            <w:szCs w:val="24"/>
          </w:rPr>
          <w:br/>
          <w:t>DOI: </w:t>
        </w:r>
      </w:ins>
      <w:hyperlink r:id="rId255" w:history="1">
        <w:r w:rsidR="00A314E1" w:rsidRPr="00A314E1">
          <w:rPr>
            <w:rFonts w:ascii="Helvetica" w:eastAsia="Times New Roman" w:hAnsi="Helvetica" w:cs="Helvetica"/>
            <w:color w:val="2196F3"/>
            <w:sz w:val="24"/>
            <w:szCs w:val="24"/>
            <w:u w:val="single"/>
          </w:rPr>
          <w:t>10.1038/514127a</w:t>
        </w:r>
      </w:hyperlink>
      <w:ins w:id="525" w:author="Gitter, Tony" w:date="2019-04-12T14:36:00Z">
        <w:r w:rsidR="00A314E1" w:rsidRPr="00A314E1">
          <w:rPr>
            <w:rFonts w:ascii="Helvetica" w:eastAsia="Times New Roman" w:hAnsi="Helvetica" w:cs="Helvetica"/>
            <w:color w:val="000000"/>
            <w:sz w:val="24"/>
            <w:szCs w:val="24"/>
          </w:rPr>
          <w:t> · PMID: </w:t>
        </w:r>
      </w:ins>
      <w:hyperlink r:id="rId256" w:history="1">
        <w:r w:rsidR="00A314E1" w:rsidRPr="00A314E1">
          <w:rPr>
            <w:rFonts w:ascii="Helvetica" w:eastAsia="Times New Roman" w:hAnsi="Helvetica" w:cs="Helvetica"/>
            <w:color w:val="2196F3"/>
            <w:sz w:val="24"/>
            <w:szCs w:val="24"/>
            <w:u w:val="single"/>
          </w:rPr>
          <w:t>25279924</w:t>
        </w:r>
      </w:hyperlink>
    </w:p>
    <w:p w14:paraId="1599B8BD" w14:textId="548C9460" w:rsidR="00A314E1" w:rsidRPr="00A314E1" w:rsidRDefault="00074B23" w:rsidP="00A314E1">
      <w:pPr>
        <w:spacing w:before="300" w:after="300" w:line="240" w:lineRule="auto"/>
        <w:rPr>
          <w:rFonts w:ascii="Helvetica" w:eastAsia="Times New Roman" w:hAnsi="Helvetica" w:cs="Helvetica"/>
          <w:color w:val="000000"/>
          <w:sz w:val="24"/>
          <w:szCs w:val="24"/>
        </w:rPr>
      </w:pPr>
      <w:del w:id="526" w:author="Gitter, Tony" w:date="2019-04-12T14:36:00Z">
        <w:r w:rsidRPr="00074B23">
          <w:rPr>
            <w:rFonts w:ascii="Helvetica" w:eastAsia="Times New Roman" w:hAnsi="Helvetica" w:cs="Helvetica"/>
            <w:color w:val="000000"/>
            <w:sz w:val="21"/>
            <w:szCs w:val="21"/>
          </w:rPr>
          <w:delText>5</w:delText>
        </w:r>
      </w:del>
      <w:ins w:id="527" w:author="Gitter, Tony" w:date="2019-04-12T14:36:00Z">
        <w:r w:rsidR="00A314E1" w:rsidRPr="00A314E1">
          <w:rPr>
            <w:rFonts w:ascii="Helvetica" w:eastAsia="Times New Roman" w:hAnsi="Helvetica" w:cs="Helvetica"/>
            <w:color w:val="000000"/>
            <w:sz w:val="24"/>
            <w:szCs w:val="24"/>
          </w:rPr>
          <w:t>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A Quick Introduction to Version Control with Git and GitHub</w:t>
      </w:r>
      <w:r w:rsidR="00A314E1" w:rsidRPr="00A314E1">
        <w:rPr>
          <w:rFonts w:ascii="Helvetica" w:eastAsia="Times New Roman" w:hAnsi="Helvetica" w:cs="Helvetica"/>
          <w:color w:val="000000"/>
          <w:sz w:val="24"/>
          <w:szCs w:val="24"/>
        </w:rPr>
        <w:br/>
        <w:t>John D. Blischak, Emily R. Davenport, Greg Wilson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PLOS Computational Biology</w:t>
      </w:r>
      <w:r w:rsidR="00A314E1" w:rsidRPr="00A314E1">
        <w:rPr>
          <w:rFonts w:ascii="Helvetica" w:eastAsia="Times New Roman" w:hAnsi="Helvetica" w:cs="Helvetica"/>
          <w:color w:val="000000"/>
          <w:sz w:val="24"/>
          <w:szCs w:val="24"/>
        </w:rPr>
        <w:t> (2016-01-19) </w:t>
      </w:r>
      <w:hyperlink r:id="rId257" w:history="1">
        <w:r w:rsidR="00A314E1" w:rsidRPr="00A314E1">
          <w:rPr>
            <w:rFonts w:ascii="Helvetica" w:eastAsia="Times New Roman" w:hAnsi="Helvetica" w:cs="Helvetica"/>
            <w:color w:val="2196F3"/>
            <w:sz w:val="24"/>
            <w:szCs w:val="24"/>
            <w:u w:val="single"/>
          </w:rPr>
          <w:t>https://doi.org/gbqsnf</w:t>
        </w:r>
      </w:hyperlink>
      <w:ins w:id="528" w:author="Gitter, Tony" w:date="2019-04-12T14:36:00Z">
        <w:r w:rsidR="00A314E1" w:rsidRPr="00A314E1">
          <w:rPr>
            <w:rFonts w:ascii="Helvetica" w:eastAsia="Times New Roman" w:hAnsi="Helvetica" w:cs="Helvetica"/>
            <w:color w:val="000000"/>
            <w:sz w:val="24"/>
            <w:szCs w:val="24"/>
          </w:rPr>
          <w:br/>
          <w:t>DOI: </w:t>
        </w:r>
      </w:ins>
      <w:hyperlink r:id="rId258" w:history="1">
        <w:r w:rsidR="00A314E1" w:rsidRPr="00A314E1">
          <w:rPr>
            <w:rFonts w:ascii="Helvetica" w:eastAsia="Times New Roman" w:hAnsi="Helvetica" w:cs="Helvetica"/>
            <w:color w:val="2196F3"/>
            <w:sz w:val="24"/>
            <w:szCs w:val="24"/>
            <w:u w:val="single"/>
          </w:rPr>
          <w:t>10.1371/journal.pcbi.1004668</w:t>
        </w:r>
      </w:hyperlink>
      <w:ins w:id="529" w:author="Gitter, Tony" w:date="2019-04-12T14:36:00Z">
        <w:r w:rsidR="00A314E1" w:rsidRPr="00A314E1">
          <w:rPr>
            <w:rFonts w:ascii="Helvetica" w:eastAsia="Times New Roman" w:hAnsi="Helvetica" w:cs="Helvetica"/>
            <w:color w:val="000000"/>
            <w:sz w:val="24"/>
            <w:szCs w:val="24"/>
          </w:rPr>
          <w:t> · PMID: </w:t>
        </w:r>
      </w:ins>
      <w:hyperlink r:id="rId259" w:history="1">
        <w:r w:rsidR="00A314E1" w:rsidRPr="00A314E1">
          <w:rPr>
            <w:rFonts w:ascii="Helvetica" w:eastAsia="Times New Roman" w:hAnsi="Helvetica" w:cs="Helvetica"/>
            <w:color w:val="2196F3"/>
            <w:sz w:val="24"/>
            <w:szCs w:val="24"/>
            <w:u w:val="single"/>
          </w:rPr>
          <w:t>26785377</w:t>
        </w:r>
      </w:hyperlink>
      <w:ins w:id="530" w:author="Gitter, Tony" w:date="2019-04-12T14:36:00Z">
        <w:r w:rsidR="00A314E1" w:rsidRPr="00A314E1">
          <w:rPr>
            <w:rFonts w:ascii="Helvetica" w:eastAsia="Times New Roman" w:hAnsi="Helvetica" w:cs="Helvetica"/>
            <w:color w:val="000000"/>
            <w:sz w:val="24"/>
            <w:szCs w:val="24"/>
          </w:rPr>
          <w:t> · PMCID: </w:t>
        </w:r>
      </w:ins>
      <w:hyperlink r:id="rId260" w:history="1">
        <w:r w:rsidR="00A314E1" w:rsidRPr="00A314E1">
          <w:rPr>
            <w:rFonts w:ascii="Helvetica" w:eastAsia="Times New Roman" w:hAnsi="Helvetica" w:cs="Helvetica"/>
            <w:color w:val="2196F3"/>
            <w:sz w:val="24"/>
            <w:szCs w:val="24"/>
            <w:u w:val="single"/>
          </w:rPr>
          <w:t>PMC4718703</w:t>
        </w:r>
      </w:hyperlink>
    </w:p>
    <w:p w14:paraId="4550EE52" w14:textId="3025079C" w:rsidR="00A314E1" w:rsidRPr="00A314E1" w:rsidRDefault="00074B23" w:rsidP="00A314E1">
      <w:pPr>
        <w:spacing w:before="300" w:after="300" w:line="240" w:lineRule="auto"/>
        <w:rPr>
          <w:rFonts w:ascii="Helvetica" w:eastAsia="Times New Roman" w:hAnsi="Helvetica" w:cs="Helvetica"/>
          <w:color w:val="000000"/>
          <w:sz w:val="24"/>
          <w:szCs w:val="24"/>
        </w:rPr>
      </w:pPr>
      <w:del w:id="531" w:author="Gitter, Tony" w:date="2019-04-12T14:36:00Z">
        <w:r w:rsidRPr="00074B23">
          <w:rPr>
            <w:rFonts w:ascii="Helvetica" w:eastAsia="Times New Roman" w:hAnsi="Helvetica" w:cs="Helvetica"/>
            <w:color w:val="000000"/>
            <w:sz w:val="21"/>
            <w:szCs w:val="21"/>
          </w:rPr>
          <w:delText>6</w:delText>
        </w:r>
      </w:del>
      <w:ins w:id="532" w:author="Gitter, Tony" w:date="2019-04-12T14:36:00Z">
        <w:r w:rsidR="00A314E1" w:rsidRPr="00A314E1">
          <w:rPr>
            <w:rFonts w:ascii="Helvetica" w:eastAsia="Times New Roman" w:hAnsi="Helvetica" w:cs="Helvetica"/>
            <w:color w:val="000000"/>
            <w:sz w:val="24"/>
            <w:szCs w:val="24"/>
          </w:rPr>
          <w:t>8</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Ten Simple Rules for Taking Advantage of Git and GitHub</w:t>
      </w:r>
      <w:r w:rsidR="00A314E1" w:rsidRPr="00A314E1">
        <w:rPr>
          <w:rFonts w:ascii="Helvetica" w:eastAsia="Times New Roman" w:hAnsi="Helvetica" w:cs="Helvetica"/>
          <w:color w:val="000000"/>
          <w:sz w:val="24"/>
          <w:szCs w:val="24"/>
        </w:rPr>
        <w:br/>
        <w:t>Yasset Perez-Riverol, Laurent Gatto, Rui Wang, Timo Sachsenberg, Julian Uszkoreit, Felipe da Veiga Leprevost, Christian Fufezan, Tobias Ternent, Stephen J. Eglen, Daniel S. Katz, … Juan Antonio Vizcaíno</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lastRenderedPageBreak/>
        <w:t>PLOS Computational Biology</w:t>
      </w:r>
      <w:r w:rsidR="00A314E1" w:rsidRPr="00A314E1">
        <w:rPr>
          <w:rFonts w:ascii="Helvetica" w:eastAsia="Times New Roman" w:hAnsi="Helvetica" w:cs="Helvetica"/>
          <w:color w:val="000000"/>
          <w:sz w:val="24"/>
          <w:szCs w:val="24"/>
        </w:rPr>
        <w:t> (2016-07-14) </w:t>
      </w:r>
      <w:hyperlink r:id="rId261" w:history="1">
        <w:r w:rsidR="00A314E1" w:rsidRPr="00A314E1">
          <w:rPr>
            <w:rFonts w:ascii="Helvetica" w:eastAsia="Times New Roman" w:hAnsi="Helvetica" w:cs="Helvetica"/>
            <w:color w:val="2196F3"/>
            <w:sz w:val="24"/>
            <w:szCs w:val="24"/>
            <w:u w:val="single"/>
          </w:rPr>
          <w:t>https://doi.org/gbrb39</w:t>
        </w:r>
      </w:hyperlink>
      <w:ins w:id="533" w:author="Gitter, Tony" w:date="2019-04-12T14:36:00Z">
        <w:r w:rsidR="00A314E1" w:rsidRPr="00A314E1">
          <w:rPr>
            <w:rFonts w:ascii="Helvetica" w:eastAsia="Times New Roman" w:hAnsi="Helvetica" w:cs="Helvetica"/>
            <w:color w:val="000000"/>
            <w:sz w:val="24"/>
            <w:szCs w:val="24"/>
          </w:rPr>
          <w:br/>
          <w:t>DOI: </w:t>
        </w:r>
      </w:ins>
      <w:hyperlink r:id="rId262" w:history="1">
        <w:r w:rsidR="00A314E1" w:rsidRPr="00A314E1">
          <w:rPr>
            <w:rFonts w:ascii="Helvetica" w:eastAsia="Times New Roman" w:hAnsi="Helvetica" w:cs="Helvetica"/>
            <w:color w:val="2196F3"/>
            <w:sz w:val="24"/>
            <w:szCs w:val="24"/>
            <w:u w:val="single"/>
          </w:rPr>
          <w:t>10.1371/journal.pcbi.1004947</w:t>
        </w:r>
      </w:hyperlink>
      <w:ins w:id="534" w:author="Gitter, Tony" w:date="2019-04-12T14:36:00Z">
        <w:r w:rsidR="00A314E1" w:rsidRPr="00A314E1">
          <w:rPr>
            <w:rFonts w:ascii="Helvetica" w:eastAsia="Times New Roman" w:hAnsi="Helvetica" w:cs="Helvetica"/>
            <w:color w:val="000000"/>
            <w:sz w:val="24"/>
            <w:szCs w:val="24"/>
          </w:rPr>
          <w:t> · PMID: </w:t>
        </w:r>
      </w:ins>
      <w:hyperlink r:id="rId263" w:history="1">
        <w:r w:rsidR="00A314E1" w:rsidRPr="00A314E1">
          <w:rPr>
            <w:rFonts w:ascii="Helvetica" w:eastAsia="Times New Roman" w:hAnsi="Helvetica" w:cs="Helvetica"/>
            <w:color w:val="2196F3"/>
            <w:sz w:val="24"/>
            <w:szCs w:val="24"/>
            <w:u w:val="single"/>
          </w:rPr>
          <w:t>27415786</w:t>
        </w:r>
      </w:hyperlink>
      <w:ins w:id="535" w:author="Gitter, Tony" w:date="2019-04-12T14:36:00Z">
        <w:r w:rsidR="00A314E1" w:rsidRPr="00A314E1">
          <w:rPr>
            <w:rFonts w:ascii="Helvetica" w:eastAsia="Times New Roman" w:hAnsi="Helvetica" w:cs="Helvetica"/>
            <w:color w:val="000000"/>
            <w:sz w:val="24"/>
            <w:szCs w:val="24"/>
          </w:rPr>
          <w:t> · PMCID: </w:t>
        </w:r>
      </w:ins>
      <w:hyperlink r:id="rId264" w:history="1">
        <w:r w:rsidR="00A314E1" w:rsidRPr="00A314E1">
          <w:rPr>
            <w:rFonts w:ascii="Helvetica" w:eastAsia="Times New Roman" w:hAnsi="Helvetica" w:cs="Helvetica"/>
            <w:color w:val="2196F3"/>
            <w:sz w:val="24"/>
            <w:szCs w:val="24"/>
            <w:u w:val="single"/>
          </w:rPr>
          <w:t>PMC4945047</w:t>
        </w:r>
      </w:hyperlink>
    </w:p>
    <w:p w14:paraId="4CD39A74" w14:textId="31404580" w:rsidR="00A314E1" w:rsidRPr="00A314E1" w:rsidRDefault="00074B23" w:rsidP="00A314E1">
      <w:pPr>
        <w:spacing w:before="300" w:after="300" w:line="240" w:lineRule="auto"/>
        <w:rPr>
          <w:rFonts w:ascii="Helvetica" w:eastAsia="Times New Roman" w:hAnsi="Helvetica" w:cs="Helvetica"/>
          <w:color w:val="000000"/>
          <w:sz w:val="24"/>
          <w:szCs w:val="24"/>
        </w:rPr>
      </w:pPr>
      <w:del w:id="536" w:author="Gitter, Tony" w:date="2019-04-12T14:36:00Z">
        <w:r w:rsidRPr="00074B23">
          <w:rPr>
            <w:rFonts w:ascii="Helvetica" w:eastAsia="Times New Roman" w:hAnsi="Helvetica" w:cs="Helvetica"/>
            <w:color w:val="000000"/>
            <w:sz w:val="21"/>
            <w:szCs w:val="21"/>
          </w:rPr>
          <w:delText>7</w:delText>
        </w:r>
      </w:del>
      <w:ins w:id="537" w:author="Gitter, Tony" w:date="2019-04-12T14:36:00Z">
        <w:r w:rsidR="00A314E1" w:rsidRPr="00A314E1">
          <w:rPr>
            <w:rFonts w:ascii="Helvetica" w:eastAsia="Times New Roman" w:hAnsi="Helvetica" w:cs="Helvetica"/>
            <w:color w:val="000000"/>
            <w:sz w:val="24"/>
            <w:szCs w:val="24"/>
          </w:rPr>
          <w:t>9</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 xml:space="preserve">Opportunities </w:t>
      </w:r>
      <w:proofErr w:type="gramStart"/>
      <w:r w:rsidR="00A314E1" w:rsidRPr="00A314E1">
        <w:rPr>
          <w:rFonts w:ascii="Helvetica" w:eastAsia="Times New Roman" w:hAnsi="Helvetica" w:cs="Helvetica"/>
          <w:b/>
          <w:bCs/>
          <w:color w:val="000000"/>
          <w:sz w:val="24"/>
          <w:szCs w:val="24"/>
        </w:rPr>
        <w:t>And Obstacles For Deep Learning In</w:t>
      </w:r>
      <w:proofErr w:type="gramEnd"/>
      <w:r w:rsidR="00A314E1" w:rsidRPr="00A314E1">
        <w:rPr>
          <w:rFonts w:ascii="Helvetica" w:eastAsia="Times New Roman" w:hAnsi="Helvetica" w:cs="Helvetica"/>
          <w:b/>
          <w:bCs/>
          <w:color w:val="000000"/>
          <w:sz w:val="24"/>
          <w:szCs w:val="24"/>
        </w:rPr>
        <w:t xml:space="preserve"> Biology And Medicine</w:t>
      </w:r>
      <w:r w:rsidR="00A314E1" w:rsidRPr="00A314E1">
        <w:rPr>
          <w:rFonts w:ascii="Helvetica" w:eastAsia="Times New Roman" w:hAnsi="Helvetica" w:cs="Helvetica"/>
          <w:color w:val="000000"/>
          <w:sz w:val="24"/>
          <w:szCs w:val="24"/>
        </w:rPr>
        <w:br/>
        <w:t>Johnny Israeli</w:t>
      </w:r>
      <w:r w:rsidR="00A314E1" w:rsidRPr="00A314E1">
        <w:rPr>
          <w:rFonts w:ascii="Helvetica" w:eastAsia="Times New Roman" w:hAnsi="Helvetica" w:cs="Helvetica"/>
          <w:color w:val="000000"/>
          <w:sz w:val="24"/>
          <w:szCs w:val="24"/>
        </w:rPr>
        <w:br/>
      </w:r>
      <w:del w:id="538" w:author="Gitter, Tony" w:date="2019-04-12T14:36:00Z">
        <w:r w:rsidRPr="00074B23">
          <w:rPr>
            <w:rFonts w:ascii="Helvetica" w:eastAsia="Times New Roman" w:hAnsi="Helvetica" w:cs="Helvetica"/>
            <w:i/>
            <w:iCs/>
            <w:color w:val="000000"/>
            <w:sz w:val="21"/>
            <w:szCs w:val="21"/>
          </w:rPr>
          <w:delText>Medium</w:delText>
        </w:r>
      </w:del>
      <w:ins w:id="539" w:author="Gitter, Tony" w:date="2019-04-12T14:36:00Z">
        <w:r w:rsidR="00A314E1" w:rsidRPr="00A314E1">
          <w:rPr>
            <w:rFonts w:ascii="Helvetica" w:eastAsia="Times New Roman" w:hAnsi="Helvetica" w:cs="Helvetica"/>
            <w:i/>
            <w:iCs/>
            <w:color w:val="000000"/>
            <w:sz w:val="24"/>
            <w:szCs w:val="24"/>
          </w:rPr>
          <w:t>Towards Data Science</w:t>
        </w:r>
      </w:ins>
      <w:r w:rsidR="00A314E1" w:rsidRPr="00A314E1">
        <w:rPr>
          <w:rFonts w:ascii="Helvetica" w:eastAsia="Times New Roman" w:hAnsi="Helvetica" w:cs="Helvetica"/>
          <w:color w:val="000000"/>
          <w:sz w:val="24"/>
          <w:szCs w:val="24"/>
        </w:rPr>
        <w:t> (2017-05-31) </w:t>
      </w:r>
      <w:hyperlink r:id="rId265" w:history="1">
        <w:r w:rsidR="00A314E1" w:rsidRPr="00A314E1">
          <w:rPr>
            <w:rFonts w:ascii="Helvetica" w:eastAsia="Times New Roman" w:hAnsi="Helvetica" w:cs="Helvetica"/>
            <w:color w:val="2196F3"/>
            <w:sz w:val="24"/>
            <w:szCs w:val="24"/>
            <w:u w:val="single"/>
          </w:rPr>
          <w:t>https://towardsdatascience.com/opportunities-and-obstacles-for-deep-learning-in-biology-and-medicine-6ec914fe18c2</w:t>
        </w:r>
      </w:hyperlink>
    </w:p>
    <w:p w14:paraId="5E8CD853" w14:textId="77777777" w:rsidR="00074B23" w:rsidRPr="00074B23" w:rsidRDefault="00074B23" w:rsidP="00074B23">
      <w:pPr>
        <w:spacing w:before="225" w:after="225" w:line="240" w:lineRule="auto"/>
        <w:rPr>
          <w:del w:id="540" w:author="Gitter, Tony" w:date="2019-04-12T14:36:00Z"/>
          <w:rFonts w:ascii="Helvetica" w:eastAsia="Times New Roman" w:hAnsi="Helvetica" w:cs="Helvetica"/>
          <w:color w:val="000000"/>
          <w:sz w:val="21"/>
          <w:szCs w:val="21"/>
        </w:rPr>
      </w:pPr>
      <w:del w:id="541" w:author="Gitter, Tony" w:date="2019-04-12T14:36:00Z">
        <w:r w:rsidRPr="00074B23">
          <w:rPr>
            <w:rFonts w:ascii="Helvetica" w:eastAsia="Times New Roman" w:hAnsi="Helvetica" w:cs="Helvetica"/>
            <w:color w:val="000000"/>
            <w:sz w:val="21"/>
            <w:szCs w:val="21"/>
          </w:rPr>
          <w:delText>8.</w:delText>
        </w:r>
      </w:del>
      <w:moveFromRangeStart w:id="542" w:author="Gitter, Tony" w:date="2019-04-12T14:36:00Z" w:name="move5972219"/>
      <w:moveFrom w:id="543" w:author="Gitter, Tony" w:date="2019-04-12T14:36:00Z">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What Should Be Done To Tackle Ghostwriting in the Medical Literature?</w:t>
        </w:r>
        <w:r w:rsidR="00A314E1" w:rsidRPr="00A314E1">
          <w:rPr>
            <w:rFonts w:ascii="Helvetica" w:eastAsia="Times New Roman" w:hAnsi="Helvetica" w:cs="Helvetica"/>
            <w:color w:val="000000"/>
            <w:sz w:val="24"/>
            <w:szCs w:val="24"/>
          </w:rPr>
          <w:br/>
        </w:r>
      </w:moveFrom>
      <w:moveFromRangeEnd w:id="542"/>
      <w:del w:id="544" w:author="Gitter, Tony" w:date="2019-04-12T14:36:00Z">
        <w:r w:rsidRPr="00074B23">
          <w:rPr>
            <w:rFonts w:ascii="Helvetica" w:eastAsia="Times New Roman" w:hAnsi="Helvetica" w:cs="Helvetica"/>
            <w:color w:val="000000"/>
            <w:sz w:val="21"/>
            <w:szCs w:val="21"/>
          </w:rPr>
          <w:delText>Peter C Gøtzsche, Jerome P Kassirer, Karen L Woolley, Elizabeth Wager, Adam Jacobs, Art Gertel, Cindy Hamilton</w:delTex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delText>PLoS Medicine</w:delText>
        </w:r>
        <w:r w:rsidRPr="00074B23">
          <w:rPr>
            <w:rFonts w:ascii="Helvetica" w:eastAsia="Times New Roman" w:hAnsi="Helvetica" w:cs="Helvetica"/>
            <w:color w:val="000000"/>
            <w:sz w:val="21"/>
            <w:szCs w:val="21"/>
          </w:rPr>
          <w:delText> (2009-02-03) </w:delText>
        </w:r>
      </w:del>
    </w:p>
    <w:p w14:paraId="6CD925BC" w14:textId="17EC34EB" w:rsidR="00A314E1" w:rsidRPr="00A314E1" w:rsidRDefault="00074B23" w:rsidP="00A314E1">
      <w:pPr>
        <w:spacing w:before="300" w:after="300" w:line="240" w:lineRule="auto"/>
        <w:rPr>
          <w:rFonts w:ascii="Helvetica" w:eastAsia="Times New Roman" w:hAnsi="Helvetica" w:cs="Helvetica"/>
          <w:color w:val="000000"/>
          <w:sz w:val="24"/>
          <w:szCs w:val="24"/>
        </w:rPr>
      </w:pPr>
      <w:del w:id="545" w:author="Gitter, Tony" w:date="2019-04-12T14:36:00Z">
        <w:r w:rsidRPr="00074B23">
          <w:rPr>
            <w:rFonts w:ascii="Helvetica" w:eastAsia="Times New Roman" w:hAnsi="Helvetica" w:cs="Helvetica"/>
            <w:color w:val="000000"/>
            <w:sz w:val="21"/>
            <w:szCs w:val="21"/>
          </w:rPr>
          <w:delText>9</w:delText>
        </w:r>
      </w:del>
      <w:ins w:id="546" w:author="Gitter, Tony" w:date="2019-04-12T14:36:00Z">
        <w:r w:rsidR="00A314E1" w:rsidRPr="00A314E1">
          <w:rPr>
            <w:rFonts w:ascii="Helvetica" w:eastAsia="Times New Roman" w:hAnsi="Helvetica" w:cs="Helvetica"/>
            <w:color w:val="000000"/>
            <w:sz w:val="24"/>
            <w:szCs w:val="24"/>
          </w:rPr>
          <w:t>10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Opportunities And Obstacles For Deep Learning In Biology And Medicine</w:t>
      </w:r>
      <w:r w:rsidR="00A314E1" w:rsidRPr="00A314E1">
        <w:rPr>
          <w:rFonts w:ascii="Helvetica" w:eastAsia="Times New Roman" w:hAnsi="Helvetica" w:cs="Helvetica"/>
          <w:color w:val="000000"/>
          <w:sz w:val="24"/>
          <w:szCs w:val="24"/>
        </w:rPr>
        <w:br/>
        <w:t>Travers Ching, Daniel S. Himmelstein, Brett K. Beaulieu-Jones, Alexandr A. Kalinin, Brian T. Do, Gregory P. Way, Enrico Ferrero, Paul-Michael Agapow, Michael Zietz, Michael M Hoffman, … Casey S. Greene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Cold Spring Harbor Laboratory</w:t>
      </w:r>
      <w:r w:rsidR="00A314E1" w:rsidRPr="00A314E1">
        <w:rPr>
          <w:rFonts w:ascii="Helvetica" w:eastAsia="Times New Roman" w:hAnsi="Helvetica" w:cs="Helvetica"/>
          <w:color w:val="000000"/>
          <w:sz w:val="24"/>
          <w:szCs w:val="24"/>
        </w:rPr>
        <w:t> (2017-05-28) </w:t>
      </w:r>
      <w:hyperlink r:id="rId266" w:history="1">
        <w:r w:rsidR="00A314E1" w:rsidRPr="00A314E1">
          <w:rPr>
            <w:rFonts w:ascii="Helvetica" w:eastAsia="Times New Roman" w:hAnsi="Helvetica" w:cs="Helvetica"/>
            <w:color w:val="2196F3"/>
            <w:sz w:val="24"/>
            <w:szCs w:val="24"/>
            <w:u w:val="single"/>
          </w:rPr>
          <w:t>https://doi.org/gbpvh5</w:t>
        </w:r>
      </w:hyperlink>
      <w:ins w:id="547"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"https://doi.org/10.1101/142760" </w:instrText>
      </w:r>
      <w:r w:rsidR="00A314E1" w:rsidRPr="00A314E1">
        <w:rPr>
          <w:rFonts w:ascii="Helvetica" w:eastAsia="Times New Roman" w:hAnsi="Helvetica" w:cs="Helvetica"/>
          <w:color w:val="000000"/>
          <w:sz w:val="24"/>
          <w:szCs w:val="24"/>
        </w:rPr>
        <w:fldChar w:fldCharType="separate"/>
      </w:r>
      <w:del w:id="548"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10.1101/142760</w:t>
      </w:r>
      <w:r w:rsidR="00A314E1" w:rsidRPr="00A314E1">
        <w:rPr>
          <w:rFonts w:ascii="Helvetica" w:eastAsia="Times New Roman" w:hAnsi="Helvetica" w:cs="Helvetica"/>
          <w:color w:val="000000"/>
          <w:sz w:val="24"/>
          <w:szCs w:val="24"/>
        </w:rPr>
        <w:fldChar w:fldCharType="end"/>
      </w:r>
    </w:p>
    <w:p w14:paraId="61899614" w14:textId="77777777" w:rsidR="00A314E1" w:rsidRPr="00A314E1" w:rsidRDefault="00A314E1" w:rsidP="00A314E1">
      <w:pPr>
        <w:spacing w:before="300" w:after="300" w:line="240" w:lineRule="auto"/>
        <w:rPr>
          <w:ins w:id="549" w:author="Gitter, Tony" w:date="2019-04-12T14:36:00Z"/>
          <w:rFonts w:ascii="Helvetica" w:eastAsia="Times New Roman" w:hAnsi="Helvetica" w:cs="Helvetica"/>
          <w:color w:val="000000"/>
          <w:sz w:val="24"/>
          <w:szCs w:val="24"/>
        </w:rPr>
      </w:pPr>
      <w:ins w:id="550" w:author="Gitter, Tony" w:date="2019-04-12T14:36:00Z">
        <w:r w:rsidRPr="00A314E1">
          <w:rPr>
            <w:rFonts w:ascii="Helvetica" w:eastAsia="Times New Roman" w:hAnsi="Helvetica" w:cs="Helvetica"/>
            <w:color w:val="000000"/>
            <w:sz w:val="24"/>
            <w:szCs w:val="24"/>
          </w:rPr>
          <w:t>11. </w:t>
        </w:r>
        <w:r w:rsidRPr="00A314E1">
          <w:rPr>
            <w:rFonts w:ascii="Helvetica" w:eastAsia="Times New Roman" w:hAnsi="Helvetica" w:cs="Helvetica"/>
            <w:b/>
            <w:bCs/>
            <w:color w:val="000000"/>
            <w:sz w:val="24"/>
            <w:szCs w:val="24"/>
          </w:rPr>
          <w:t>Binder 2.0 - Reproducible, interactive, sharable environments for science at scale</w:t>
        </w:r>
        <w:r w:rsidRPr="00A314E1">
          <w:rPr>
            <w:rFonts w:ascii="Helvetica" w:eastAsia="Times New Roman" w:hAnsi="Helvetica" w:cs="Helvetica"/>
            <w:color w:val="000000"/>
            <w:sz w:val="24"/>
            <w:szCs w:val="24"/>
          </w:rPr>
          <w:br/>
          <w:t>Project Jupyter, Matthias Bussonnier, Jessica Forde, Jeremy Freeman, Brian Granger, Tim Head, Chris Holdgraf, Kyle Kelley, Gladys Nalvarte, Andrew Osheroff, … Carol Willing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Proceedings of the 17th Python in Science Conference</w:t>
        </w:r>
        <w:r w:rsidRPr="00A314E1">
          <w:rPr>
            <w:rFonts w:ascii="Helvetica" w:eastAsia="Times New Roman" w:hAnsi="Helvetica" w:cs="Helvetica"/>
            <w:color w:val="000000"/>
            <w:sz w:val="24"/>
            <w:szCs w:val="24"/>
          </w:rPr>
          <w:t> (2018) </w:t>
        </w:r>
      </w:ins>
      <w:hyperlink r:id="rId267" w:history="1">
        <w:r w:rsidRPr="00A314E1">
          <w:rPr>
            <w:rFonts w:ascii="Helvetica" w:eastAsia="Times New Roman" w:hAnsi="Helvetica" w:cs="Helvetica"/>
            <w:color w:val="2196F3"/>
            <w:sz w:val="24"/>
            <w:szCs w:val="24"/>
            <w:u w:val="single"/>
          </w:rPr>
          <w:t>https://doi.org/gfwcm6</w:t>
        </w:r>
      </w:hyperlink>
      <w:ins w:id="551" w:author="Gitter, Tony" w:date="2019-04-12T14:36:00Z">
        <w:r w:rsidRPr="00A314E1">
          <w:rPr>
            <w:rFonts w:ascii="Helvetica" w:eastAsia="Times New Roman" w:hAnsi="Helvetica" w:cs="Helvetica"/>
            <w:color w:val="000000"/>
            <w:sz w:val="24"/>
            <w:szCs w:val="24"/>
          </w:rPr>
          <w:br/>
          <w:t>DOI: </w:t>
        </w:r>
      </w:ins>
      <w:hyperlink r:id="rId268" w:history="1">
        <w:r w:rsidRPr="00A314E1">
          <w:rPr>
            <w:rFonts w:ascii="Helvetica" w:eastAsia="Times New Roman" w:hAnsi="Helvetica" w:cs="Helvetica"/>
            <w:color w:val="2196F3"/>
            <w:sz w:val="24"/>
            <w:szCs w:val="24"/>
            <w:u w:val="single"/>
          </w:rPr>
          <w:t>10.25080/majora-4af1f417-011</w:t>
        </w:r>
      </w:hyperlink>
    </w:p>
    <w:p w14:paraId="764F75F9" w14:textId="5BB6D1C5" w:rsidR="00A314E1" w:rsidRPr="00A314E1" w:rsidRDefault="00A314E1" w:rsidP="00A314E1">
      <w:pPr>
        <w:spacing w:before="300" w:after="300" w:line="240" w:lineRule="auto"/>
        <w:rPr>
          <w:ins w:id="552" w:author="Gitter, Tony" w:date="2019-04-12T14:36:00Z"/>
          <w:rFonts w:ascii="Helvetica" w:eastAsia="Times New Roman" w:hAnsi="Helvetica" w:cs="Helvetica"/>
          <w:color w:val="000000"/>
          <w:sz w:val="24"/>
          <w:szCs w:val="24"/>
        </w:rPr>
      </w:pPr>
      <w:ins w:id="553" w:author="Gitter, Tony" w:date="2019-04-12T14:36:00Z">
        <w:r w:rsidRPr="00A314E1">
          <w:rPr>
            <w:rFonts w:ascii="Helvetica" w:eastAsia="Times New Roman" w:hAnsi="Helvetica" w:cs="Helvetica"/>
            <w:color w:val="000000"/>
            <w:sz w:val="24"/>
            <w:szCs w:val="24"/>
          </w:rPr>
          <w:t>12. </w:t>
        </w:r>
        <w:r w:rsidRPr="00A314E1">
          <w:rPr>
            <w:rFonts w:ascii="Helvetica" w:eastAsia="Times New Roman" w:hAnsi="Helvetica" w:cs="Helvetica"/>
            <w:b/>
            <w:bCs/>
            <w:color w:val="000000"/>
            <w:sz w:val="24"/>
            <w:szCs w:val="24"/>
          </w:rPr>
          <w:t>Formatting Open Science: agilely creating multiple document formats for academic manuscripts with Pandoc Scholar</w:t>
        </w:r>
        <w:r w:rsidRPr="00A314E1">
          <w:rPr>
            <w:rFonts w:ascii="Helvetica" w:eastAsia="Times New Roman" w:hAnsi="Helvetica" w:cs="Helvetica"/>
            <w:color w:val="000000"/>
            <w:sz w:val="24"/>
            <w:szCs w:val="24"/>
          </w:rPr>
          <w:br/>
          <w:t>Albert Krewinkel, Robert Winkler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(2017-05-08) </w:t>
        </w:r>
      </w:ins>
      <w:hyperlink r:id="rId269" w:history="1">
        <w:r w:rsidRPr="00A314E1">
          <w:rPr>
            <w:rFonts w:ascii="Helvetica" w:eastAsia="Times New Roman" w:hAnsi="Helvetica" w:cs="Helvetica"/>
            <w:color w:val="2196F3"/>
            <w:sz w:val="24"/>
            <w:szCs w:val="24"/>
            <w:u w:val="single"/>
          </w:rPr>
          <w:t>https://doi.org/gbrb4c</w:t>
        </w:r>
      </w:hyperlink>
      <w:ins w:id="554" w:author="Gitter, Tony" w:date="2019-04-12T14:36:00Z">
        <w:r w:rsidRPr="00A314E1">
          <w:rPr>
            <w:rFonts w:ascii="Helvetica" w:eastAsia="Times New Roman" w:hAnsi="Helvetica" w:cs="Helvetica"/>
            <w:color w:val="000000"/>
            <w:sz w:val="24"/>
            <w:szCs w:val="24"/>
          </w:rPr>
          <w:br/>
          <w:t>DOI: </w:t>
        </w:r>
      </w:ins>
      <w:hyperlink r:id="rId270" w:history="1">
        <w:r w:rsidRPr="00A314E1">
          <w:rPr>
            <w:rFonts w:ascii="Helvetica" w:eastAsia="Times New Roman" w:hAnsi="Helvetica" w:cs="Helvetica"/>
            <w:color w:val="2196F3"/>
            <w:sz w:val="24"/>
            <w:szCs w:val="24"/>
            <w:u w:val="single"/>
          </w:rPr>
          <w:t>10.7717/peerj-cs.112</w:t>
        </w:r>
      </w:hyperlink>
      <w:del w:id="555" w:author="Gitter, Tony" w:date="2019-04-12T14:36:00Z">
        <w:r w:rsidR="00074B23" w:rsidRPr="00074B23">
          <w:rPr>
            <w:rFonts w:ascii="Helvetica" w:eastAsia="Times New Roman" w:hAnsi="Helvetica" w:cs="Helvetica"/>
            <w:color w:val="000000"/>
            <w:sz w:val="21"/>
            <w:szCs w:val="21"/>
          </w:rPr>
          <w:delText>10</w:delText>
        </w:r>
      </w:del>
    </w:p>
    <w:p w14:paraId="616DC332" w14:textId="0F9A4777" w:rsidR="00A314E1" w:rsidRPr="00A314E1" w:rsidRDefault="00A314E1" w:rsidP="00A314E1">
      <w:pPr>
        <w:spacing w:before="300" w:after="300" w:line="240" w:lineRule="auto"/>
        <w:rPr>
          <w:rFonts w:ascii="Helvetica" w:eastAsia="Times New Roman" w:hAnsi="Helvetica" w:cs="Helvetica"/>
          <w:color w:val="000000"/>
          <w:sz w:val="24"/>
          <w:szCs w:val="24"/>
        </w:rPr>
      </w:pPr>
      <w:ins w:id="556" w:author="Gitter, Tony" w:date="2019-04-12T14:36:00Z">
        <w:r w:rsidRPr="00A314E1">
          <w:rPr>
            <w:rFonts w:ascii="Helvetica" w:eastAsia="Times New Roman" w:hAnsi="Helvetica" w:cs="Helvetica"/>
            <w:color w:val="000000"/>
            <w:sz w:val="24"/>
            <w:szCs w:val="24"/>
          </w:rPr>
          <w:t>13</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Reference Management</w:t>
      </w:r>
      <w:r w:rsidRPr="00A314E1">
        <w:rPr>
          <w:rFonts w:ascii="Helvetica" w:eastAsia="Times New Roman" w:hAnsi="Helvetica" w:cs="Helvetica"/>
          <w:color w:val="000000"/>
          <w:sz w:val="24"/>
          <w:szCs w:val="24"/>
        </w:rPr>
        <w:br/>
        <w:t xml:space="preserve">Martin Fenner, Kaja Scheliga, </w:t>
      </w:r>
      <w:proofErr w:type="gramStart"/>
      <w:r w:rsidRPr="00A314E1">
        <w:rPr>
          <w:rFonts w:ascii="Helvetica" w:eastAsia="Times New Roman" w:hAnsi="Helvetica" w:cs="Helvetica"/>
          <w:color w:val="000000"/>
          <w:sz w:val="24"/>
          <w:szCs w:val="24"/>
        </w:rPr>
        <w:t>Sönke</w:t>
      </w:r>
      <w:proofErr w:type="gramEnd"/>
      <w:r w:rsidRPr="00A314E1">
        <w:rPr>
          <w:rFonts w:ascii="Helvetica" w:eastAsia="Times New Roman" w:hAnsi="Helvetica" w:cs="Helvetica"/>
          <w:color w:val="000000"/>
          <w:sz w:val="24"/>
          <w:szCs w:val="24"/>
        </w:rPr>
        <w:t xml:space="preserve"> Bartling</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Opening Science</w:t>
      </w:r>
      <w:r w:rsidRPr="00A314E1">
        <w:rPr>
          <w:rFonts w:ascii="Helvetica" w:eastAsia="Times New Roman" w:hAnsi="Helvetica" w:cs="Helvetica"/>
          <w:color w:val="000000"/>
          <w:sz w:val="24"/>
          <w:szCs w:val="24"/>
        </w:rPr>
        <w:t> (2013-12-17) </w:t>
      </w:r>
      <w:hyperlink r:id="rId271" w:history="1">
        <w:r w:rsidRPr="00A314E1">
          <w:rPr>
            <w:rFonts w:ascii="Helvetica" w:eastAsia="Times New Roman" w:hAnsi="Helvetica" w:cs="Helvetica"/>
            <w:color w:val="2196F3"/>
            <w:sz w:val="24"/>
            <w:szCs w:val="24"/>
            <w:u w:val="single"/>
          </w:rPr>
          <w:t>https://doi.org/gbxtc8</w:t>
        </w:r>
      </w:hyperlink>
      <w:ins w:id="557" w:author="Gitter, Tony" w:date="2019-04-12T14:36:00Z">
        <w:r w:rsidRPr="00A314E1">
          <w:rPr>
            <w:rFonts w:ascii="Helvetica" w:eastAsia="Times New Roman" w:hAnsi="Helvetica" w:cs="Helvetica"/>
            <w:color w:val="000000"/>
            <w:sz w:val="24"/>
            <w:szCs w:val="24"/>
          </w:rPr>
          <w:br/>
          <w:t>DOI: </w:t>
        </w:r>
      </w:ins>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"https://doi.org/10.1007/978-3-319-00026-8_8" </w:instrText>
      </w:r>
      <w:r w:rsidRPr="00A314E1">
        <w:rPr>
          <w:rFonts w:ascii="Helvetica" w:eastAsia="Times New Roman" w:hAnsi="Helvetica" w:cs="Helvetica"/>
          <w:color w:val="000000"/>
          <w:sz w:val="24"/>
          <w:szCs w:val="24"/>
        </w:rPr>
        <w:fldChar w:fldCharType="separate"/>
      </w:r>
      <w:del w:id="558" w:author="Gitter, Tony" w:date="2019-04-12T14:36:00Z">
        <w:r w:rsidR="00074B23" w:rsidRPr="00074B23">
          <w:rPr>
            <w:rFonts w:ascii="Helvetica" w:eastAsia="Times New Roman" w:hAnsi="Helvetica" w:cs="Helvetica"/>
            <w:color w:val="4183C4"/>
            <w:sz w:val="21"/>
            <w:szCs w:val="21"/>
            <w:u w:val="single"/>
          </w:rPr>
          <w:delText>https://doi.org/</w:delText>
        </w:r>
      </w:del>
      <w:r w:rsidRPr="00A314E1">
        <w:rPr>
          <w:rFonts w:ascii="Helvetica" w:eastAsia="Times New Roman" w:hAnsi="Helvetica" w:cs="Helvetica"/>
          <w:color w:val="2196F3"/>
          <w:sz w:val="24"/>
          <w:szCs w:val="24"/>
          <w:u w:val="single"/>
        </w:rPr>
        <w:t>10.1007/978-3-319-00026-8_8</w:t>
      </w:r>
      <w:r w:rsidRPr="00A314E1">
        <w:rPr>
          <w:rFonts w:ascii="Helvetica" w:eastAsia="Times New Roman" w:hAnsi="Helvetica" w:cs="Helvetica"/>
          <w:color w:val="000000"/>
          <w:sz w:val="24"/>
          <w:szCs w:val="24"/>
        </w:rPr>
        <w:fldChar w:fldCharType="end"/>
      </w:r>
    </w:p>
    <w:p w14:paraId="4AE64B2D" w14:textId="2CB44BFD" w:rsidR="00A314E1" w:rsidRPr="00A314E1" w:rsidRDefault="00074B23" w:rsidP="00A314E1">
      <w:pPr>
        <w:spacing w:before="300" w:after="300" w:line="240" w:lineRule="auto"/>
        <w:rPr>
          <w:rFonts w:ascii="Helvetica" w:eastAsia="Times New Roman" w:hAnsi="Helvetica" w:cs="Helvetica"/>
          <w:color w:val="000000"/>
          <w:sz w:val="24"/>
          <w:szCs w:val="24"/>
        </w:rPr>
      </w:pPr>
      <w:del w:id="559" w:author="Gitter, Tony" w:date="2019-04-12T14:36:00Z">
        <w:r w:rsidRPr="00074B23">
          <w:rPr>
            <w:rFonts w:ascii="Helvetica" w:eastAsia="Times New Roman" w:hAnsi="Helvetica" w:cs="Helvetica"/>
            <w:color w:val="000000"/>
            <w:sz w:val="21"/>
            <w:szCs w:val="21"/>
          </w:rPr>
          <w:delText>11</w:delText>
        </w:r>
      </w:del>
      <w:ins w:id="560" w:author="Gitter, Tony" w:date="2019-04-12T14:36:00Z">
        <w:r w:rsidR="00A314E1" w:rsidRPr="00A314E1">
          <w:rPr>
            <w:rFonts w:ascii="Helvetica" w:eastAsia="Times New Roman" w:hAnsi="Helvetica" w:cs="Helvetica"/>
            <w:color w:val="000000"/>
            <w:sz w:val="24"/>
            <w:szCs w:val="24"/>
          </w:rPr>
          <w:t>14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Comparison of Select Reference Management Tools</w:t>
      </w:r>
      <w:r w:rsidR="00A314E1" w:rsidRPr="00A314E1">
        <w:rPr>
          <w:rFonts w:ascii="Helvetica" w:eastAsia="Times New Roman" w:hAnsi="Helvetica" w:cs="Helvetica"/>
          <w:color w:val="000000"/>
          <w:sz w:val="24"/>
          <w:szCs w:val="24"/>
        </w:rPr>
        <w:br/>
        <w:t>Yingting Zhang</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Medical Reference Services Quarterly</w:t>
      </w:r>
      <w:r w:rsidR="00A314E1" w:rsidRPr="00A314E1">
        <w:rPr>
          <w:rFonts w:ascii="Helvetica" w:eastAsia="Times New Roman" w:hAnsi="Helvetica" w:cs="Helvetica"/>
          <w:color w:val="000000"/>
          <w:sz w:val="24"/>
          <w:szCs w:val="24"/>
        </w:rPr>
        <w:t> (2012-01) </w:t>
      </w:r>
      <w:hyperlink r:id="rId272" w:history="1">
        <w:r w:rsidR="00A314E1" w:rsidRPr="00A314E1">
          <w:rPr>
            <w:rFonts w:ascii="Helvetica" w:eastAsia="Times New Roman" w:hAnsi="Helvetica" w:cs="Helvetica"/>
            <w:color w:val="2196F3"/>
            <w:sz w:val="24"/>
            <w:szCs w:val="24"/>
            <w:u w:val="single"/>
          </w:rPr>
          <w:t>https://doi.org/hpv</w:t>
        </w:r>
      </w:hyperlink>
      <w:ins w:id="561" w:author="Gitter, Tony" w:date="2019-04-12T14:36:00Z">
        <w:r w:rsidR="00A314E1" w:rsidRPr="00A314E1">
          <w:rPr>
            <w:rFonts w:ascii="Helvetica" w:eastAsia="Times New Roman" w:hAnsi="Helvetica" w:cs="Helvetica"/>
            <w:color w:val="000000"/>
            <w:sz w:val="24"/>
            <w:szCs w:val="24"/>
          </w:rPr>
          <w:br/>
          <w:t>DOI: </w:t>
        </w:r>
      </w:ins>
      <w:hyperlink r:id="rId273" w:history="1">
        <w:r w:rsidR="00A314E1" w:rsidRPr="00A314E1">
          <w:rPr>
            <w:rFonts w:ascii="Helvetica" w:eastAsia="Times New Roman" w:hAnsi="Helvetica" w:cs="Helvetica"/>
            <w:color w:val="2196F3"/>
            <w:sz w:val="24"/>
            <w:szCs w:val="24"/>
            <w:u w:val="single"/>
          </w:rPr>
          <w:t>10.1080/02763869.2012.641841</w:t>
        </w:r>
      </w:hyperlink>
      <w:ins w:id="562" w:author="Gitter, Tony" w:date="2019-04-12T14:36:00Z">
        <w:r w:rsidR="00A314E1" w:rsidRPr="00A314E1">
          <w:rPr>
            <w:rFonts w:ascii="Helvetica" w:eastAsia="Times New Roman" w:hAnsi="Helvetica" w:cs="Helvetica"/>
            <w:color w:val="000000"/>
            <w:sz w:val="24"/>
            <w:szCs w:val="24"/>
          </w:rPr>
          <w:t> · PMID: </w:t>
        </w:r>
      </w:ins>
      <w:hyperlink r:id="rId274" w:history="1">
        <w:r w:rsidR="00A314E1" w:rsidRPr="00A314E1">
          <w:rPr>
            <w:rFonts w:ascii="Helvetica" w:eastAsia="Times New Roman" w:hAnsi="Helvetica" w:cs="Helvetica"/>
            <w:color w:val="2196F3"/>
            <w:sz w:val="24"/>
            <w:szCs w:val="24"/>
            <w:u w:val="single"/>
          </w:rPr>
          <w:t>22289095</w:t>
        </w:r>
      </w:hyperlink>
    </w:p>
    <w:p w14:paraId="7FDEDA68" w14:textId="77777777" w:rsidR="00A314E1" w:rsidRPr="00A314E1" w:rsidRDefault="00A314E1" w:rsidP="00A314E1">
      <w:pPr>
        <w:spacing w:before="300" w:after="300" w:line="240" w:lineRule="auto"/>
        <w:rPr>
          <w:moveTo w:id="563" w:author="Gitter, Tony" w:date="2019-04-12T14:36:00Z"/>
          <w:rFonts w:ascii="Helvetica" w:eastAsia="Times New Roman" w:hAnsi="Helvetica" w:cs="Helvetica"/>
          <w:color w:val="000000"/>
          <w:sz w:val="24"/>
          <w:szCs w:val="24"/>
        </w:rPr>
      </w:pPr>
      <w:ins w:id="564" w:author="Gitter, Tony" w:date="2019-04-12T14:36:00Z">
        <w:r w:rsidRPr="00A314E1">
          <w:rPr>
            <w:rFonts w:ascii="Helvetica" w:eastAsia="Times New Roman" w:hAnsi="Helvetica" w:cs="Helvetica"/>
            <w:color w:val="000000"/>
            <w:sz w:val="24"/>
            <w:szCs w:val="24"/>
          </w:rPr>
          <w:lastRenderedPageBreak/>
          <w:t>15.</w:t>
        </w:r>
      </w:ins>
      <w:moveToRangeStart w:id="565" w:author="Gitter, Tony" w:date="2019-04-12T14:36:00Z" w:name="move5972220"/>
      <w:moveTo w:id="566"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Twenty-Five Shades of Greycite: Semantics for referencing and preservation</w:t>
        </w:r>
        <w:r w:rsidRPr="00A314E1">
          <w:rPr>
            <w:rFonts w:ascii="Helvetica" w:eastAsia="Times New Roman" w:hAnsi="Helvetica" w:cs="Helvetica"/>
            <w:color w:val="000000"/>
            <w:sz w:val="24"/>
            <w:szCs w:val="24"/>
          </w:rPr>
          <w:br/>
          <w:t>Phillip Lord, Lindsay Marshall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arXiv</w:t>
        </w:r>
        <w:r w:rsidRPr="00A314E1">
          <w:rPr>
            <w:rFonts w:ascii="Helvetica" w:eastAsia="Times New Roman" w:hAnsi="Helvetica" w:cs="Helvetica"/>
            <w:color w:val="000000"/>
            <w:sz w:val="24"/>
            <w:szCs w:val="24"/>
          </w:rPr>
          <w:t> (2013-04-26) </w:t>
        </w:r>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"https://arxiv.org/abs/1304.7151v1" </w:instrText>
        </w:r>
        <w:r w:rsidRPr="00A314E1">
          <w:rPr>
            <w:rFonts w:ascii="Helvetica" w:eastAsia="Times New Roman" w:hAnsi="Helvetica" w:cs="Helvetica"/>
            <w:color w:val="000000"/>
            <w:sz w:val="24"/>
            <w:szCs w:val="24"/>
          </w:rPr>
          <w:fldChar w:fldCharType="separate"/>
        </w:r>
        <w:r w:rsidRPr="00A314E1">
          <w:rPr>
            <w:rFonts w:ascii="Helvetica" w:eastAsia="Times New Roman" w:hAnsi="Helvetica" w:cs="Helvetica"/>
            <w:color w:val="2196F3"/>
            <w:sz w:val="24"/>
            <w:szCs w:val="24"/>
            <w:u w:val="single"/>
          </w:rPr>
          <w:t>https://arxiv.org/abs/1304.7151v1</w:t>
        </w:r>
        <w:r w:rsidRPr="00A314E1">
          <w:rPr>
            <w:rFonts w:ascii="Helvetica" w:eastAsia="Times New Roman" w:hAnsi="Helvetica" w:cs="Helvetica"/>
            <w:color w:val="000000"/>
            <w:sz w:val="24"/>
            <w:szCs w:val="24"/>
          </w:rPr>
          <w:fldChar w:fldCharType="end"/>
        </w:r>
      </w:moveTo>
    </w:p>
    <w:moveToRangeEnd w:id="565"/>
    <w:p w14:paraId="236DB88D" w14:textId="1BD405C0" w:rsidR="00A314E1" w:rsidRPr="00A314E1" w:rsidRDefault="00074B23" w:rsidP="00A314E1">
      <w:pPr>
        <w:spacing w:before="300" w:after="300" w:line="240" w:lineRule="auto"/>
        <w:rPr>
          <w:rFonts w:ascii="Helvetica" w:eastAsia="Times New Roman" w:hAnsi="Helvetica" w:cs="Helvetica"/>
          <w:color w:val="000000"/>
          <w:sz w:val="24"/>
          <w:szCs w:val="24"/>
        </w:rPr>
      </w:pPr>
      <w:del w:id="567" w:author="Gitter, Tony" w:date="2019-04-12T14:36:00Z">
        <w:r w:rsidRPr="00074B23">
          <w:rPr>
            <w:rFonts w:ascii="Helvetica" w:eastAsia="Times New Roman" w:hAnsi="Helvetica" w:cs="Helvetica"/>
            <w:color w:val="000000"/>
            <w:sz w:val="21"/>
            <w:szCs w:val="21"/>
          </w:rPr>
          <w:delText>12</w:delText>
        </w:r>
      </w:del>
      <w:ins w:id="568" w:author="Gitter, Tony" w:date="2019-04-12T14:36:00Z">
        <w:r w:rsidR="00A314E1" w:rsidRPr="00A314E1">
          <w:rPr>
            <w:rFonts w:ascii="Helvetica" w:eastAsia="Times New Roman" w:hAnsi="Helvetica" w:cs="Helvetica"/>
            <w:color w:val="000000"/>
            <w:sz w:val="24"/>
            <w:szCs w:val="24"/>
          </w:rPr>
          <w:t>16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Reviewing post-publication peer review.</w:t>
      </w:r>
      <w:r w:rsidR="00A314E1" w:rsidRPr="00A314E1">
        <w:rPr>
          <w:rFonts w:ascii="Helvetica" w:eastAsia="Times New Roman" w:hAnsi="Helvetica" w:cs="Helvetica"/>
          <w:color w:val="000000"/>
          <w:sz w:val="24"/>
          <w:szCs w:val="24"/>
        </w:rPr>
        <w:br/>
        <w:t>Paul Knoepfler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 xml:space="preserve">Trends in </w:t>
      </w:r>
      <w:proofErr w:type="gramStart"/>
      <w:r w:rsidR="00A314E1" w:rsidRPr="00A314E1">
        <w:rPr>
          <w:rFonts w:ascii="Helvetica" w:eastAsia="Times New Roman" w:hAnsi="Helvetica" w:cs="Helvetica"/>
          <w:i/>
          <w:iCs/>
          <w:color w:val="000000"/>
          <w:sz w:val="24"/>
          <w:szCs w:val="24"/>
        </w:rPr>
        <w:t>genetics :</w:t>
      </w:r>
      <w:proofErr w:type="gramEnd"/>
      <w:r w:rsidR="00A314E1" w:rsidRPr="00A314E1">
        <w:rPr>
          <w:rFonts w:ascii="Helvetica" w:eastAsia="Times New Roman" w:hAnsi="Helvetica" w:cs="Helvetica"/>
          <w:i/>
          <w:iCs/>
          <w:color w:val="000000"/>
          <w:sz w:val="24"/>
          <w:szCs w:val="24"/>
        </w:rPr>
        <w:t xml:space="preserve"> TIG</w:t>
      </w:r>
      <w:r w:rsidR="00A314E1" w:rsidRPr="00A314E1">
        <w:rPr>
          <w:rFonts w:ascii="Helvetica" w:eastAsia="Times New Roman" w:hAnsi="Helvetica" w:cs="Helvetica"/>
          <w:color w:val="000000"/>
          <w:sz w:val="24"/>
          <w:szCs w:val="24"/>
        </w:rPr>
        <w:t> (2015-04-04) </w:t>
      </w:r>
      <w:hyperlink r:id="rId275" w:history="1">
        <w:r w:rsidR="00A314E1" w:rsidRPr="00A314E1">
          <w:rPr>
            <w:rFonts w:ascii="Helvetica" w:eastAsia="Times New Roman" w:hAnsi="Helvetica" w:cs="Helvetica"/>
            <w:color w:val="2196F3"/>
            <w:sz w:val="24"/>
            <w:szCs w:val="24"/>
            <w:u w:val="single"/>
          </w:rPr>
          <w:t>https://www.ncbi.nlm.nih.gov/pubmed/25851694</w:t>
        </w:r>
      </w:hyperlink>
      <w:ins w:id="569" w:author="Gitter, Tony" w:date="2019-04-12T14:36:00Z">
        <w:r w:rsidR="00A314E1" w:rsidRPr="00A314E1">
          <w:rPr>
            <w:rFonts w:ascii="Helvetica" w:eastAsia="Times New Roman" w:hAnsi="Helvetica" w:cs="Helvetica"/>
            <w:color w:val="000000"/>
            <w:sz w:val="24"/>
            <w:szCs w:val="24"/>
          </w:rPr>
          <w:br/>
          <w:t>DOI: </w:t>
        </w:r>
      </w:ins>
      <w:hyperlink r:id="rId276" w:history="1">
        <w:r w:rsidR="00A314E1" w:rsidRPr="00A314E1">
          <w:rPr>
            <w:rFonts w:ascii="Helvetica" w:eastAsia="Times New Roman" w:hAnsi="Helvetica" w:cs="Helvetica"/>
            <w:color w:val="2196F3"/>
            <w:sz w:val="24"/>
            <w:szCs w:val="24"/>
            <w:u w:val="single"/>
          </w:rPr>
          <w:t>10.1016/j.tig.2015.03.006</w:t>
        </w:r>
      </w:hyperlink>
      <w:ins w:id="570" w:author="Gitter, Tony" w:date="2019-04-12T14:36:00Z">
        <w:r w:rsidR="00A314E1" w:rsidRPr="00A314E1">
          <w:rPr>
            <w:rFonts w:ascii="Helvetica" w:eastAsia="Times New Roman" w:hAnsi="Helvetica" w:cs="Helvetica"/>
            <w:color w:val="000000"/>
            <w:sz w:val="24"/>
            <w:szCs w:val="24"/>
          </w:rPr>
          <w:t> · PMID: </w:t>
        </w:r>
      </w:ins>
      <w:hyperlink r:id="rId277" w:history="1">
        <w:r w:rsidR="00A314E1" w:rsidRPr="00A314E1">
          <w:rPr>
            <w:rFonts w:ascii="Helvetica" w:eastAsia="Times New Roman" w:hAnsi="Helvetica" w:cs="Helvetica"/>
            <w:color w:val="2196F3"/>
            <w:sz w:val="24"/>
            <w:szCs w:val="24"/>
            <w:u w:val="single"/>
          </w:rPr>
          <w:t>25851694</w:t>
        </w:r>
      </w:hyperlink>
      <w:ins w:id="571" w:author="Gitter, Tony" w:date="2019-04-12T14:36:00Z">
        <w:r w:rsidR="00A314E1" w:rsidRPr="00A314E1">
          <w:rPr>
            <w:rFonts w:ascii="Helvetica" w:eastAsia="Times New Roman" w:hAnsi="Helvetica" w:cs="Helvetica"/>
            <w:color w:val="000000"/>
            <w:sz w:val="24"/>
            <w:szCs w:val="24"/>
          </w:rPr>
          <w:t> · PMCID: </w:t>
        </w:r>
      </w:ins>
      <w:hyperlink r:id="rId278" w:history="1">
        <w:r w:rsidR="00A314E1" w:rsidRPr="00A314E1">
          <w:rPr>
            <w:rFonts w:ascii="Helvetica" w:eastAsia="Times New Roman" w:hAnsi="Helvetica" w:cs="Helvetica"/>
            <w:color w:val="2196F3"/>
            <w:sz w:val="24"/>
            <w:szCs w:val="24"/>
            <w:u w:val="single"/>
          </w:rPr>
          <w:t>PMC4472664</w:t>
        </w:r>
      </w:hyperlink>
    </w:p>
    <w:p w14:paraId="434DBAEF" w14:textId="2FED4C40" w:rsidR="00A314E1" w:rsidRPr="00A314E1" w:rsidRDefault="00074B23" w:rsidP="00A314E1">
      <w:pPr>
        <w:spacing w:before="300" w:after="300" w:line="240" w:lineRule="auto"/>
        <w:rPr>
          <w:rFonts w:ascii="Helvetica" w:eastAsia="Times New Roman" w:hAnsi="Helvetica" w:cs="Helvetica"/>
          <w:color w:val="000000"/>
          <w:sz w:val="24"/>
          <w:szCs w:val="24"/>
        </w:rPr>
      </w:pPr>
      <w:del w:id="572" w:author="Gitter, Tony" w:date="2019-04-12T14:36:00Z">
        <w:r w:rsidRPr="00074B23">
          <w:rPr>
            <w:rFonts w:ascii="Helvetica" w:eastAsia="Times New Roman" w:hAnsi="Helvetica" w:cs="Helvetica"/>
            <w:color w:val="000000"/>
            <w:sz w:val="21"/>
            <w:szCs w:val="21"/>
          </w:rPr>
          <w:delText>13</w:delText>
        </w:r>
      </w:del>
      <w:ins w:id="573" w:author="Gitter, Tony" w:date="2019-04-12T14:36:00Z">
        <w:r w:rsidR="00A314E1" w:rsidRPr="00A314E1">
          <w:rPr>
            <w:rFonts w:ascii="Helvetica" w:eastAsia="Times New Roman" w:hAnsi="Helvetica" w:cs="Helvetica"/>
            <w:color w:val="000000"/>
            <w:sz w:val="24"/>
            <w:szCs w:val="24"/>
          </w:rPr>
          <w:t>17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Decentralized Trusted Timestamping using the Crypto Currency Bitcoin</w:t>
      </w:r>
      <w:r w:rsidR="00A314E1" w:rsidRPr="00A314E1">
        <w:rPr>
          <w:rFonts w:ascii="Helvetica" w:eastAsia="Times New Roman" w:hAnsi="Helvetica" w:cs="Helvetica"/>
          <w:color w:val="000000"/>
          <w:sz w:val="24"/>
          <w:szCs w:val="24"/>
        </w:rPr>
        <w:br/>
        <w:t>Bela Gipp, Norman Meuschke, André Gernandt</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arXiv</w:t>
      </w:r>
      <w:r w:rsidR="00A314E1" w:rsidRPr="00A314E1">
        <w:rPr>
          <w:rFonts w:ascii="Helvetica" w:eastAsia="Times New Roman" w:hAnsi="Helvetica" w:cs="Helvetica"/>
          <w:color w:val="000000"/>
          <w:sz w:val="24"/>
          <w:szCs w:val="24"/>
        </w:rPr>
        <w:t> (2015-02-13) </w:t>
      </w:r>
      <w:hyperlink r:id="rId279" w:history="1">
        <w:r w:rsidR="00A314E1" w:rsidRPr="00A314E1">
          <w:rPr>
            <w:rFonts w:ascii="Helvetica" w:eastAsia="Times New Roman" w:hAnsi="Helvetica" w:cs="Helvetica"/>
            <w:color w:val="2196F3"/>
            <w:sz w:val="24"/>
            <w:szCs w:val="24"/>
            <w:u w:val="single"/>
          </w:rPr>
          <w:t>https://arxiv.org/abs/1502.04015v1</w:t>
        </w:r>
      </w:hyperlink>
    </w:p>
    <w:p w14:paraId="4BA3D176" w14:textId="77777777" w:rsidR="00A314E1" w:rsidRPr="00A314E1" w:rsidRDefault="00074B23" w:rsidP="00A314E1">
      <w:pPr>
        <w:spacing w:before="300" w:after="300" w:line="240" w:lineRule="auto"/>
        <w:rPr>
          <w:moveFrom w:id="574" w:author="Gitter, Tony" w:date="2019-04-12T14:36:00Z"/>
          <w:rFonts w:ascii="Helvetica" w:eastAsia="Times New Roman" w:hAnsi="Helvetica" w:cs="Helvetica"/>
          <w:color w:val="000000"/>
          <w:sz w:val="24"/>
          <w:szCs w:val="24"/>
        </w:rPr>
      </w:pPr>
      <w:del w:id="575" w:author="Gitter, Tony" w:date="2019-04-12T14:36:00Z">
        <w:r w:rsidRPr="00074B23">
          <w:rPr>
            <w:rFonts w:ascii="Helvetica" w:eastAsia="Times New Roman" w:hAnsi="Helvetica" w:cs="Helvetica"/>
            <w:color w:val="000000"/>
            <w:sz w:val="21"/>
            <w:szCs w:val="21"/>
          </w:rPr>
          <w:delText>14.</w:delText>
        </w:r>
      </w:del>
      <w:moveFromRangeStart w:id="576" w:author="Gitter, Tony" w:date="2019-04-12T14:36:00Z" w:name="move5972220"/>
      <w:moveFrom w:id="577" w:author="Gitter, Tony" w:date="2019-04-12T14:36:00Z">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Twenty-Five Shades of Greycite: Semantics for referencing and preservation</w:t>
        </w:r>
        <w:r w:rsidR="00A314E1" w:rsidRPr="00A314E1">
          <w:rPr>
            <w:rFonts w:ascii="Helvetica" w:eastAsia="Times New Roman" w:hAnsi="Helvetica" w:cs="Helvetica"/>
            <w:color w:val="000000"/>
            <w:sz w:val="24"/>
            <w:szCs w:val="24"/>
          </w:rPr>
          <w:br/>
          <w:t>Phillip Lord, Lindsay Marshall</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arXiv</w:t>
        </w:r>
        <w:r w:rsidR="00A314E1" w:rsidRPr="00A314E1">
          <w:rPr>
            <w:rFonts w:ascii="Helvetica" w:eastAsia="Times New Roman" w:hAnsi="Helvetica" w:cs="Helvetica"/>
            <w:color w:val="000000"/>
            <w:sz w:val="24"/>
            <w:szCs w:val="24"/>
          </w:rPr>
          <w:t> (2013-04-26) </w:t>
        </w:r>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"https://arxiv.org/abs/1304.7151v1" </w:instrText>
        </w:r>
        <w:r w:rsidR="00A314E1" w:rsidRPr="00A314E1">
          <w:rPr>
            <w:rFonts w:ascii="Helvetica" w:eastAsia="Times New Roman" w:hAnsi="Helvetica" w:cs="Helvetica"/>
            <w:color w:val="000000"/>
            <w:sz w:val="24"/>
            <w:szCs w:val="24"/>
          </w:rPr>
          <w:fldChar w:fldCharType="separate"/>
        </w:r>
        <w:r w:rsidR="00A314E1" w:rsidRPr="00A314E1">
          <w:rPr>
            <w:rFonts w:ascii="Helvetica" w:eastAsia="Times New Roman" w:hAnsi="Helvetica" w:cs="Helvetica"/>
            <w:color w:val="2196F3"/>
            <w:sz w:val="24"/>
            <w:szCs w:val="24"/>
            <w:u w:val="single"/>
          </w:rPr>
          <w:t>https://arxiv.org/abs/1304.7151v1</w:t>
        </w:r>
        <w:r w:rsidR="00A314E1" w:rsidRPr="00A314E1">
          <w:rPr>
            <w:rFonts w:ascii="Helvetica" w:eastAsia="Times New Roman" w:hAnsi="Helvetica" w:cs="Helvetica"/>
            <w:color w:val="000000"/>
            <w:sz w:val="24"/>
            <w:szCs w:val="24"/>
          </w:rPr>
          <w:fldChar w:fldCharType="end"/>
        </w:r>
      </w:moveFrom>
    </w:p>
    <w:moveFromRangeEnd w:id="576"/>
    <w:p w14:paraId="18094821" w14:textId="66A77435" w:rsidR="00A314E1" w:rsidRPr="00A314E1" w:rsidRDefault="00A314E1" w:rsidP="00A314E1">
      <w:pPr>
        <w:spacing w:before="300" w:after="300" w:line="240" w:lineRule="auto"/>
        <w:rPr>
          <w:ins w:id="578" w:author="Gitter, Tony" w:date="2019-04-12T14:36:00Z"/>
          <w:rFonts w:ascii="Helvetica" w:eastAsia="Times New Roman" w:hAnsi="Helvetica" w:cs="Helvetica"/>
          <w:color w:val="000000"/>
          <w:sz w:val="24"/>
          <w:szCs w:val="24"/>
        </w:rPr>
      </w:pPr>
      <w:ins w:id="579" w:author="Gitter, Tony" w:date="2019-04-12T14:36:00Z">
        <w:r w:rsidRPr="00A314E1">
          <w:rPr>
            <w:rFonts w:ascii="Helvetica" w:eastAsia="Times New Roman" w:hAnsi="Helvetica" w:cs="Helvetica"/>
            <w:color w:val="000000"/>
            <w:sz w:val="24"/>
            <w:szCs w:val="24"/>
          </w:rPr>
          <w:t>18. </w:t>
        </w:r>
        <w:r w:rsidRPr="00A314E1">
          <w:rPr>
            <w:rFonts w:ascii="Helvetica" w:eastAsia="Times New Roman" w:hAnsi="Helvetica" w:cs="Helvetica"/>
            <w:b/>
            <w:bCs/>
            <w:color w:val="000000"/>
            <w:sz w:val="24"/>
            <w:szCs w:val="24"/>
          </w:rPr>
          <w:t>Open access</w:t>
        </w:r>
        <w:r w:rsidRPr="00A314E1">
          <w:rPr>
            <w:rFonts w:ascii="Helvetica" w:eastAsia="Times New Roman" w:hAnsi="Helvetica" w:cs="Helvetica"/>
            <w:color w:val="000000"/>
            <w:sz w:val="24"/>
            <w:szCs w:val="24"/>
          </w:rPr>
          <w:br/>
          <w:t>Peter Suber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MIT Press</w:t>
        </w:r>
        <w:r w:rsidRPr="00A314E1">
          <w:rPr>
            <w:rFonts w:ascii="Helvetica" w:eastAsia="Times New Roman" w:hAnsi="Helvetica" w:cs="Helvetica"/>
            <w:color w:val="000000"/>
            <w:sz w:val="24"/>
            <w:szCs w:val="24"/>
          </w:rPr>
          <w:t> (2012</w:t>
        </w:r>
        <w:proofErr w:type="gramStart"/>
        <w:r w:rsidRPr="00A314E1">
          <w:rPr>
            <w:rFonts w:ascii="Helvetica" w:eastAsia="Times New Roman" w:hAnsi="Helvetica" w:cs="Helvetica"/>
            <w:color w:val="000000"/>
            <w:sz w:val="24"/>
            <w:szCs w:val="24"/>
          </w:rPr>
          <w:t>)</w:t>
        </w:r>
        <w:proofErr w:type="gramEnd"/>
        <w:r w:rsidRPr="00A314E1">
          <w:rPr>
            <w:rFonts w:ascii="Helvetica" w:eastAsia="Times New Roman" w:hAnsi="Helvetica" w:cs="Helvetica"/>
            <w:color w:val="000000"/>
            <w:sz w:val="24"/>
            <w:szCs w:val="24"/>
          </w:rPr>
          <w:br/>
          <w:t>ISBN: </w:t>
        </w:r>
      </w:ins>
      <w:hyperlink r:id="rId280" w:history="1">
        <w:r w:rsidRPr="00A314E1">
          <w:rPr>
            <w:rFonts w:ascii="Helvetica" w:eastAsia="Times New Roman" w:hAnsi="Helvetica" w:cs="Helvetica"/>
            <w:color w:val="2196F3"/>
            <w:sz w:val="24"/>
            <w:szCs w:val="24"/>
            <w:u w:val="single"/>
          </w:rPr>
          <w:t>9780262517638</w:t>
        </w:r>
      </w:hyperlink>
      <w:del w:id="580" w:author="Gitter, Tony" w:date="2019-04-12T14:36:00Z">
        <w:r w:rsidR="00074B23" w:rsidRPr="00074B23">
          <w:rPr>
            <w:rFonts w:ascii="Helvetica" w:eastAsia="Times New Roman" w:hAnsi="Helvetica" w:cs="Helvetica"/>
            <w:color w:val="000000"/>
            <w:sz w:val="21"/>
            <w:szCs w:val="21"/>
          </w:rPr>
          <w:delText>15</w:delText>
        </w:r>
      </w:del>
    </w:p>
    <w:p w14:paraId="3720E3A5"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581" w:author="Gitter, Tony" w:date="2019-04-12T14:36:00Z">
        <w:r w:rsidRPr="00A314E1">
          <w:rPr>
            <w:rFonts w:ascii="Helvetica" w:eastAsia="Times New Roman" w:hAnsi="Helvetica" w:cs="Helvetica"/>
            <w:color w:val="000000"/>
            <w:sz w:val="24"/>
            <w:szCs w:val="24"/>
          </w:rPr>
          <w:t>19</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Open science and open science</w:t>
      </w:r>
      <w:r w:rsidRPr="00A314E1">
        <w:rPr>
          <w:rFonts w:ascii="Helvetica" w:eastAsia="Times New Roman" w:hAnsi="Helvetica" w:cs="Helvetica"/>
          <w:color w:val="000000"/>
          <w:sz w:val="24"/>
          <w:szCs w:val="24"/>
        </w:rPr>
        <w:br/>
        <w:t xml:space="preserve">Laurent </w:t>
      </w:r>
      <w:proofErr w:type="gramStart"/>
      <w:r w:rsidRPr="00A314E1">
        <w:rPr>
          <w:rFonts w:ascii="Helvetica" w:eastAsia="Times New Roman" w:hAnsi="Helvetica" w:cs="Helvetica"/>
          <w:color w:val="000000"/>
          <w:sz w:val="24"/>
          <w:szCs w:val="24"/>
        </w:rPr>
        <w:t>Gatto</w:t>
      </w:r>
      <w:proofErr w:type="gramEnd"/>
      <w:r w:rsidRPr="00A314E1">
        <w:rPr>
          <w:rFonts w:ascii="Helvetica" w:eastAsia="Times New Roman" w:hAnsi="Helvetica" w:cs="Helvetica"/>
          <w:color w:val="000000"/>
          <w:sz w:val="24"/>
          <w:szCs w:val="24"/>
        </w:rPr>
        <w:br/>
        <w:t>(2017-06-05) </w:t>
      </w:r>
      <w:hyperlink r:id="rId281" w:history="1">
        <w:r w:rsidRPr="00A314E1">
          <w:rPr>
            <w:rFonts w:ascii="Helvetica" w:eastAsia="Times New Roman" w:hAnsi="Helvetica" w:cs="Helvetica"/>
            <w:color w:val="2196F3"/>
            <w:sz w:val="24"/>
            <w:szCs w:val="24"/>
            <w:u w:val="single"/>
          </w:rPr>
          <w:t>https://lgatto.github.io/open-and-open/</w:t>
        </w:r>
      </w:hyperlink>
    </w:p>
    <w:p w14:paraId="03C9F9A0" w14:textId="4121F503" w:rsidR="00A314E1" w:rsidRPr="00A314E1" w:rsidRDefault="00A314E1" w:rsidP="00A314E1">
      <w:pPr>
        <w:spacing w:before="300" w:after="300" w:line="240" w:lineRule="auto"/>
        <w:rPr>
          <w:ins w:id="582" w:author="Gitter, Tony" w:date="2019-04-12T14:36:00Z"/>
          <w:rFonts w:ascii="Helvetica" w:eastAsia="Times New Roman" w:hAnsi="Helvetica" w:cs="Helvetica"/>
          <w:color w:val="000000"/>
          <w:sz w:val="24"/>
          <w:szCs w:val="24"/>
        </w:rPr>
      </w:pPr>
      <w:ins w:id="583" w:author="Gitter, Tony" w:date="2019-04-12T14:36:00Z">
        <w:r w:rsidRPr="00A314E1">
          <w:rPr>
            <w:rFonts w:ascii="Helvetica" w:eastAsia="Times New Roman" w:hAnsi="Helvetica" w:cs="Helvetica"/>
            <w:color w:val="000000"/>
            <w:sz w:val="24"/>
            <w:szCs w:val="24"/>
          </w:rPr>
          <w:t>20. </w:t>
        </w:r>
        <w:r w:rsidRPr="00A314E1">
          <w:rPr>
            <w:rFonts w:ascii="Helvetica" w:eastAsia="Times New Roman" w:hAnsi="Helvetica" w:cs="Helvetica"/>
            <w:b/>
            <w:bCs/>
            <w:color w:val="000000"/>
            <w:sz w:val="24"/>
            <w:szCs w:val="24"/>
          </w:rPr>
          <w:t>Plan S: Accelerating the transition to full and immediate Open Access to scientific publications</w:t>
        </w:r>
        <w:r w:rsidRPr="00A314E1">
          <w:rPr>
            <w:rFonts w:ascii="Helvetica" w:eastAsia="Times New Roman" w:hAnsi="Helvetica" w:cs="Helvetica"/>
            <w:color w:val="000000"/>
            <w:sz w:val="24"/>
            <w:szCs w:val="24"/>
          </w:rPr>
          <w:br/>
          <w:t xml:space="preserve">cOAlition </w:t>
        </w:r>
        <w:proofErr w:type="gramStart"/>
        <w:r w:rsidRPr="00A314E1">
          <w:rPr>
            <w:rFonts w:ascii="Helvetica" w:eastAsia="Times New Roman" w:hAnsi="Helvetica" w:cs="Helvetica"/>
            <w:color w:val="000000"/>
            <w:sz w:val="24"/>
            <w:szCs w:val="24"/>
          </w:rPr>
          <w:t>S</w:t>
        </w:r>
        <w:proofErr w:type="gramEnd"/>
        <w:r w:rsidRPr="00A314E1">
          <w:rPr>
            <w:rFonts w:ascii="Helvetica" w:eastAsia="Times New Roman" w:hAnsi="Helvetica" w:cs="Helvetica"/>
            <w:color w:val="000000"/>
            <w:sz w:val="24"/>
            <w:szCs w:val="24"/>
          </w:rPr>
          <w:br/>
          <w:t>(2018-09-04) </w:t>
        </w:r>
      </w:ins>
      <w:hyperlink r:id="rId282" w:history="1">
        <w:r w:rsidRPr="00A314E1">
          <w:rPr>
            <w:rFonts w:ascii="Helvetica" w:eastAsia="Times New Roman" w:hAnsi="Helvetica" w:cs="Helvetica"/>
            <w:color w:val="2196F3"/>
            <w:sz w:val="24"/>
            <w:szCs w:val="24"/>
            <w:u w:val="single"/>
          </w:rPr>
          <w:t>https://www.wikidata.org/wiki/Q56458321</w:t>
        </w:r>
      </w:hyperlink>
      <w:del w:id="584" w:author="Gitter, Tony" w:date="2019-04-12T14:36:00Z">
        <w:r w:rsidR="00074B23" w:rsidRPr="00074B23">
          <w:rPr>
            <w:rFonts w:ascii="Helvetica" w:eastAsia="Times New Roman" w:hAnsi="Helvetica" w:cs="Helvetica"/>
            <w:color w:val="000000"/>
            <w:sz w:val="21"/>
            <w:szCs w:val="21"/>
          </w:rPr>
          <w:delText>16</w:delText>
        </w:r>
      </w:del>
    </w:p>
    <w:p w14:paraId="767A29F1" w14:textId="77777777" w:rsidR="00A314E1" w:rsidRPr="00A314E1" w:rsidRDefault="00A314E1" w:rsidP="00A314E1">
      <w:pPr>
        <w:spacing w:before="300" w:after="300" w:line="240" w:lineRule="auto"/>
        <w:rPr>
          <w:ins w:id="585" w:author="Gitter, Tony" w:date="2019-04-12T14:36:00Z"/>
          <w:rFonts w:ascii="Helvetica" w:eastAsia="Times New Roman" w:hAnsi="Helvetica" w:cs="Helvetica"/>
          <w:color w:val="000000"/>
          <w:sz w:val="24"/>
          <w:szCs w:val="24"/>
        </w:rPr>
      </w:pPr>
      <w:ins w:id="586" w:author="Gitter, Tony" w:date="2019-04-12T14:36:00Z">
        <w:r w:rsidRPr="00A314E1">
          <w:rPr>
            <w:rFonts w:ascii="Helvetica" w:eastAsia="Times New Roman" w:hAnsi="Helvetica" w:cs="Helvetica"/>
            <w:color w:val="000000"/>
            <w:sz w:val="24"/>
            <w:szCs w:val="24"/>
          </w:rPr>
          <w:t>21. </w:t>
        </w:r>
        <w:r w:rsidRPr="00A314E1">
          <w:rPr>
            <w:rFonts w:ascii="Helvetica" w:eastAsia="Times New Roman" w:hAnsi="Helvetica" w:cs="Helvetica"/>
            <w:b/>
            <w:bCs/>
            <w:color w:val="000000"/>
            <w:sz w:val="24"/>
            <w:szCs w:val="24"/>
          </w:rPr>
          <w:t>Conversation with Dongbo Hu regarding how to administer a cloud server</w:t>
        </w:r>
        <w:r w:rsidRPr="00A314E1">
          <w:rPr>
            <w:rFonts w:ascii="Helvetica" w:eastAsia="Times New Roman" w:hAnsi="Helvetica" w:cs="Helvetica"/>
            <w:i/>
            <w:iCs/>
            <w:color w:val="000000"/>
            <w:sz w:val="24"/>
            <w:szCs w:val="24"/>
          </w:rPr>
          <w:t>Greene Laboratory</w:t>
        </w:r>
        <w:r w:rsidRPr="00A314E1">
          <w:rPr>
            <w:rFonts w:ascii="Helvetica" w:eastAsia="Times New Roman" w:hAnsi="Helvetica" w:cs="Helvetica"/>
            <w:color w:val="000000"/>
            <w:sz w:val="24"/>
            <w:szCs w:val="24"/>
          </w:rPr>
          <w:t> (2018-12-19)</w:t>
        </w:r>
      </w:ins>
    </w:p>
    <w:p w14:paraId="47A7F2F1"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587" w:author="Gitter, Tony" w:date="2019-04-12T14:36:00Z">
        <w:r w:rsidRPr="00A314E1">
          <w:rPr>
            <w:rFonts w:ascii="Helvetica" w:eastAsia="Times New Roman" w:hAnsi="Helvetica" w:cs="Helvetica"/>
            <w:color w:val="000000"/>
            <w:sz w:val="24"/>
            <w:szCs w:val="24"/>
          </w:rPr>
          <w:t>22</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Journal clubs in the time of preprints</w:t>
      </w:r>
      <w:r w:rsidRPr="00A314E1">
        <w:rPr>
          <w:rFonts w:ascii="Helvetica" w:eastAsia="Times New Roman" w:hAnsi="Helvetica" w:cs="Helvetica"/>
          <w:color w:val="000000"/>
          <w:sz w:val="24"/>
          <w:szCs w:val="24"/>
        </w:rPr>
        <w:br/>
        <w:t>Prachee Avasthi, Alice Soragni, Joshua N Bembenek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w:t>
      </w:r>
      <w:r w:rsidRPr="00A314E1">
        <w:rPr>
          <w:rFonts w:ascii="Helvetica" w:eastAsia="Times New Roman" w:hAnsi="Helvetica" w:cs="Helvetica"/>
          <w:color w:val="000000"/>
          <w:sz w:val="24"/>
          <w:szCs w:val="24"/>
        </w:rPr>
        <w:t> (2018-06-11) </w:t>
      </w:r>
      <w:hyperlink r:id="rId283" w:history="1">
        <w:r w:rsidRPr="00A314E1">
          <w:rPr>
            <w:rFonts w:ascii="Helvetica" w:eastAsia="Times New Roman" w:hAnsi="Helvetica" w:cs="Helvetica"/>
            <w:color w:val="2196F3"/>
            <w:sz w:val="24"/>
            <w:szCs w:val="24"/>
            <w:u w:val="single"/>
          </w:rPr>
          <w:t>https://doi.org/gdm89h</w:t>
        </w:r>
      </w:hyperlink>
      <w:ins w:id="588" w:author="Gitter, Tony" w:date="2019-04-12T14:36:00Z">
        <w:r w:rsidRPr="00A314E1">
          <w:rPr>
            <w:rFonts w:ascii="Helvetica" w:eastAsia="Times New Roman" w:hAnsi="Helvetica" w:cs="Helvetica"/>
            <w:color w:val="000000"/>
            <w:sz w:val="24"/>
            <w:szCs w:val="24"/>
          </w:rPr>
          <w:br/>
          <w:t>DOI: </w:t>
        </w:r>
      </w:ins>
      <w:hyperlink r:id="rId284" w:history="1">
        <w:r w:rsidRPr="00A314E1">
          <w:rPr>
            <w:rFonts w:ascii="Helvetica" w:eastAsia="Times New Roman" w:hAnsi="Helvetica" w:cs="Helvetica"/>
            <w:color w:val="2196F3"/>
            <w:sz w:val="24"/>
            <w:szCs w:val="24"/>
            <w:u w:val="single"/>
          </w:rPr>
          <w:t>10.7554/elife.38532</w:t>
        </w:r>
      </w:hyperlink>
      <w:ins w:id="589" w:author="Gitter, Tony" w:date="2019-04-12T14:36:00Z">
        <w:r w:rsidRPr="00A314E1">
          <w:rPr>
            <w:rFonts w:ascii="Helvetica" w:eastAsia="Times New Roman" w:hAnsi="Helvetica" w:cs="Helvetica"/>
            <w:color w:val="000000"/>
            <w:sz w:val="24"/>
            <w:szCs w:val="24"/>
          </w:rPr>
          <w:t> · PMID: </w:t>
        </w:r>
      </w:ins>
      <w:hyperlink r:id="rId285" w:history="1">
        <w:r w:rsidRPr="00A314E1">
          <w:rPr>
            <w:rFonts w:ascii="Helvetica" w:eastAsia="Times New Roman" w:hAnsi="Helvetica" w:cs="Helvetica"/>
            <w:color w:val="2196F3"/>
            <w:sz w:val="24"/>
            <w:szCs w:val="24"/>
            <w:u w:val="single"/>
          </w:rPr>
          <w:t>29889024</w:t>
        </w:r>
      </w:hyperlink>
      <w:ins w:id="590" w:author="Gitter, Tony" w:date="2019-04-12T14:36:00Z">
        <w:r w:rsidRPr="00A314E1">
          <w:rPr>
            <w:rFonts w:ascii="Helvetica" w:eastAsia="Times New Roman" w:hAnsi="Helvetica" w:cs="Helvetica"/>
            <w:color w:val="000000"/>
            <w:sz w:val="24"/>
            <w:szCs w:val="24"/>
          </w:rPr>
          <w:t> · PMCID: </w:t>
        </w:r>
      </w:ins>
      <w:hyperlink r:id="rId286" w:history="1">
        <w:r w:rsidRPr="00A314E1">
          <w:rPr>
            <w:rFonts w:ascii="Helvetica" w:eastAsia="Times New Roman" w:hAnsi="Helvetica" w:cs="Helvetica"/>
            <w:color w:val="2196F3"/>
            <w:sz w:val="24"/>
            <w:szCs w:val="24"/>
            <w:u w:val="single"/>
          </w:rPr>
          <w:t>PMC5995539</w:t>
        </w:r>
      </w:hyperlink>
    </w:p>
    <w:p w14:paraId="111FF313" w14:textId="4EC1532C" w:rsidR="00A314E1" w:rsidRPr="00A314E1" w:rsidRDefault="00074B23" w:rsidP="00A314E1">
      <w:pPr>
        <w:spacing w:before="300" w:after="300" w:line="240" w:lineRule="auto"/>
        <w:rPr>
          <w:rFonts w:ascii="Helvetica" w:eastAsia="Times New Roman" w:hAnsi="Helvetica" w:cs="Helvetica"/>
          <w:color w:val="000000"/>
          <w:sz w:val="24"/>
          <w:szCs w:val="24"/>
        </w:rPr>
      </w:pPr>
      <w:del w:id="591" w:author="Gitter, Tony" w:date="2019-04-12T14:36:00Z">
        <w:r w:rsidRPr="00074B23">
          <w:rPr>
            <w:rFonts w:ascii="Helvetica" w:eastAsia="Times New Roman" w:hAnsi="Helvetica" w:cs="Helvetica"/>
            <w:color w:val="000000"/>
            <w:sz w:val="21"/>
            <w:szCs w:val="21"/>
          </w:rPr>
          <w:delText>17</w:delText>
        </w:r>
      </w:del>
      <w:ins w:id="592" w:author="Gitter, Tony" w:date="2019-04-12T14:36:00Z">
        <w:r w:rsidR="00A314E1" w:rsidRPr="00A314E1">
          <w:rPr>
            <w:rFonts w:ascii="Helvetica" w:eastAsia="Times New Roman" w:hAnsi="Helvetica" w:cs="Helvetica"/>
            <w:color w:val="000000"/>
            <w:sz w:val="24"/>
            <w:szCs w:val="24"/>
          </w:rPr>
          <w:t>23</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On author versus numeric citation styles</w:t>
      </w:r>
      <w:r w:rsidR="00A314E1" w:rsidRPr="00A314E1">
        <w:rPr>
          <w:rFonts w:ascii="Helvetica" w:eastAsia="Times New Roman" w:hAnsi="Helvetica" w:cs="Helvetica"/>
          <w:color w:val="000000"/>
          <w:sz w:val="24"/>
          <w:szCs w:val="24"/>
        </w:rPr>
        <w:br/>
        <w:t>Daniel Himmelstein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Satoshi Village</w:t>
      </w:r>
      <w:r w:rsidR="00A314E1" w:rsidRPr="00A314E1">
        <w:rPr>
          <w:rFonts w:ascii="Helvetica" w:eastAsia="Times New Roman" w:hAnsi="Helvetica" w:cs="Helvetica"/>
          <w:color w:val="000000"/>
          <w:sz w:val="24"/>
          <w:szCs w:val="24"/>
        </w:rPr>
        <w:t> (2018-03-12) </w:t>
      </w:r>
      <w:hyperlink r:id="rId287" w:history="1">
        <w:r w:rsidR="00A314E1" w:rsidRPr="00A314E1">
          <w:rPr>
            <w:rFonts w:ascii="Helvetica" w:eastAsia="Times New Roman" w:hAnsi="Helvetica" w:cs="Helvetica"/>
            <w:color w:val="2196F3"/>
            <w:sz w:val="24"/>
            <w:szCs w:val="24"/>
            <w:u w:val="single"/>
          </w:rPr>
          <w:t>https://blog.dhimmel.com/citation-styles/</w:t>
        </w:r>
      </w:hyperlink>
    </w:p>
    <w:p w14:paraId="11BCEC7B" w14:textId="69A0AC14" w:rsidR="00A314E1" w:rsidRPr="00A314E1" w:rsidRDefault="00074B23" w:rsidP="00A314E1">
      <w:pPr>
        <w:spacing w:before="300" w:after="300" w:line="240" w:lineRule="auto"/>
        <w:rPr>
          <w:rFonts w:ascii="Helvetica" w:eastAsia="Times New Roman" w:hAnsi="Helvetica" w:cs="Helvetica"/>
          <w:color w:val="000000"/>
          <w:sz w:val="24"/>
          <w:szCs w:val="24"/>
        </w:rPr>
      </w:pPr>
      <w:del w:id="593" w:author="Gitter, Tony" w:date="2019-04-12T14:36:00Z">
        <w:r w:rsidRPr="00074B23">
          <w:rPr>
            <w:rFonts w:ascii="Helvetica" w:eastAsia="Times New Roman" w:hAnsi="Helvetica" w:cs="Helvetica"/>
            <w:color w:val="000000"/>
            <w:sz w:val="21"/>
            <w:szCs w:val="21"/>
          </w:rPr>
          <w:delText>18</w:delText>
        </w:r>
      </w:del>
      <w:ins w:id="594" w:author="Gitter, Tony" w:date="2019-04-12T14:36:00Z">
        <w:r w:rsidR="00A314E1" w:rsidRPr="00A314E1">
          <w:rPr>
            <w:rFonts w:ascii="Helvetica" w:eastAsia="Times New Roman" w:hAnsi="Helvetica" w:cs="Helvetica"/>
            <w:color w:val="000000"/>
            <w:sz w:val="24"/>
            <w:szCs w:val="24"/>
          </w:rPr>
          <w:t>24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TechBlog: Create the perfect bibliography with the CSL Editor</w:t>
      </w:r>
      <w:r w:rsidR="00A314E1" w:rsidRPr="00A314E1">
        <w:rPr>
          <w:rFonts w:ascii="Helvetica" w:eastAsia="Times New Roman" w:hAnsi="Helvetica" w:cs="Helvetica"/>
          <w:color w:val="000000"/>
          <w:sz w:val="24"/>
          <w:szCs w:val="24"/>
        </w:rPr>
        <w:br/>
        <w:t>Jeffrey Perkel</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lastRenderedPageBreak/>
        <w:t>Naturejobs</w:t>
      </w:r>
      <w:r w:rsidR="00A314E1" w:rsidRPr="00A314E1">
        <w:rPr>
          <w:rFonts w:ascii="Helvetica" w:eastAsia="Times New Roman" w:hAnsi="Helvetica" w:cs="Helvetica"/>
          <w:color w:val="000000"/>
          <w:sz w:val="24"/>
          <w:szCs w:val="24"/>
        </w:rPr>
        <w:t> (2017-05-03) </w:t>
      </w:r>
      <w:hyperlink r:id="rId288" w:history="1">
        <w:r w:rsidR="00A314E1" w:rsidRPr="00A314E1">
          <w:rPr>
            <w:rFonts w:ascii="Helvetica" w:eastAsia="Times New Roman" w:hAnsi="Helvetica" w:cs="Helvetica"/>
            <w:color w:val="2196F3"/>
            <w:sz w:val="24"/>
            <w:szCs w:val="24"/>
            <w:u w:val="single"/>
          </w:rPr>
          <w:t>http://blogs.nature.com/naturejobs/2017/05/03/techblog-create-the-perfect-bibliography-with-the-csl-editor/</w:t>
        </w:r>
      </w:hyperlink>
    </w:p>
    <w:p w14:paraId="17C8F697" w14:textId="073A93D6" w:rsidR="00A314E1" w:rsidRPr="00A314E1" w:rsidRDefault="00074B23" w:rsidP="00A314E1">
      <w:pPr>
        <w:spacing w:before="300" w:after="300" w:line="240" w:lineRule="auto"/>
        <w:rPr>
          <w:rFonts w:ascii="Helvetica" w:eastAsia="Times New Roman" w:hAnsi="Helvetica" w:cs="Helvetica"/>
          <w:color w:val="000000"/>
          <w:sz w:val="24"/>
          <w:szCs w:val="24"/>
          <w:lang w:val="fr-FR"/>
        </w:rPr>
      </w:pPr>
      <w:del w:id="595" w:author="Gitter, Tony" w:date="2019-04-12T14:36:00Z">
        <w:r w:rsidRPr="00074B23">
          <w:rPr>
            <w:rFonts w:ascii="Helvetica" w:eastAsia="Times New Roman" w:hAnsi="Helvetica" w:cs="Helvetica"/>
            <w:color w:val="000000"/>
            <w:sz w:val="21"/>
            <w:szCs w:val="21"/>
            <w:lang w:val="fr-FR"/>
          </w:rPr>
          <w:delText>19. </w:delText>
        </w:r>
      </w:del>
      <w:ins w:id="596" w:author="Gitter, Tony" w:date="2019-04-12T14:36:00Z">
        <w:r w:rsidR="00A314E1" w:rsidRPr="00A314E1">
          <w:rPr>
            <w:rFonts w:ascii="Helvetica" w:eastAsia="Times New Roman" w:hAnsi="Helvetica" w:cs="Helvetica"/>
            <w:color w:val="000000"/>
            <w:sz w:val="24"/>
            <w:szCs w:val="24"/>
            <w:lang w:val="fr-FR"/>
          </w:rPr>
          <w:t>25. </w:t>
        </w:r>
        <w:r w:rsidR="00A314E1" w:rsidRPr="00A314E1">
          <w:rPr>
            <w:rFonts w:ascii="Helvetica" w:eastAsia="Times New Roman" w:hAnsi="Helvetica" w:cs="Helvetica"/>
            <w:b/>
            <w:bCs/>
            <w:color w:val="000000"/>
            <w:sz w:val="24"/>
            <w:szCs w:val="24"/>
            <w:lang w:val="fr-FR"/>
          </w:rPr>
          <w:t xml:space="preserve">ANSI/NISO Z39.96-2019, </w:t>
        </w:r>
      </w:ins>
      <w:r w:rsidR="00A314E1" w:rsidRPr="00A314E1">
        <w:rPr>
          <w:rFonts w:ascii="Helvetica" w:eastAsia="Times New Roman" w:hAnsi="Helvetica" w:cs="Helvetica"/>
          <w:b/>
          <w:bCs/>
          <w:color w:val="000000"/>
          <w:sz w:val="24"/>
          <w:szCs w:val="24"/>
          <w:lang w:val="fr-FR"/>
        </w:rPr>
        <w:t>JATS: Journal Article Tag Suite, version 1.</w:t>
      </w:r>
      <w:del w:id="597" w:author="Gitter, Tony" w:date="2019-04-12T14:36:00Z">
        <w:r w:rsidRPr="00074B23">
          <w:rPr>
            <w:rFonts w:ascii="Helvetica" w:eastAsia="Times New Roman" w:hAnsi="Helvetica" w:cs="Helvetica"/>
            <w:b/>
            <w:bCs/>
            <w:color w:val="000000"/>
            <w:sz w:val="21"/>
            <w:szCs w:val="21"/>
            <w:lang w:val="fr-FR"/>
          </w:rPr>
          <w:delText>1</w:delText>
        </w:r>
      </w:del>
      <w:ins w:id="598" w:author="Gitter, Tony" w:date="2019-04-12T14:36:00Z">
        <w:r w:rsidR="00A314E1" w:rsidRPr="00A314E1">
          <w:rPr>
            <w:rFonts w:ascii="Helvetica" w:eastAsia="Times New Roman" w:hAnsi="Helvetica" w:cs="Helvetica"/>
            <w:b/>
            <w:bCs/>
            <w:color w:val="000000"/>
            <w:sz w:val="24"/>
            <w:szCs w:val="24"/>
            <w:lang w:val="fr-FR"/>
          </w:rPr>
          <w:t>2</w:t>
        </w:r>
      </w:ins>
      <w:r w:rsidR="00A314E1" w:rsidRPr="00A314E1">
        <w:rPr>
          <w:rFonts w:ascii="Helvetica" w:eastAsia="Times New Roman" w:hAnsi="Helvetica" w:cs="Helvetica"/>
          <w:color w:val="000000"/>
          <w:sz w:val="24"/>
          <w:szCs w:val="24"/>
          <w:lang w:val="fr-FR"/>
        </w:rPr>
        <w:br/>
        <w:t>National Information Standards Organization</w:t>
      </w:r>
      <w:r w:rsidR="00A314E1" w:rsidRPr="00A314E1">
        <w:rPr>
          <w:rFonts w:ascii="Helvetica" w:eastAsia="Times New Roman" w:hAnsi="Helvetica" w:cs="Helvetica"/>
          <w:color w:val="000000"/>
          <w:sz w:val="24"/>
          <w:szCs w:val="24"/>
          <w:lang w:val="fr-FR"/>
        </w:rPr>
        <w:br/>
      </w:r>
      <w:del w:id="599" w:author="Gitter, Tony" w:date="2019-04-12T14:36:00Z">
        <w:r w:rsidRPr="00074B23">
          <w:rPr>
            <w:rFonts w:ascii="Helvetica" w:eastAsia="Times New Roman" w:hAnsi="Helvetica" w:cs="Helvetica"/>
            <w:color w:val="000000"/>
            <w:sz w:val="21"/>
            <w:szCs w:val="21"/>
            <w:lang w:val="fr-FR"/>
          </w:rPr>
          <w:delText>(2015</w:delText>
        </w:r>
      </w:del>
      <w:ins w:id="600" w:author="Gitter, Tony" w:date="2019-04-12T14:36:00Z">
        <w:r w:rsidR="00A314E1" w:rsidRPr="00A314E1">
          <w:rPr>
            <w:rFonts w:ascii="Helvetica" w:eastAsia="Times New Roman" w:hAnsi="Helvetica" w:cs="Helvetica"/>
            <w:i/>
            <w:iCs/>
            <w:color w:val="000000"/>
            <w:sz w:val="24"/>
            <w:szCs w:val="24"/>
            <w:lang w:val="fr-FR"/>
          </w:rPr>
          <w:t>NISO</w:t>
        </w:r>
        <w:r w:rsidR="00A314E1" w:rsidRPr="00A314E1">
          <w:rPr>
            <w:rFonts w:ascii="Helvetica" w:eastAsia="Times New Roman" w:hAnsi="Helvetica" w:cs="Helvetica"/>
            <w:color w:val="000000"/>
            <w:sz w:val="24"/>
            <w:szCs w:val="24"/>
            <w:lang w:val="fr-FR"/>
          </w:rPr>
          <w:t> (2019-02-08</w:t>
        </w:r>
      </w:ins>
      <w:r w:rsidR="00A314E1" w:rsidRPr="00A314E1">
        <w:rPr>
          <w:rFonts w:ascii="Helvetica" w:eastAsia="Times New Roman" w:hAnsi="Helvetica" w:cs="Helvetica"/>
          <w:color w:val="000000"/>
          <w:sz w:val="24"/>
          <w:szCs w:val="24"/>
          <w:lang w:val="fr-FR"/>
        </w:rPr>
        <w:t>) </w:t>
      </w:r>
      <w:hyperlink r:id="rId289" w:history="1">
        <w:r w:rsidR="00A314E1" w:rsidRPr="00A314E1">
          <w:rPr>
            <w:rFonts w:ascii="Helvetica" w:eastAsia="Times New Roman" w:hAnsi="Helvetica" w:cs="Helvetica"/>
            <w:color w:val="2196F3"/>
            <w:sz w:val="24"/>
            <w:szCs w:val="24"/>
            <w:u w:val="single"/>
            <w:lang w:val="fr-FR"/>
          </w:rPr>
          <w:t>https://www.niso.org/publications/z3996-2019-jats</w:t>
        </w:r>
      </w:hyperlink>
    </w:p>
    <w:p w14:paraId="13A8B269" w14:textId="38578F4D" w:rsidR="00A314E1" w:rsidRPr="00A314E1" w:rsidRDefault="00074B23" w:rsidP="00A314E1">
      <w:pPr>
        <w:spacing w:before="300" w:after="300" w:line="240" w:lineRule="auto"/>
        <w:rPr>
          <w:rFonts w:ascii="Helvetica" w:eastAsia="Times New Roman" w:hAnsi="Helvetica" w:cs="Helvetica"/>
          <w:color w:val="000000"/>
          <w:sz w:val="24"/>
          <w:szCs w:val="24"/>
          <w:lang w:val="fr-FR"/>
        </w:rPr>
      </w:pPr>
      <w:del w:id="601" w:author="Gitter, Tony" w:date="2019-04-12T14:36:00Z">
        <w:r w:rsidRPr="00074B23">
          <w:rPr>
            <w:rFonts w:ascii="Helvetica" w:eastAsia="Times New Roman" w:hAnsi="Helvetica" w:cs="Helvetica"/>
            <w:color w:val="000000"/>
            <w:sz w:val="21"/>
            <w:szCs w:val="21"/>
            <w:lang w:val="fr-FR"/>
          </w:rPr>
          <w:delText>20</w:delText>
        </w:r>
      </w:del>
      <w:ins w:id="602" w:author="Gitter, Tony" w:date="2019-04-12T14:36:00Z">
        <w:r w:rsidR="00A314E1" w:rsidRPr="00A314E1">
          <w:rPr>
            <w:rFonts w:ascii="Helvetica" w:eastAsia="Times New Roman" w:hAnsi="Helvetica" w:cs="Helvetica"/>
            <w:color w:val="000000"/>
            <w:sz w:val="24"/>
            <w:szCs w:val="24"/>
            <w:lang w:val="fr-FR"/>
          </w:rPr>
          <w:t>26</w:t>
        </w:r>
      </w:ins>
      <w:r w:rsidR="00A314E1" w:rsidRPr="00A314E1">
        <w:rPr>
          <w:rFonts w:ascii="Helvetica" w:eastAsia="Times New Roman" w:hAnsi="Helvetica" w:cs="Helvetica"/>
          <w:color w:val="000000"/>
          <w:sz w:val="24"/>
          <w:szCs w:val="24"/>
          <w:lang w:val="fr-FR"/>
        </w:rPr>
        <w:t>. </w:t>
      </w:r>
      <w:r w:rsidR="00A314E1" w:rsidRPr="00A314E1">
        <w:rPr>
          <w:rFonts w:ascii="Helvetica" w:eastAsia="Times New Roman" w:hAnsi="Helvetica" w:cs="Helvetica"/>
          <w:b/>
          <w:bCs/>
          <w:color w:val="000000"/>
          <w:sz w:val="24"/>
          <w:szCs w:val="24"/>
          <w:lang w:val="fr-FR"/>
        </w:rPr>
        <w:t>Journal Article Tag Suite 1.0: National Information Standards Organization standard of journal extensible markup language</w:t>
      </w:r>
      <w:r w:rsidR="00A314E1" w:rsidRPr="00A314E1">
        <w:rPr>
          <w:rFonts w:ascii="Helvetica" w:eastAsia="Times New Roman" w:hAnsi="Helvetica" w:cs="Helvetica"/>
          <w:color w:val="000000"/>
          <w:sz w:val="24"/>
          <w:szCs w:val="24"/>
          <w:lang w:val="fr-FR"/>
        </w:rPr>
        <w:br/>
        <w:t>Sun Huh</w:t>
      </w:r>
      <w:r w:rsidR="00A314E1" w:rsidRPr="00A314E1">
        <w:rPr>
          <w:rFonts w:ascii="Helvetica" w:eastAsia="Times New Roman" w:hAnsi="Helvetica" w:cs="Helvetica"/>
          <w:color w:val="000000"/>
          <w:sz w:val="24"/>
          <w:szCs w:val="24"/>
          <w:lang w:val="fr-FR"/>
        </w:rPr>
        <w:br/>
      </w:r>
      <w:r w:rsidR="00A314E1" w:rsidRPr="00A314E1">
        <w:rPr>
          <w:rFonts w:ascii="Helvetica" w:eastAsia="Times New Roman" w:hAnsi="Helvetica" w:cs="Helvetica"/>
          <w:i/>
          <w:iCs/>
          <w:color w:val="000000"/>
          <w:sz w:val="24"/>
          <w:szCs w:val="24"/>
          <w:lang w:val="fr-FR"/>
        </w:rPr>
        <w:t>Science Editing</w:t>
      </w:r>
      <w:r w:rsidR="00A314E1" w:rsidRPr="00A314E1">
        <w:rPr>
          <w:rFonts w:ascii="Helvetica" w:eastAsia="Times New Roman" w:hAnsi="Helvetica" w:cs="Helvetica"/>
          <w:color w:val="000000"/>
          <w:sz w:val="24"/>
          <w:szCs w:val="24"/>
          <w:lang w:val="fr-FR"/>
        </w:rPr>
        <w:t> (2014-08-18) </w:t>
      </w:r>
      <w:hyperlink r:id="rId290" w:history="1">
        <w:r w:rsidR="00A314E1" w:rsidRPr="00A314E1">
          <w:rPr>
            <w:rFonts w:ascii="Helvetica" w:eastAsia="Times New Roman" w:hAnsi="Helvetica" w:cs="Helvetica"/>
            <w:color w:val="2196F3"/>
            <w:sz w:val="24"/>
            <w:szCs w:val="24"/>
            <w:u w:val="single"/>
            <w:lang w:val="fr-FR"/>
          </w:rPr>
          <w:t>https://doi.org/gbxtdk</w:t>
        </w:r>
      </w:hyperlink>
      <w:ins w:id="603" w:author="Gitter, Tony" w:date="2019-04-12T14:36:00Z">
        <w:r w:rsidR="00A314E1" w:rsidRPr="00A314E1">
          <w:rPr>
            <w:rFonts w:ascii="Helvetica" w:eastAsia="Times New Roman" w:hAnsi="Helvetica" w:cs="Helvetica"/>
            <w:color w:val="000000"/>
            <w:sz w:val="24"/>
            <w:szCs w:val="24"/>
            <w:lang w:val="fr-FR"/>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lang w:val="fr-FR"/>
        </w:rPr>
        <w:instrText xml:space="preserve"> HYPERLINK "https://doi.org/10.6087/kcse.2014.1.99" </w:instrText>
      </w:r>
      <w:r w:rsidR="00A314E1" w:rsidRPr="00A314E1">
        <w:rPr>
          <w:rFonts w:ascii="Helvetica" w:eastAsia="Times New Roman" w:hAnsi="Helvetica" w:cs="Helvetica"/>
          <w:color w:val="000000"/>
          <w:sz w:val="24"/>
          <w:szCs w:val="24"/>
        </w:rPr>
        <w:fldChar w:fldCharType="separate"/>
      </w:r>
      <w:del w:id="604" w:author="Gitter, Tony" w:date="2019-04-12T14:36:00Z">
        <w:r w:rsidRPr="00074B23">
          <w:rPr>
            <w:rFonts w:ascii="Helvetica" w:eastAsia="Times New Roman" w:hAnsi="Helvetica" w:cs="Helvetica"/>
            <w:color w:val="4183C4"/>
            <w:sz w:val="21"/>
            <w:szCs w:val="21"/>
            <w:u w:val="single"/>
            <w:lang w:val="fr-FR"/>
          </w:rPr>
          <w:delText>https://doi.org/</w:delText>
        </w:r>
      </w:del>
      <w:r w:rsidR="00A314E1" w:rsidRPr="00A314E1">
        <w:rPr>
          <w:rFonts w:ascii="Helvetica" w:eastAsia="Times New Roman" w:hAnsi="Helvetica" w:cs="Helvetica"/>
          <w:color w:val="2196F3"/>
          <w:sz w:val="24"/>
          <w:szCs w:val="24"/>
          <w:u w:val="single"/>
          <w:lang w:val="fr-FR"/>
        </w:rPr>
        <w:t>10.6087/kcse.2014.1.99</w:t>
      </w:r>
      <w:r w:rsidR="00A314E1" w:rsidRPr="00A314E1">
        <w:rPr>
          <w:rFonts w:ascii="Helvetica" w:eastAsia="Times New Roman" w:hAnsi="Helvetica" w:cs="Helvetica"/>
          <w:color w:val="000000"/>
          <w:sz w:val="24"/>
          <w:szCs w:val="24"/>
        </w:rPr>
        <w:fldChar w:fldCharType="end"/>
      </w:r>
    </w:p>
    <w:p w14:paraId="49D1186C" w14:textId="22854CD3" w:rsidR="00A314E1" w:rsidRPr="00A314E1" w:rsidRDefault="00074B23" w:rsidP="00A314E1">
      <w:pPr>
        <w:spacing w:before="300" w:after="300" w:line="240" w:lineRule="auto"/>
        <w:rPr>
          <w:rFonts w:ascii="Helvetica" w:eastAsia="Times New Roman" w:hAnsi="Helvetica" w:cs="Helvetica"/>
          <w:color w:val="000000"/>
          <w:sz w:val="24"/>
          <w:szCs w:val="24"/>
        </w:rPr>
      </w:pPr>
      <w:del w:id="605" w:author="Gitter, Tony" w:date="2019-04-12T14:36:00Z">
        <w:r w:rsidRPr="00074B23">
          <w:rPr>
            <w:rFonts w:ascii="Helvetica" w:eastAsia="Times New Roman" w:hAnsi="Helvetica" w:cs="Helvetica"/>
            <w:color w:val="000000"/>
            <w:sz w:val="21"/>
            <w:szCs w:val="21"/>
          </w:rPr>
          <w:delText>21</w:delText>
        </w:r>
      </w:del>
      <w:ins w:id="606" w:author="Gitter, Tony" w:date="2019-04-12T14:36:00Z">
        <w:r w:rsidR="00A314E1" w:rsidRPr="00A314E1">
          <w:rPr>
            <w:rFonts w:ascii="Helvetica" w:eastAsia="Times New Roman" w:hAnsi="Helvetica" w:cs="Helvetica"/>
            <w:color w:val="000000"/>
            <w:sz w:val="24"/>
            <w:szCs w:val="24"/>
          </w:rPr>
          <w:t>27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NISO Z39.96-201x, JATS: Journal Article Tag Suite</w:t>
      </w:r>
      <w:r w:rsidR="00A314E1" w:rsidRPr="00A314E1">
        <w:rPr>
          <w:rFonts w:ascii="Helvetica" w:eastAsia="Times New Roman" w:hAnsi="Helvetica" w:cs="Helvetica"/>
          <w:color w:val="000000"/>
          <w:sz w:val="24"/>
          <w:szCs w:val="24"/>
        </w:rPr>
        <w:br/>
        <w:t>Mark H. Needleman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Serials Review</w:t>
      </w:r>
      <w:r w:rsidR="00A314E1" w:rsidRPr="00A314E1">
        <w:rPr>
          <w:rFonts w:ascii="Helvetica" w:eastAsia="Times New Roman" w:hAnsi="Helvetica" w:cs="Helvetica"/>
          <w:color w:val="000000"/>
          <w:sz w:val="24"/>
          <w:szCs w:val="24"/>
        </w:rPr>
        <w:t> (2012-09) </w:t>
      </w:r>
      <w:hyperlink r:id="rId291" w:history="1">
        <w:r w:rsidR="00A314E1" w:rsidRPr="00A314E1">
          <w:rPr>
            <w:rFonts w:ascii="Helvetica" w:eastAsia="Times New Roman" w:hAnsi="Helvetica" w:cs="Helvetica"/>
            <w:color w:val="2196F3"/>
            <w:sz w:val="24"/>
            <w:szCs w:val="24"/>
            <w:u w:val="single"/>
          </w:rPr>
          <w:t>https://doi.org/gbxtdj</w:t>
        </w:r>
      </w:hyperlink>
      <w:ins w:id="607"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"https://doi.org/10.1080/00987913.2012.10765464" </w:instrText>
      </w:r>
      <w:r w:rsidR="00A314E1" w:rsidRPr="00A314E1">
        <w:rPr>
          <w:rFonts w:ascii="Helvetica" w:eastAsia="Times New Roman" w:hAnsi="Helvetica" w:cs="Helvetica"/>
          <w:color w:val="000000"/>
          <w:sz w:val="24"/>
          <w:szCs w:val="24"/>
        </w:rPr>
        <w:fldChar w:fldCharType="separate"/>
      </w:r>
      <w:del w:id="608"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10.1080/00987913.2012.10765464</w:t>
      </w:r>
      <w:r w:rsidR="00A314E1" w:rsidRPr="00A314E1">
        <w:rPr>
          <w:rFonts w:ascii="Helvetica" w:eastAsia="Times New Roman" w:hAnsi="Helvetica" w:cs="Helvetica"/>
          <w:color w:val="000000"/>
          <w:sz w:val="24"/>
          <w:szCs w:val="24"/>
        </w:rPr>
        <w:fldChar w:fldCharType="end"/>
      </w:r>
    </w:p>
    <w:p w14:paraId="75A2BC80" w14:textId="77777777" w:rsidR="00A314E1" w:rsidRPr="00A314E1" w:rsidRDefault="00A314E1" w:rsidP="00A314E1">
      <w:pPr>
        <w:spacing w:before="300" w:after="300" w:line="240" w:lineRule="auto"/>
        <w:rPr>
          <w:ins w:id="609" w:author="Gitter, Tony" w:date="2019-04-12T14:36:00Z"/>
          <w:rFonts w:ascii="Helvetica" w:eastAsia="Times New Roman" w:hAnsi="Helvetica" w:cs="Helvetica"/>
          <w:color w:val="000000"/>
          <w:sz w:val="24"/>
          <w:szCs w:val="24"/>
        </w:rPr>
      </w:pPr>
      <w:ins w:id="610" w:author="Gitter, Tony" w:date="2019-04-12T14:36:00Z">
        <w:r w:rsidRPr="00A314E1">
          <w:rPr>
            <w:rFonts w:ascii="Helvetica" w:eastAsia="Times New Roman" w:hAnsi="Helvetica" w:cs="Helvetica"/>
            <w:color w:val="000000"/>
            <w:sz w:val="24"/>
            <w:szCs w:val="24"/>
          </w:rPr>
          <w:t>28. </w:t>
        </w:r>
        <w:r w:rsidRPr="00A314E1">
          <w:rPr>
            <w:rFonts w:ascii="Helvetica" w:eastAsia="Times New Roman" w:hAnsi="Helvetica" w:cs="Helvetica"/>
            <w:b/>
            <w:bCs/>
            <w:color w:val="000000"/>
            <w:sz w:val="24"/>
            <w:szCs w:val="24"/>
          </w:rPr>
          <w:t>Data visualization tools drive interactivity and reproducibility in online publishing</w:t>
        </w:r>
        <w:r w:rsidRPr="00A314E1">
          <w:rPr>
            <w:rFonts w:ascii="Helvetica" w:eastAsia="Times New Roman" w:hAnsi="Helvetica" w:cs="Helvetica"/>
            <w:color w:val="000000"/>
            <w:sz w:val="24"/>
            <w:szCs w:val="24"/>
          </w:rPr>
          <w:br/>
          <w:t>Jeffrey M. Perkel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(2018-02-01) </w:t>
        </w:r>
      </w:ins>
      <w:hyperlink r:id="rId292" w:history="1">
        <w:r w:rsidRPr="00A314E1">
          <w:rPr>
            <w:rFonts w:ascii="Helvetica" w:eastAsia="Times New Roman" w:hAnsi="Helvetica" w:cs="Helvetica"/>
            <w:color w:val="2196F3"/>
            <w:sz w:val="24"/>
            <w:szCs w:val="24"/>
            <w:u w:val="single"/>
          </w:rPr>
          <w:t>https://doi.org/gfw6g3</w:t>
        </w:r>
      </w:hyperlink>
      <w:ins w:id="611" w:author="Gitter, Tony" w:date="2019-04-12T14:36:00Z">
        <w:r w:rsidRPr="00A314E1">
          <w:rPr>
            <w:rFonts w:ascii="Helvetica" w:eastAsia="Times New Roman" w:hAnsi="Helvetica" w:cs="Helvetica"/>
            <w:color w:val="000000"/>
            <w:sz w:val="24"/>
            <w:szCs w:val="24"/>
          </w:rPr>
          <w:br/>
          <w:t>DOI: </w:t>
        </w:r>
      </w:ins>
      <w:hyperlink r:id="rId293" w:history="1">
        <w:r w:rsidRPr="00A314E1">
          <w:rPr>
            <w:rFonts w:ascii="Helvetica" w:eastAsia="Times New Roman" w:hAnsi="Helvetica" w:cs="Helvetica"/>
            <w:color w:val="2196F3"/>
            <w:sz w:val="24"/>
            <w:szCs w:val="24"/>
            <w:u w:val="single"/>
          </w:rPr>
          <w:t>10.1038/d41586-018-01322-9</w:t>
        </w:r>
      </w:hyperlink>
      <w:ins w:id="612" w:author="Gitter, Tony" w:date="2019-04-12T14:36:00Z">
        <w:r w:rsidRPr="00A314E1">
          <w:rPr>
            <w:rFonts w:ascii="Helvetica" w:eastAsia="Times New Roman" w:hAnsi="Helvetica" w:cs="Helvetica"/>
            <w:color w:val="000000"/>
            <w:sz w:val="24"/>
            <w:szCs w:val="24"/>
          </w:rPr>
          <w:t> · PMID: </w:t>
        </w:r>
      </w:ins>
      <w:hyperlink r:id="rId294" w:history="1">
        <w:r w:rsidRPr="00A314E1">
          <w:rPr>
            <w:rFonts w:ascii="Helvetica" w:eastAsia="Times New Roman" w:hAnsi="Helvetica" w:cs="Helvetica"/>
            <w:color w:val="2196F3"/>
            <w:sz w:val="24"/>
            <w:szCs w:val="24"/>
            <w:u w:val="single"/>
          </w:rPr>
          <w:t>29388968</w:t>
        </w:r>
      </w:hyperlink>
    </w:p>
    <w:p w14:paraId="7F266F76" w14:textId="6EE1050E" w:rsidR="00A314E1" w:rsidRPr="00A314E1" w:rsidRDefault="00A314E1" w:rsidP="00A314E1">
      <w:pPr>
        <w:spacing w:before="300" w:after="300" w:line="240" w:lineRule="auto"/>
        <w:rPr>
          <w:ins w:id="613" w:author="Gitter, Tony" w:date="2019-04-12T14:36:00Z"/>
          <w:rFonts w:ascii="Helvetica" w:eastAsia="Times New Roman" w:hAnsi="Helvetica" w:cs="Helvetica"/>
          <w:color w:val="000000"/>
          <w:sz w:val="24"/>
          <w:szCs w:val="24"/>
        </w:rPr>
      </w:pPr>
      <w:ins w:id="614" w:author="Gitter, Tony" w:date="2019-04-12T14:36:00Z">
        <w:r w:rsidRPr="00A314E1">
          <w:rPr>
            <w:rFonts w:ascii="Helvetica" w:eastAsia="Times New Roman" w:hAnsi="Helvetica" w:cs="Helvetica"/>
            <w:color w:val="000000"/>
            <w:sz w:val="24"/>
            <w:szCs w:val="24"/>
          </w:rPr>
          <w:t>29. </w:t>
        </w:r>
        <w:r w:rsidRPr="00A314E1">
          <w:rPr>
            <w:rFonts w:ascii="Helvetica" w:eastAsia="Times New Roman" w:hAnsi="Helvetica" w:cs="Helvetica"/>
            <w:b/>
            <w:bCs/>
            <w:color w:val="000000"/>
            <w:sz w:val="24"/>
            <w:szCs w:val="24"/>
          </w:rPr>
          <w:t>Vega-Lite: A Grammar of Interactive Graphics</w:t>
        </w:r>
        <w:r w:rsidRPr="00A314E1">
          <w:rPr>
            <w:rFonts w:ascii="Helvetica" w:eastAsia="Times New Roman" w:hAnsi="Helvetica" w:cs="Helvetica"/>
            <w:color w:val="000000"/>
            <w:sz w:val="24"/>
            <w:szCs w:val="24"/>
          </w:rPr>
          <w:br/>
          <w:t>Arvind Satyanarayan, Dominik Moritz, Kanit Wongsuphasawat, Jeffrey Heer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IEEE Transactions on Visualization and Computer Graphics</w:t>
        </w:r>
        <w:r w:rsidRPr="00A314E1">
          <w:rPr>
            <w:rFonts w:ascii="Helvetica" w:eastAsia="Times New Roman" w:hAnsi="Helvetica" w:cs="Helvetica"/>
            <w:color w:val="000000"/>
            <w:sz w:val="24"/>
            <w:szCs w:val="24"/>
          </w:rPr>
          <w:t> (2017-01) </w:t>
        </w:r>
      </w:ins>
      <w:hyperlink r:id="rId295" w:history="1">
        <w:r w:rsidRPr="00A314E1">
          <w:rPr>
            <w:rFonts w:ascii="Helvetica" w:eastAsia="Times New Roman" w:hAnsi="Helvetica" w:cs="Helvetica"/>
            <w:color w:val="2196F3"/>
            <w:sz w:val="24"/>
            <w:szCs w:val="24"/>
            <w:u w:val="single"/>
          </w:rPr>
          <w:t>https://doi.org/f92f32</w:t>
        </w:r>
      </w:hyperlink>
      <w:ins w:id="615" w:author="Gitter, Tony" w:date="2019-04-12T14:36:00Z">
        <w:r w:rsidRPr="00A314E1">
          <w:rPr>
            <w:rFonts w:ascii="Helvetica" w:eastAsia="Times New Roman" w:hAnsi="Helvetica" w:cs="Helvetica"/>
            <w:color w:val="000000"/>
            <w:sz w:val="24"/>
            <w:szCs w:val="24"/>
          </w:rPr>
          <w:br/>
          <w:t>DOI: </w:t>
        </w:r>
      </w:ins>
      <w:hyperlink r:id="rId296" w:history="1">
        <w:r w:rsidRPr="00A314E1">
          <w:rPr>
            <w:rFonts w:ascii="Helvetica" w:eastAsia="Times New Roman" w:hAnsi="Helvetica" w:cs="Helvetica"/>
            <w:color w:val="2196F3"/>
            <w:sz w:val="24"/>
            <w:szCs w:val="24"/>
            <w:u w:val="single"/>
          </w:rPr>
          <w:t>10.1109/tvcg.2016.2599030</w:t>
        </w:r>
      </w:hyperlink>
      <w:ins w:id="616" w:author="Gitter, Tony" w:date="2019-04-12T14:36:00Z">
        <w:r w:rsidRPr="00A314E1">
          <w:rPr>
            <w:rFonts w:ascii="Helvetica" w:eastAsia="Times New Roman" w:hAnsi="Helvetica" w:cs="Helvetica"/>
            <w:color w:val="000000"/>
            <w:sz w:val="24"/>
            <w:szCs w:val="24"/>
          </w:rPr>
          <w:t> · PMID: </w:t>
        </w:r>
      </w:ins>
      <w:hyperlink r:id="rId297" w:history="1">
        <w:r w:rsidRPr="00A314E1">
          <w:rPr>
            <w:rFonts w:ascii="Helvetica" w:eastAsia="Times New Roman" w:hAnsi="Helvetica" w:cs="Helvetica"/>
            <w:color w:val="2196F3"/>
            <w:sz w:val="24"/>
            <w:szCs w:val="24"/>
            <w:u w:val="single"/>
          </w:rPr>
          <w:t>27875150</w:t>
        </w:r>
      </w:hyperlink>
      <w:del w:id="617" w:author="Gitter, Tony" w:date="2019-04-12T14:36:00Z">
        <w:r w:rsidR="00074B23" w:rsidRPr="00074B23">
          <w:rPr>
            <w:rFonts w:ascii="Helvetica" w:eastAsia="Times New Roman" w:hAnsi="Helvetica" w:cs="Helvetica"/>
            <w:color w:val="000000"/>
            <w:sz w:val="21"/>
            <w:szCs w:val="21"/>
          </w:rPr>
          <w:delText>22</w:delText>
        </w:r>
      </w:del>
    </w:p>
    <w:p w14:paraId="008EF08A" w14:textId="498BD216" w:rsidR="00A314E1" w:rsidRPr="00A314E1" w:rsidRDefault="00A314E1" w:rsidP="00A314E1">
      <w:pPr>
        <w:spacing w:before="300" w:after="300" w:line="240" w:lineRule="auto"/>
        <w:rPr>
          <w:rFonts w:ascii="Helvetica" w:eastAsia="Times New Roman" w:hAnsi="Helvetica" w:cs="Helvetica"/>
          <w:color w:val="000000"/>
          <w:sz w:val="24"/>
          <w:szCs w:val="24"/>
        </w:rPr>
      </w:pPr>
      <w:ins w:id="618" w:author="Gitter, Tony" w:date="2019-04-12T14:36:00Z">
        <w:r w:rsidRPr="00A314E1">
          <w:rPr>
            <w:rFonts w:ascii="Helvetica" w:eastAsia="Times New Roman" w:hAnsi="Helvetica" w:cs="Helvetica"/>
            <w:color w:val="000000"/>
            <w:sz w:val="24"/>
            <w:szCs w:val="24"/>
          </w:rPr>
          <w:t>30</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Collaborative software development made easy</w:t>
      </w:r>
      <w:r w:rsidRPr="00A314E1">
        <w:rPr>
          <w:rFonts w:ascii="Helvetica" w:eastAsia="Times New Roman" w:hAnsi="Helvetica" w:cs="Helvetica"/>
          <w:color w:val="000000"/>
          <w:sz w:val="24"/>
          <w:szCs w:val="24"/>
        </w:rPr>
        <w:br/>
        <w:t>Andrew Silver</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(2017-10</w:t>
      </w:r>
      <w:del w:id="619" w:author="Gitter, Tony" w:date="2019-04-12T14:36:00Z">
        <w:r w:rsidR="00074B23" w:rsidRPr="00074B23">
          <w:rPr>
            <w:rFonts w:ascii="Helvetica" w:eastAsia="Times New Roman" w:hAnsi="Helvetica" w:cs="Helvetica"/>
            <w:color w:val="000000"/>
            <w:sz w:val="21"/>
            <w:szCs w:val="21"/>
          </w:rPr>
          <w:delText>-04</w:delText>
        </w:r>
      </w:del>
      <w:r w:rsidRPr="00A314E1">
        <w:rPr>
          <w:rFonts w:ascii="Helvetica" w:eastAsia="Times New Roman" w:hAnsi="Helvetica" w:cs="Helvetica"/>
          <w:color w:val="000000"/>
          <w:sz w:val="24"/>
          <w:szCs w:val="24"/>
        </w:rPr>
        <w:t>) </w:t>
      </w:r>
      <w:hyperlink r:id="rId298" w:history="1">
        <w:r w:rsidRPr="00A314E1">
          <w:rPr>
            <w:rFonts w:ascii="Helvetica" w:eastAsia="Times New Roman" w:hAnsi="Helvetica" w:cs="Helvetica"/>
            <w:color w:val="2196F3"/>
            <w:sz w:val="24"/>
            <w:szCs w:val="24"/>
            <w:u w:val="single"/>
          </w:rPr>
          <w:t>https://doi.org/cdvr</w:t>
        </w:r>
      </w:hyperlink>
      <w:ins w:id="620" w:author="Gitter, Tony" w:date="2019-04-12T14:36:00Z">
        <w:r w:rsidRPr="00A314E1">
          <w:rPr>
            <w:rFonts w:ascii="Helvetica" w:eastAsia="Times New Roman" w:hAnsi="Helvetica" w:cs="Helvetica"/>
            <w:color w:val="000000"/>
            <w:sz w:val="24"/>
            <w:szCs w:val="24"/>
          </w:rPr>
          <w:br/>
          <w:t>DOI: </w:t>
        </w:r>
      </w:ins>
      <w:hyperlink r:id="rId299" w:history="1">
        <w:r w:rsidRPr="00A314E1">
          <w:rPr>
            <w:rFonts w:ascii="Helvetica" w:eastAsia="Times New Roman" w:hAnsi="Helvetica" w:cs="Helvetica"/>
            <w:color w:val="2196F3"/>
            <w:sz w:val="24"/>
            <w:szCs w:val="24"/>
            <w:u w:val="single"/>
          </w:rPr>
          <w:t>10.1038/550143a</w:t>
        </w:r>
      </w:hyperlink>
      <w:ins w:id="621" w:author="Gitter, Tony" w:date="2019-04-12T14:36:00Z">
        <w:r w:rsidRPr="00A314E1">
          <w:rPr>
            <w:rFonts w:ascii="Helvetica" w:eastAsia="Times New Roman" w:hAnsi="Helvetica" w:cs="Helvetica"/>
            <w:color w:val="000000"/>
            <w:sz w:val="24"/>
            <w:szCs w:val="24"/>
          </w:rPr>
          <w:t> · PMID: </w:t>
        </w:r>
      </w:ins>
      <w:hyperlink r:id="rId300" w:history="1">
        <w:r w:rsidRPr="00A314E1">
          <w:rPr>
            <w:rFonts w:ascii="Helvetica" w:eastAsia="Times New Roman" w:hAnsi="Helvetica" w:cs="Helvetica"/>
            <w:color w:val="2196F3"/>
            <w:sz w:val="24"/>
            <w:szCs w:val="24"/>
            <w:u w:val="single"/>
          </w:rPr>
          <w:t>28980652</w:t>
        </w:r>
      </w:hyperlink>
    </w:p>
    <w:p w14:paraId="06AE9C8D" w14:textId="14077454" w:rsidR="00A314E1" w:rsidRPr="00A314E1" w:rsidRDefault="00074B23" w:rsidP="00A314E1">
      <w:pPr>
        <w:spacing w:before="300" w:after="300" w:line="240" w:lineRule="auto"/>
        <w:rPr>
          <w:rFonts w:ascii="Helvetica" w:eastAsia="Times New Roman" w:hAnsi="Helvetica" w:cs="Helvetica"/>
          <w:color w:val="000000"/>
          <w:sz w:val="24"/>
          <w:szCs w:val="24"/>
        </w:rPr>
      </w:pPr>
      <w:del w:id="622" w:author="Gitter, Tony" w:date="2019-04-12T14:36:00Z">
        <w:r w:rsidRPr="00074B23">
          <w:rPr>
            <w:rFonts w:ascii="Helvetica" w:eastAsia="Times New Roman" w:hAnsi="Helvetica" w:cs="Helvetica"/>
            <w:color w:val="000000"/>
            <w:sz w:val="21"/>
            <w:szCs w:val="21"/>
          </w:rPr>
          <w:delText>23</w:delText>
        </w:r>
      </w:del>
      <w:ins w:id="623" w:author="Gitter, Tony" w:date="2019-04-12T14:36:00Z">
        <w:r w:rsidR="00A314E1" w:rsidRPr="00A314E1">
          <w:rPr>
            <w:rFonts w:ascii="Helvetica" w:eastAsia="Times New Roman" w:hAnsi="Helvetica" w:cs="Helvetica"/>
            <w:color w:val="000000"/>
            <w:sz w:val="24"/>
            <w:szCs w:val="24"/>
          </w:rPr>
          <w:t>31</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Reproducibility of computational workflows is automated using continuous analysis</w:t>
      </w:r>
      <w:r w:rsidR="00A314E1" w:rsidRPr="00A314E1">
        <w:rPr>
          <w:rFonts w:ascii="Helvetica" w:eastAsia="Times New Roman" w:hAnsi="Helvetica" w:cs="Helvetica"/>
          <w:color w:val="000000"/>
          <w:sz w:val="24"/>
          <w:szCs w:val="24"/>
        </w:rPr>
        <w:br/>
        <w:t>Brett K Beaulieu-Jones, Casey S Greene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Nature Biotechnology</w:t>
      </w:r>
      <w:r w:rsidR="00A314E1" w:rsidRPr="00A314E1">
        <w:rPr>
          <w:rFonts w:ascii="Helvetica" w:eastAsia="Times New Roman" w:hAnsi="Helvetica" w:cs="Helvetica"/>
          <w:color w:val="000000"/>
          <w:sz w:val="24"/>
          <w:szCs w:val="24"/>
        </w:rPr>
        <w:t> (2017-03-13) </w:t>
      </w:r>
      <w:hyperlink r:id="rId301" w:history="1">
        <w:r w:rsidR="00A314E1" w:rsidRPr="00A314E1">
          <w:rPr>
            <w:rFonts w:ascii="Helvetica" w:eastAsia="Times New Roman" w:hAnsi="Helvetica" w:cs="Helvetica"/>
            <w:color w:val="2196F3"/>
            <w:sz w:val="24"/>
            <w:szCs w:val="24"/>
            <w:u w:val="single"/>
          </w:rPr>
          <w:t>https://doi.org/f9ttx6</w:t>
        </w:r>
      </w:hyperlink>
      <w:ins w:id="624" w:author="Gitter, Tony" w:date="2019-04-12T14:36:00Z">
        <w:r w:rsidR="00A314E1" w:rsidRPr="00A314E1">
          <w:rPr>
            <w:rFonts w:ascii="Helvetica" w:eastAsia="Times New Roman" w:hAnsi="Helvetica" w:cs="Helvetica"/>
            <w:color w:val="000000"/>
            <w:sz w:val="24"/>
            <w:szCs w:val="24"/>
          </w:rPr>
          <w:br/>
          <w:t>DOI: </w:t>
        </w:r>
      </w:ins>
      <w:hyperlink r:id="rId302" w:history="1">
        <w:r w:rsidR="00A314E1" w:rsidRPr="00A314E1">
          <w:rPr>
            <w:rFonts w:ascii="Helvetica" w:eastAsia="Times New Roman" w:hAnsi="Helvetica" w:cs="Helvetica"/>
            <w:color w:val="2196F3"/>
            <w:sz w:val="24"/>
            <w:szCs w:val="24"/>
            <w:u w:val="single"/>
          </w:rPr>
          <w:t>10.1038/nbt.3780</w:t>
        </w:r>
      </w:hyperlink>
      <w:ins w:id="625" w:author="Gitter, Tony" w:date="2019-04-12T14:36:00Z">
        <w:r w:rsidR="00A314E1" w:rsidRPr="00A314E1">
          <w:rPr>
            <w:rFonts w:ascii="Helvetica" w:eastAsia="Times New Roman" w:hAnsi="Helvetica" w:cs="Helvetica"/>
            <w:color w:val="000000"/>
            <w:sz w:val="24"/>
            <w:szCs w:val="24"/>
          </w:rPr>
          <w:t> · PMID: </w:t>
        </w:r>
      </w:ins>
      <w:hyperlink r:id="rId303" w:history="1">
        <w:r w:rsidR="00A314E1" w:rsidRPr="00A314E1">
          <w:rPr>
            <w:rFonts w:ascii="Helvetica" w:eastAsia="Times New Roman" w:hAnsi="Helvetica" w:cs="Helvetica"/>
            <w:color w:val="2196F3"/>
            <w:sz w:val="24"/>
            <w:szCs w:val="24"/>
            <w:u w:val="single"/>
          </w:rPr>
          <w:t>28288103</w:t>
        </w:r>
      </w:hyperlink>
      <w:ins w:id="626" w:author="Gitter, Tony" w:date="2019-04-12T14:36:00Z">
        <w:r w:rsidR="00A314E1" w:rsidRPr="00A314E1">
          <w:rPr>
            <w:rFonts w:ascii="Helvetica" w:eastAsia="Times New Roman" w:hAnsi="Helvetica" w:cs="Helvetica"/>
            <w:color w:val="000000"/>
            <w:sz w:val="24"/>
            <w:szCs w:val="24"/>
          </w:rPr>
          <w:t> · PMCID: </w:t>
        </w:r>
      </w:ins>
      <w:hyperlink r:id="rId304" w:history="1">
        <w:r w:rsidR="00A314E1" w:rsidRPr="00A314E1">
          <w:rPr>
            <w:rFonts w:ascii="Helvetica" w:eastAsia="Times New Roman" w:hAnsi="Helvetica" w:cs="Helvetica"/>
            <w:color w:val="2196F3"/>
            <w:sz w:val="24"/>
            <w:szCs w:val="24"/>
            <w:u w:val="single"/>
          </w:rPr>
          <w:t>PMC6103790</w:t>
        </w:r>
      </w:hyperlink>
    </w:p>
    <w:p w14:paraId="73B88C76" w14:textId="7EA76D8C" w:rsidR="00A314E1" w:rsidRPr="00A314E1" w:rsidRDefault="00074B23" w:rsidP="00A314E1">
      <w:pPr>
        <w:spacing w:before="300" w:after="300" w:line="240" w:lineRule="auto"/>
        <w:rPr>
          <w:rFonts w:ascii="Helvetica" w:eastAsia="Times New Roman" w:hAnsi="Helvetica" w:cs="Helvetica"/>
          <w:color w:val="000000"/>
          <w:sz w:val="24"/>
          <w:szCs w:val="24"/>
        </w:rPr>
      </w:pPr>
      <w:del w:id="627" w:author="Gitter, Tony" w:date="2019-04-12T14:36:00Z">
        <w:r w:rsidRPr="00074B23">
          <w:rPr>
            <w:rFonts w:ascii="Helvetica" w:eastAsia="Times New Roman" w:hAnsi="Helvetica" w:cs="Helvetica"/>
            <w:color w:val="000000"/>
            <w:sz w:val="21"/>
            <w:szCs w:val="21"/>
          </w:rPr>
          <w:delText>24</w:delText>
        </w:r>
      </w:del>
      <w:ins w:id="628" w:author="Gitter, Tony" w:date="2019-04-12T14:36:00Z">
        <w:r w:rsidR="00A314E1" w:rsidRPr="00A314E1">
          <w:rPr>
            <w:rFonts w:ascii="Helvetica" w:eastAsia="Times New Roman" w:hAnsi="Helvetica" w:cs="Helvetica"/>
            <w:color w:val="000000"/>
            <w:sz w:val="24"/>
            <w:szCs w:val="24"/>
          </w:rPr>
          <w:t>32</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Developing a modern data workflow for evolving data</w:t>
      </w:r>
      <w:r w:rsidR="00A314E1" w:rsidRPr="00A314E1">
        <w:rPr>
          <w:rFonts w:ascii="Helvetica" w:eastAsia="Times New Roman" w:hAnsi="Helvetica" w:cs="Helvetica"/>
          <w:color w:val="000000"/>
          <w:sz w:val="24"/>
          <w:szCs w:val="24"/>
        </w:rPr>
        <w:br/>
        <w:t>Glenda M Yenni, Erica M Christensen, Ellen K Bledsoe, Sarah R Supp, Renata M Diaz, Ethan P White, SK Morgan Ernest</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Cold Spring Harbor Laboratory</w:t>
      </w:r>
      <w:r w:rsidR="00A314E1" w:rsidRPr="00A314E1">
        <w:rPr>
          <w:rFonts w:ascii="Helvetica" w:eastAsia="Times New Roman" w:hAnsi="Helvetica" w:cs="Helvetica"/>
          <w:color w:val="000000"/>
          <w:sz w:val="24"/>
          <w:szCs w:val="24"/>
        </w:rPr>
        <w:t> (2018-06-12) </w:t>
      </w:r>
      <w:hyperlink r:id="rId305" w:history="1">
        <w:r w:rsidR="00A314E1" w:rsidRPr="00A314E1">
          <w:rPr>
            <w:rFonts w:ascii="Helvetica" w:eastAsia="Times New Roman" w:hAnsi="Helvetica" w:cs="Helvetica"/>
            <w:color w:val="2196F3"/>
            <w:sz w:val="24"/>
            <w:szCs w:val="24"/>
            <w:u w:val="single"/>
          </w:rPr>
          <w:t>https://doi.org/gdqbzn</w:t>
        </w:r>
      </w:hyperlink>
      <w:ins w:id="629"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"https://doi.org/10.1101/344804" </w:instrText>
      </w:r>
      <w:r w:rsidR="00A314E1" w:rsidRPr="00A314E1">
        <w:rPr>
          <w:rFonts w:ascii="Helvetica" w:eastAsia="Times New Roman" w:hAnsi="Helvetica" w:cs="Helvetica"/>
          <w:color w:val="000000"/>
          <w:sz w:val="24"/>
          <w:szCs w:val="24"/>
        </w:rPr>
        <w:fldChar w:fldCharType="separate"/>
      </w:r>
      <w:del w:id="630"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10.1101/344804</w:t>
      </w:r>
      <w:r w:rsidR="00A314E1" w:rsidRPr="00A314E1">
        <w:rPr>
          <w:rFonts w:ascii="Helvetica" w:eastAsia="Times New Roman" w:hAnsi="Helvetica" w:cs="Helvetica"/>
          <w:color w:val="000000"/>
          <w:sz w:val="24"/>
          <w:szCs w:val="24"/>
        </w:rPr>
        <w:fldChar w:fldCharType="end"/>
      </w:r>
    </w:p>
    <w:p w14:paraId="09F17BE6" w14:textId="78229F00" w:rsidR="00A314E1" w:rsidRPr="00A314E1" w:rsidRDefault="00074B23" w:rsidP="00A314E1">
      <w:pPr>
        <w:spacing w:before="300" w:after="300" w:line="240" w:lineRule="auto"/>
        <w:rPr>
          <w:rFonts w:ascii="Helvetica" w:eastAsia="Times New Roman" w:hAnsi="Helvetica" w:cs="Helvetica"/>
          <w:color w:val="000000"/>
          <w:sz w:val="24"/>
          <w:szCs w:val="24"/>
        </w:rPr>
      </w:pPr>
      <w:del w:id="631" w:author="Gitter, Tony" w:date="2019-04-12T14:36:00Z">
        <w:r w:rsidRPr="00074B23">
          <w:rPr>
            <w:rFonts w:ascii="Helvetica" w:eastAsia="Times New Roman" w:hAnsi="Helvetica" w:cs="Helvetica"/>
            <w:color w:val="000000"/>
            <w:sz w:val="21"/>
            <w:szCs w:val="21"/>
          </w:rPr>
          <w:lastRenderedPageBreak/>
          <w:delText>25</w:delText>
        </w:r>
      </w:del>
      <w:ins w:id="632" w:author="Gitter, Tony" w:date="2019-04-12T14:36:00Z">
        <w:r w:rsidR="00A314E1" w:rsidRPr="00A314E1">
          <w:rPr>
            <w:rFonts w:ascii="Helvetica" w:eastAsia="Times New Roman" w:hAnsi="Helvetica" w:cs="Helvetica"/>
            <w:color w:val="000000"/>
            <w:sz w:val="24"/>
            <w:szCs w:val="24"/>
          </w:rPr>
          <w:t>33</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Priority of discovery in the life sciences</w:t>
      </w:r>
      <w:r w:rsidR="00A314E1" w:rsidRPr="00A314E1">
        <w:rPr>
          <w:rFonts w:ascii="Helvetica" w:eastAsia="Times New Roman" w:hAnsi="Helvetica" w:cs="Helvetica"/>
          <w:color w:val="000000"/>
          <w:sz w:val="24"/>
          <w:szCs w:val="24"/>
        </w:rPr>
        <w:br/>
        <w:t>Ronald D Vale, Anthony A Hyman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eLife</w:t>
      </w:r>
      <w:r w:rsidR="00A314E1" w:rsidRPr="00A314E1">
        <w:rPr>
          <w:rFonts w:ascii="Helvetica" w:eastAsia="Times New Roman" w:hAnsi="Helvetica" w:cs="Helvetica"/>
          <w:color w:val="000000"/>
          <w:sz w:val="24"/>
          <w:szCs w:val="24"/>
        </w:rPr>
        <w:t> (2016-06-16) </w:t>
      </w:r>
      <w:hyperlink r:id="rId306" w:history="1">
        <w:r w:rsidR="00A314E1" w:rsidRPr="00A314E1">
          <w:rPr>
            <w:rFonts w:ascii="Helvetica" w:eastAsia="Times New Roman" w:hAnsi="Helvetica" w:cs="Helvetica"/>
            <w:color w:val="2196F3"/>
            <w:sz w:val="24"/>
            <w:szCs w:val="24"/>
            <w:u w:val="single"/>
          </w:rPr>
          <w:t>https://doi.org/gcx6gx</w:t>
        </w:r>
      </w:hyperlink>
      <w:ins w:id="633" w:author="Gitter, Tony" w:date="2019-04-12T14:36:00Z">
        <w:r w:rsidR="00A314E1" w:rsidRPr="00A314E1">
          <w:rPr>
            <w:rFonts w:ascii="Helvetica" w:eastAsia="Times New Roman" w:hAnsi="Helvetica" w:cs="Helvetica"/>
            <w:color w:val="000000"/>
            <w:sz w:val="24"/>
            <w:szCs w:val="24"/>
          </w:rPr>
          <w:br/>
          <w:t>DOI: </w:t>
        </w:r>
      </w:ins>
      <w:hyperlink r:id="rId307" w:history="1">
        <w:r w:rsidR="00A314E1" w:rsidRPr="00A314E1">
          <w:rPr>
            <w:rFonts w:ascii="Helvetica" w:eastAsia="Times New Roman" w:hAnsi="Helvetica" w:cs="Helvetica"/>
            <w:color w:val="2196F3"/>
            <w:sz w:val="24"/>
            <w:szCs w:val="24"/>
            <w:u w:val="single"/>
          </w:rPr>
          <w:t>10.7554/elife.16931</w:t>
        </w:r>
      </w:hyperlink>
      <w:ins w:id="634" w:author="Gitter, Tony" w:date="2019-04-12T14:36:00Z">
        <w:r w:rsidR="00A314E1" w:rsidRPr="00A314E1">
          <w:rPr>
            <w:rFonts w:ascii="Helvetica" w:eastAsia="Times New Roman" w:hAnsi="Helvetica" w:cs="Helvetica"/>
            <w:color w:val="000000"/>
            <w:sz w:val="24"/>
            <w:szCs w:val="24"/>
          </w:rPr>
          <w:t> · PMID: </w:t>
        </w:r>
      </w:ins>
      <w:hyperlink r:id="rId308" w:history="1">
        <w:r w:rsidR="00A314E1" w:rsidRPr="00A314E1">
          <w:rPr>
            <w:rFonts w:ascii="Helvetica" w:eastAsia="Times New Roman" w:hAnsi="Helvetica" w:cs="Helvetica"/>
            <w:color w:val="2196F3"/>
            <w:sz w:val="24"/>
            <w:szCs w:val="24"/>
            <w:u w:val="single"/>
          </w:rPr>
          <w:t>27310529</w:t>
        </w:r>
      </w:hyperlink>
      <w:ins w:id="635" w:author="Gitter, Tony" w:date="2019-04-12T14:36:00Z">
        <w:r w:rsidR="00A314E1" w:rsidRPr="00A314E1">
          <w:rPr>
            <w:rFonts w:ascii="Helvetica" w:eastAsia="Times New Roman" w:hAnsi="Helvetica" w:cs="Helvetica"/>
            <w:color w:val="000000"/>
            <w:sz w:val="24"/>
            <w:szCs w:val="24"/>
          </w:rPr>
          <w:t> · PMCID: </w:t>
        </w:r>
      </w:ins>
      <w:hyperlink r:id="rId309" w:history="1">
        <w:r w:rsidR="00A314E1" w:rsidRPr="00A314E1">
          <w:rPr>
            <w:rFonts w:ascii="Helvetica" w:eastAsia="Times New Roman" w:hAnsi="Helvetica" w:cs="Helvetica"/>
            <w:color w:val="2196F3"/>
            <w:sz w:val="24"/>
            <w:szCs w:val="24"/>
            <w:u w:val="single"/>
          </w:rPr>
          <w:t>PMC4911212</w:t>
        </w:r>
      </w:hyperlink>
    </w:p>
    <w:p w14:paraId="102AED84" w14:textId="633AA8AD" w:rsidR="00A314E1" w:rsidRPr="00A314E1" w:rsidRDefault="00074B23" w:rsidP="00A314E1">
      <w:pPr>
        <w:spacing w:before="300" w:after="300" w:line="240" w:lineRule="auto"/>
        <w:rPr>
          <w:rFonts w:ascii="Helvetica" w:eastAsia="Times New Roman" w:hAnsi="Helvetica" w:cs="Helvetica"/>
          <w:color w:val="000000"/>
          <w:sz w:val="24"/>
          <w:szCs w:val="24"/>
        </w:rPr>
      </w:pPr>
      <w:del w:id="636" w:author="Gitter, Tony" w:date="2019-04-12T14:36:00Z">
        <w:r w:rsidRPr="00074B23">
          <w:rPr>
            <w:rFonts w:ascii="Helvetica" w:eastAsia="Times New Roman" w:hAnsi="Helvetica" w:cs="Helvetica"/>
            <w:color w:val="000000"/>
            <w:sz w:val="21"/>
            <w:szCs w:val="21"/>
          </w:rPr>
          <w:delText>26. </w:delText>
        </w:r>
        <w:r w:rsidRPr="00074B23">
          <w:rPr>
            <w:rFonts w:ascii="Helvetica" w:eastAsia="Times New Roman" w:hAnsi="Helvetica" w:cs="Helvetica"/>
            <w:b/>
            <w:bCs/>
            <w:color w:val="000000"/>
            <w:sz w:val="21"/>
            <w:szCs w:val="21"/>
          </w:rPr>
          <w:delText xml:space="preserve">The Grey Literature — </w:delText>
        </w:r>
      </w:del>
      <w:ins w:id="637" w:author="Gitter, Tony" w:date="2019-04-12T14:36:00Z">
        <w:r w:rsidR="00A314E1" w:rsidRPr="00A314E1">
          <w:rPr>
            <w:rFonts w:ascii="Helvetica" w:eastAsia="Times New Roman" w:hAnsi="Helvetica" w:cs="Helvetica"/>
            <w:color w:val="000000"/>
            <w:sz w:val="24"/>
            <w:szCs w:val="24"/>
          </w:rPr>
          <w:t>34. </w:t>
        </w:r>
      </w:ins>
      <w:r w:rsidR="00A314E1" w:rsidRPr="00A314E1">
        <w:rPr>
          <w:rFonts w:ascii="Helvetica" w:eastAsia="Times New Roman" w:hAnsi="Helvetica" w:cs="Helvetica"/>
          <w:b/>
          <w:bCs/>
          <w:color w:val="000000"/>
          <w:sz w:val="24"/>
          <w:szCs w:val="24"/>
        </w:rPr>
        <w:t>Proof of prespecified endpoints in medical research with the bitcoin blockchain</w:t>
      </w:r>
      <w:r w:rsidR="00A314E1" w:rsidRPr="00A314E1">
        <w:rPr>
          <w:rFonts w:ascii="Helvetica" w:eastAsia="Times New Roman" w:hAnsi="Helvetica" w:cs="Helvetica"/>
          <w:color w:val="000000"/>
          <w:sz w:val="24"/>
          <w:szCs w:val="24"/>
        </w:rPr>
        <w:br/>
        <w:t>Benjamin Gregory Carlisle</w:t>
      </w:r>
      <w:r w:rsidR="00A314E1" w:rsidRPr="00A314E1">
        <w:rPr>
          <w:rFonts w:ascii="Helvetica" w:eastAsia="Times New Roman" w:hAnsi="Helvetica" w:cs="Helvetica"/>
          <w:color w:val="000000"/>
          <w:sz w:val="24"/>
          <w:szCs w:val="24"/>
        </w:rPr>
        <w:br/>
      </w:r>
      <w:ins w:id="638" w:author="Gitter, Tony" w:date="2019-04-12T14:36:00Z">
        <w:r w:rsidR="00A314E1" w:rsidRPr="00A314E1">
          <w:rPr>
            <w:rFonts w:ascii="Helvetica" w:eastAsia="Times New Roman" w:hAnsi="Helvetica" w:cs="Helvetica"/>
            <w:i/>
            <w:iCs/>
            <w:color w:val="000000"/>
            <w:sz w:val="24"/>
            <w:szCs w:val="24"/>
          </w:rPr>
          <w:t>The Grey Literature</w:t>
        </w:r>
        <w:r w:rsidR="00A314E1" w:rsidRPr="00A314E1">
          <w:rPr>
            <w:rFonts w:ascii="Helvetica" w:eastAsia="Times New Roman" w:hAnsi="Helvetica" w:cs="Helvetica"/>
            <w:color w:val="000000"/>
            <w:sz w:val="24"/>
            <w:szCs w:val="24"/>
          </w:rPr>
          <w:t> </w:t>
        </w:r>
      </w:ins>
      <w:r w:rsidR="00A314E1" w:rsidRPr="00A314E1">
        <w:rPr>
          <w:rFonts w:ascii="Helvetica" w:eastAsia="Times New Roman" w:hAnsi="Helvetica" w:cs="Helvetica"/>
          <w:color w:val="000000"/>
          <w:sz w:val="24"/>
          <w:szCs w:val="24"/>
        </w:rPr>
        <w:t>(2014-08-25) </w:t>
      </w:r>
      <w:hyperlink r:id="rId310" w:history="1">
        <w:r w:rsidR="00A314E1" w:rsidRPr="00A314E1">
          <w:rPr>
            <w:rFonts w:ascii="Helvetica" w:eastAsia="Times New Roman" w:hAnsi="Helvetica" w:cs="Helvetica"/>
            <w:color w:val="2196F3"/>
            <w:sz w:val="24"/>
            <w:szCs w:val="24"/>
            <w:u w:val="single"/>
          </w:rPr>
          <w:t>https://www.bgcarlisle.com/blog/2014/08/25/proof-of-prespecified-endpoints-in-medical-research-with-the-bitcoin-blockchain/</w:t>
        </w:r>
      </w:hyperlink>
    </w:p>
    <w:p w14:paraId="59E694F4" w14:textId="5C65E16B" w:rsidR="00A314E1" w:rsidRPr="00A314E1" w:rsidRDefault="00074B23" w:rsidP="00A314E1">
      <w:pPr>
        <w:spacing w:before="300" w:after="300" w:line="240" w:lineRule="auto"/>
        <w:rPr>
          <w:rFonts w:ascii="Helvetica" w:eastAsia="Times New Roman" w:hAnsi="Helvetica" w:cs="Helvetica"/>
          <w:color w:val="000000"/>
          <w:sz w:val="24"/>
          <w:szCs w:val="24"/>
        </w:rPr>
      </w:pPr>
      <w:del w:id="639" w:author="Gitter, Tony" w:date="2019-04-12T14:36:00Z">
        <w:r w:rsidRPr="00074B23">
          <w:rPr>
            <w:rFonts w:ascii="Helvetica" w:eastAsia="Times New Roman" w:hAnsi="Helvetica" w:cs="Helvetica"/>
            <w:color w:val="000000"/>
            <w:sz w:val="21"/>
            <w:szCs w:val="21"/>
          </w:rPr>
          <w:delText>27</w:delText>
        </w:r>
      </w:del>
      <w:ins w:id="640" w:author="Gitter, Tony" w:date="2019-04-12T14:36:00Z">
        <w:r w:rsidR="00A314E1" w:rsidRPr="00A314E1">
          <w:rPr>
            <w:rFonts w:ascii="Helvetica" w:eastAsia="Times New Roman" w:hAnsi="Helvetica" w:cs="Helvetica"/>
            <w:color w:val="000000"/>
            <w:sz w:val="24"/>
            <w:szCs w:val="24"/>
          </w:rPr>
          <w:t>35</w:t>
        </w:r>
      </w:ins>
      <w:r w:rsidR="00A314E1" w:rsidRPr="00A314E1">
        <w:rPr>
          <w:rFonts w:ascii="Helvetica" w:eastAsia="Times New Roman" w:hAnsi="Helvetica" w:cs="Helvetica"/>
          <w:color w:val="000000"/>
          <w:sz w:val="24"/>
          <w:szCs w:val="24"/>
        </w:rPr>
        <w:t>. </w:t>
      </w:r>
      <w:proofErr w:type="gramStart"/>
      <w:r w:rsidR="00A314E1" w:rsidRPr="00A314E1">
        <w:rPr>
          <w:rFonts w:ascii="Helvetica" w:eastAsia="Times New Roman" w:hAnsi="Helvetica" w:cs="Helvetica"/>
          <w:b/>
          <w:bCs/>
          <w:color w:val="000000"/>
          <w:sz w:val="24"/>
          <w:szCs w:val="24"/>
        </w:rPr>
        <w:t>The</w:t>
      </w:r>
      <w:proofErr w:type="gramEnd"/>
      <w:r w:rsidR="00A314E1" w:rsidRPr="00A314E1">
        <w:rPr>
          <w:rFonts w:ascii="Helvetica" w:eastAsia="Times New Roman" w:hAnsi="Helvetica" w:cs="Helvetica"/>
          <w:b/>
          <w:bCs/>
          <w:color w:val="000000"/>
          <w:sz w:val="24"/>
          <w:szCs w:val="24"/>
        </w:rPr>
        <w:t xml:space="preserve"> most interesting case of scientific irreproducibility?</w:t>
      </w:r>
      <w:r w:rsidR="00A314E1" w:rsidRPr="00A314E1">
        <w:rPr>
          <w:rFonts w:ascii="Helvetica" w:eastAsia="Times New Roman" w:hAnsi="Helvetica" w:cs="Helvetica"/>
          <w:color w:val="000000"/>
          <w:sz w:val="24"/>
          <w:szCs w:val="24"/>
        </w:rPr>
        <w:br/>
        <w:t>Daniel Himmelstein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Satoshi Village</w:t>
      </w:r>
      <w:r w:rsidR="00A314E1" w:rsidRPr="00A314E1">
        <w:rPr>
          <w:rFonts w:ascii="Helvetica" w:eastAsia="Times New Roman" w:hAnsi="Helvetica" w:cs="Helvetica"/>
          <w:color w:val="000000"/>
          <w:sz w:val="24"/>
          <w:szCs w:val="24"/>
        </w:rPr>
        <w:t> (2017-03-08) </w:t>
      </w:r>
      <w:hyperlink r:id="rId311" w:history="1">
        <w:r w:rsidR="00A314E1" w:rsidRPr="00A314E1">
          <w:rPr>
            <w:rFonts w:ascii="Helvetica" w:eastAsia="Times New Roman" w:hAnsi="Helvetica" w:cs="Helvetica"/>
            <w:color w:val="2196F3"/>
            <w:sz w:val="24"/>
            <w:szCs w:val="24"/>
            <w:u w:val="single"/>
          </w:rPr>
          <w:t>https://blog.dhimmel.com/irreproducible-timestamps/</w:t>
        </w:r>
      </w:hyperlink>
    </w:p>
    <w:p w14:paraId="7DED30B9" w14:textId="4B85A747" w:rsidR="00A314E1" w:rsidRPr="00A314E1" w:rsidRDefault="00A314E1" w:rsidP="00A314E1">
      <w:pPr>
        <w:spacing w:before="300" w:after="300" w:line="240" w:lineRule="auto"/>
        <w:rPr>
          <w:ins w:id="641" w:author="Gitter, Tony" w:date="2019-04-12T14:36:00Z"/>
          <w:rFonts w:ascii="Helvetica" w:eastAsia="Times New Roman" w:hAnsi="Helvetica" w:cs="Helvetica"/>
          <w:color w:val="000000"/>
          <w:sz w:val="24"/>
          <w:szCs w:val="24"/>
        </w:rPr>
      </w:pPr>
      <w:ins w:id="642" w:author="Gitter, Tony" w:date="2019-04-12T14:36:00Z">
        <w:r w:rsidRPr="00A314E1">
          <w:rPr>
            <w:rFonts w:ascii="Helvetica" w:eastAsia="Times New Roman" w:hAnsi="Helvetica" w:cs="Helvetica"/>
            <w:color w:val="000000"/>
            <w:sz w:val="24"/>
            <w:szCs w:val="24"/>
          </w:rPr>
          <w:t>36. </w:t>
        </w:r>
        <w:r w:rsidRPr="00A314E1">
          <w:rPr>
            <w:rFonts w:ascii="Helvetica" w:eastAsia="Times New Roman" w:hAnsi="Helvetica" w:cs="Helvetica"/>
            <w:b/>
            <w:bCs/>
            <w:color w:val="000000"/>
            <w:sz w:val="24"/>
            <w:szCs w:val="24"/>
          </w:rPr>
          <w:t>Bitcoin for the biological literature</w:t>
        </w:r>
        <w:r w:rsidRPr="00A314E1">
          <w:rPr>
            <w:rFonts w:ascii="Helvetica" w:eastAsia="Times New Roman" w:hAnsi="Helvetica" w:cs="Helvetica"/>
            <w:color w:val="000000"/>
            <w:sz w:val="24"/>
            <w:szCs w:val="24"/>
          </w:rPr>
          <w:br/>
          <w:t>Douglas Heaven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(2019-02) </w:t>
        </w:r>
      </w:ins>
      <w:hyperlink r:id="rId312" w:history="1">
        <w:r w:rsidRPr="00A314E1">
          <w:rPr>
            <w:rFonts w:ascii="Helvetica" w:eastAsia="Times New Roman" w:hAnsi="Helvetica" w:cs="Helvetica"/>
            <w:color w:val="2196F3"/>
            <w:sz w:val="24"/>
            <w:szCs w:val="24"/>
            <w:u w:val="single"/>
          </w:rPr>
          <w:t>https://doi.org/gft5gp</w:t>
        </w:r>
      </w:hyperlink>
      <w:ins w:id="643" w:author="Gitter, Tony" w:date="2019-04-12T14:36:00Z">
        <w:r w:rsidRPr="00A314E1">
          <w:rPr>
            <w:rFonts w:ascii="Helvetica" w:eastAsia="Times New Roman" w:hAnsi="Helvetica" w:cs="Helvetica"/>
            <w:color w:val="000000"/>
            <w:sz w:val="24"/>
            <w:szCs w:val="24"/>
          </w:rPr>
          <w:br/>
          <w:t>DOI: </w:t>
        </w:r>
      </w:ins>
      <w:hyperlink r:id="rId313" w:history="1">
        <w:r w:rsidRPr="00A314E1">
          <w:rPr>
            <w:rFonts w:ascii="Helvetica" w:eastAsia="Times New Roman" w:hAnsi="Helvetica" w:cs="Helvetica"/>
            <w:color w:val="2196F3"/>
            <w:sz w:val="24"/>
            <w:szCs w:val="24"/>
            <w:u w:val="single"/>
          </w:rPr>
          <w:t>10.1038/d41586-019-00447-9</w:t>
        </w:r>
      </w:hyperlink>
      <w:ins w:id="644" w:author="Gitter, Tony" w:date="2019-04-12T14:36:00Z">
        <w:r w:rsidRPr="00A314E1">
          <w:rPr>
            <w:rFonts w:ascii="Helvetica" w:eastAsia="Times New Roman" w:hAnsi="Helvetica" w:cs="Helvetica"/>
            <w:color w:val="000000"/>
            <w:sz w:val="24"/>
            <w:szCs w:val="24"/>
          </w:rPr>
          <w:t> · PMID: </w:t>
        </w:r>
      </w:ins>
      <w:hyperlink r:id="rId314" w:history="1">
        <w:r w:rsidRPr="00A314E1">
          <w:rPr>
            <w:rFonts w:ascii="Helvetica" w:eastAsia="Times New Roman" w:hAnsi="Helvetica" w:cs="Helvetica"/>
            <w:color w:val="2196F3"/>
            <w:sz w:val="24"/>
            <w:szCs w:val="24"/>
            <w:u w:val="single"/>
          </w:rPr>
          <w:t>30718888</w:t>
        </w:r>
      </w:hyperlink>
      <w:del w:id="645" w:author="Gitter, Tony" w:date="2019-04-12T14:36:00Z">
        <w:r w:rsidR="00074B23" w:rsidRPr="00074B23">
          <w:rPr>
            <w:rFonts w:ascii="Helvetica" w:eastAsia="Times New Roman" w:hAnsi="Helvetica" w:cs="Helvetica"/>
            <w:color w:val="000000"/>
            <w:sz w:val="21"/>
            <w:szCs w:val="21"/>
          </w:rPr>
          <w:delText>28</w:delText>
        </w:r>
      </w:del>
    </w:p>
    <w:p w14:paraId="0F73327B" w14:textId="616F2DBA" w:rsidR="00A314E1" w:rsidRPr="00A314E1" w:rsidRDefault="00A314E1" w:rsidP="00A314E1">
      <w:pPr>
        <w:spacing w:before="300" w:after="300" w:line="240" w:lineRule="auto"/>
        <w:rPr>
          <w:rFonts w:ascii="Helvetica" w:eastAsia="Times New Roman" w:hAnsi="Helvetica" w:cs="Helvetica"/>
          <w:color w:val="000000"/>
          <w:sz w:val="24"/>
          <w:szCs w:val="24"/>
        </w:rPr>
      </w:pPr>
      <w:ins w:id="646" w:author="Gitter, Tony" w:date="2019-04-12T14:36:00Z">
        <w:r w:rsidRPr="00A314E1">
          <w:rPr>
            <w:rFonts w:ascii="Helvetica" w:eastAsia="Times New Roman" w:hAnsi="Helvetica" w:cs="Helvetica"/>
            <w:color w:val="000000"/>
            <w:sz w:val="24"/>
            <w:szCs w:val="24"/>
          </w:rPr>
          <w:t>37</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Bitcoin: A Peer-to-Peer Electronic Cash System</w:t>
      </w:r>
      <w:r w:rsidRPr="00A314E1">
        <w:rPr>
          <w:rFonts w:ascii="Helvetica" w:eastAsia="Times New Roman" w:hAnsi="Helvetica" w:cs="Helvetica"/>
          <w:color w:val="000000"/>
          <w:sz w:val="24"/>
          <w:szCs w:val="24"/>
        </w:rPr>
        <w:br/>
        <w:t xml:space="preserve">Satoshi </w:t>
      </w:r>
      <w:proofErr w:type="gramStart"/>
      <w:r w:rsidRPr="00A314E1">
        <w:rPr>
          <w:rFonts w:ascii="Helvetica" w:eastAsia="Times New Roman" w:hAnsi="Helvetica" w:cs="Helvetica"/>
          <w:color w:val="000000"/>
          <w:sz w:val="24"/>
          <w:szCs w:val="24"/>
        </w:rPr>
        <w:t>Nakamoto</w:t>
      </w:r>
      <w:proofErr w:type="gramEnd"/>
      <w:r w:rsidRPr="00A314E1">
        <w:rPr>
          <w:rFonts w:ascii="Helvetica" w:eastAsia="Times New Roman" w:hAnsi="Helvetica" w:cs="Helvetica"/>
          <w:color w:val="000000"/>
          <w:sz w:val="24"/>
          <w:szCs w:val="24"/>
        </w:rPr>
        <w:br/>
        <w:t>(</w:t>
      </w:r>
      <w:del w:id="647" w:author="Gitter, Tony" w:date="2019-04-12T14:36:00Z">
        <w:r w:rsidR="00074B23" w:rsidRPr="00074B23">
          <w:rPr>
            <w:rFonts w:ascii="Helvetica" w:eastAsia="Times New Roman" w:hAnsi="Helvetica" w:cs="Helvetica"/>
            <w:color w:val="000000"/>
            <w:sz w:val="21"/>
            <w:szCs w:val="21"/>
          </w:rPr>
          <w:delText>2017-09-20</w:delText>
        </w:r>
      </w:del>
      <w:ins w:id="648" w:author="Gitter, Tony" w:date="2019-04-12T14:36:00Z">
        <w:r w:rsidRPr="00A314E1">
          <w:rPr>
            <w:rFonts w:ascii="Helvetica" w:eastAsia="Times New Roman" w:hAnsi="Helvetica" w:cs="Helvetica"/>
            <w:color w:val="000000"/>
            <w:sz w:val="24"/>
            <w:szCs w:val="24"/>
          </w:rPr>
          <w:t>2019-03-21</w:t>
        </w:r>
      </w:ins>
      <w:r w:rsidRPr="00A314E1">
        <w:rPr>
          <w:rFonts w:ascii="Helvetica" w:eastAsia="Times New Roman" w:hAnsi="Helvetica" w:cs="Helvetica"/>
          <w:color w:val="000000"/>
          <w:sz w:val="24"/>
          <w:szCs w:val="24"/>
        </w:rPr>
        <w:t>) </w:t>
      </w:r>
      <w:hyperlink r:id="rId315" w:history="1">
        <w:r w:rsidRPr="00A314E1">
          <w:rPr>
            <w:rFonts w:ascii="Helvetica" w:eastAsia="Times New Roman" w:hAnsi="Helvetica" w:cs="Helvetica"/>
            <w:color w:val="2196F3"/>
            <w:sz w:val="24"/>
            <w:szCs w:val="24"/>
            <w:u w:val="single"/>
          </w:rPr>
          <w:t>https://git.dhimmel.com/bitcoin-whitepaper/</w:t>
        </w:r>
      </w:hyperlink>
    </w:p>
    <w:p w14:paraId="5164432B" w14:textId="3D66E98D" w:rsidR="00A314E1" w:rsidRPr="00A314E1" w:rsidRDefault="00074B23" w:rsidP="00A314E1">
      <w:pPr>
        <w:spacing w:before="300" w:after="300" w:line="240" w:lineRule="auto"/>
        <w:rPr>
          <w:rFonts w:ascii="Helvetica" w:eastAsia="Times New Roman" w:hAnsi="Helvetica" w:cs="Helvetica"/>
          <w:color w:val="000000"/>
          <w:sz w:val="24"/>
          <w:szCs w:val="24"/>
        </w:rPr>
      </w:pPr>
      <w:del w:id="649" w:author="Gitter, Tony" w:date="2019-04-12T14:36:00Z">
        <w:r w:rsidRPr="00074B23">
          <w:rPr>
            <w:rFonts w:ascii="Helvetica" w:eastAsia="Times New Roman" w:hAnsi="Helvetica" w:cs="Helvetica"/>
            <w:color w:val="000000"/>
            <w:sz w:val="21"/>
            <w:szCs w:val="21"/>
          </w:rPr>
          <w:delText>29</w:delText>
        </w:r>
      </w:del>
      <w:ins w:id="650" w:author="Gitter, Tony" w:date="2019-04-12T14:36:00Z">
        <w:r w:rsidR="00A314E1" w:rsidRPr="00A314E1">
          <w:rPr>
            <w:rFonts w:ascii="Helvetica" w:eastAsia="Times New Roman" w:hAnsi="Helvetica" w:cs="Helvetica"/>
            <w:color w:val="000000"/>
            <w:sz w:val="24"/>
            <w:szCs w:val="24"/>
          </w:rPr>
          <w:t>38</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 xml:space="preserve">OpenTimestamps: Scalable, </w:t>
      </w:r>
      <w:del w:id="651" w:author="Gitter, Tony" w:date="2019-04-12T14:36:00Z">
        <w:r w:rsidRPr="00074B23">
          <w:rPr>
            <w:rFonts w:ascii="Helvetica" w:eastAsia="Times New Roman" w:hAnsi="Helvetica" w:cs="Helvetica"/>
            <w:b/>
            <w:bCs/>
            <w:color w:val="000000"/>
            <w:sz w:val="21"/>
            <w:szCs w:val="21"/>
          </w:rPr>
          <w:delText>Trustless</w:delText>
        </w:r>
      </w:del>
      <w:ins w:id="652" w:author="Gitter, Tony" w:date="2019-04-12T14:36:00Z">
        <w:r w:rsidR="00A314E1" w:rsidRPr="00A314E1">
          <w:rPr>
            <w:rFonts w:ascii="Helvetica" w:eastAsia="Times New Roman" w:hAnsi="Helvetica" w:cs="Helvetica"/>
            <w:b/>
            <w:bCs/>
            <w:color w:val="000000"/>
            <w:sz w:val="24"/>
            <w:szCs w:val="24"/>
          </w:rPr>
          <w:t>Trust-Minimized</w:t>
        </w:r>
      </w:ins>
      <w:r w:rsidR="00A314E1" w:rsidRPr="00A314E1">
        <w:rPr>
          <w:rFonts w:ascii="Helvetica" w:eastAsia="Times New Roman" w:hAnsi="Helvetica" w:cs="Helvetica"/>
          <w:b/>
          <w:bCs/>
          <w:color w:val="000000"/>
          <w:sz w:val="24"/>
          <w:szCs w:val="24"/>
        </w:rPr>
        <w:t xml:space="preserve">, Distributed Timestamping with </w:t>
      </w:r>
      <w:del w:id="653" w:author="Gitter, Tony" w:date="2019-04-12T14:36:00Z">
        <w:r w:rsidRPr="00074B23">
          <w:rPr>
            <w:rFonts w:ascii="Helvetica" w:eastAsia="Times New Roman" w:hAnsi="Helvetica" w:cs="Helvetica"/>
            <w:b/>
            <w:bCs/>
            <w:color w:val="000000"/>
            <w:sz w:val="21"/>
            <w:szCs w:val="21"/>
          </w:rPr>
          <w:delText>Bitcoin</w:delText>
        </w:r>
        <w:r w:rsidRPr="00074B23">
          <w:rPr>
            <w:rFonts w:ascii="Helvetica" w:eastAsia="Times New Roman" w:hAnsi="Helvetica" w:cs="Helvetica"/>
            <w:i/>
            <w:iCs/>
            <w:color w:val="000000"/>
            <w:sz w:val="21"/>
            <w:szCs w:val="21"/>
          </w:rPr>
          <w:delText>Peter</w:delText>
        </w:r>
      </w:del>
      <w:ins w:id="654" w:author="Gitter, Tony" w:date="2019-04-12T14:36:00Z">
        <w:r w:rsidR="00A314E1" w:rsidRPr="00A314E1">
          <w:rPr>
            <w:rFonts w:ascii="Helvetica" w:eastAsia="Times New Roman" w:hAnsi="Helvetica" w:cs="Helvetica"/>
            <w:b/>
            <w:bCs/>
            <w:color w:val="000000"/>
            <w:sz w:val="24"/>
            <w:szCs w:val="24"/>
          </w:rPr>
          <w:t>Bitcoin</w:t>
        </w:r>
        <w:r w:rsidR="00A314E1" w:rsidRPr="00A314E1">
          <w:rPr>
            <w:rFonts w:ascii="Helvetica" w:eastAsia="Times New Roman" w:hAnsi="Helvetica" w:cs="Helvetica"/>
            <w:color w:val="000000"/>
            <w:sz w:val="24"/>
            <w:szCs w:val="24"/>
          </w:rPr>
          <w:br/>
          <w:t>Peter</w:t>
        </w:r>
      </w:ins>
      <w:r w:rsidR="00A314E1" w:rsidRPr="00A314E1">
        <w:rPr>
          <w:rFonts w:ascii="Helvetica" w:eastAsia="Times New Roman" w:hAnsi="Helvetica" w:cs="Helvetica"/>
          <w:color w:val="000000"/>
          <w:sz w:val="24"/>
          <w:szCs w:val="24"/>
        </w:rPr>
        <w:t xml:space="preserve"> Todd</w:t>
      </w:r>
      <w:del w:id="655" w:author="Gitter, Tony" w:date="2019-04-12T14:36:00Z">
        <w:r w:rsidRPr="00074B23">
          <w:rPr>
            <w:rFonts w:ascii="Helvetica" w:eastAsia="Times New Roman" w:hAnsi="Helvetica" w:cs="Helvetica"/>
            <w:color w:val="000000"/>
            <w:sz w:val="21"/>
            <w:szCs w:val="21"/>
          </w:rPr>
          <w:delText>(2018-02-10</w:delText>
        </w:r>
      </w:del>
      <w:ins w:id="656" w:author="Gitter, Tony" w:date="2019-04-12T14:36:00Z">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Peter Todd</w:t>
        </w:r>
        <w:r w:rsidR="00A314E1" w:rsidRPr="00A314E1">
          <w:rPr>
            <w:rFonts w:ascii="Helvetica" w:eastAsia="Times New Roman" w:hAnsi="Helvetica" w:cs="Helvetica"/>
            <w:color w:val="000000"/>
            <w:sz w:val="24"/>
            <w:szCs w:val="24"/>
          </w:rPr>
          <w:t> (2016-09-15</w:t>
        </w:r>
      </w:ins>
      <w:r w:rsidR="00A314E1" w:rsidRPr="00A314E1">
        <w:rPr>
          <w:rFonts w:ascii="Helvetica" w:eastAsia="Times New Roman" w:hAnsi="Helvetica" w:cs="Helvetica"/>
          <w:color w:val="000000"/>
          <w:sz w:val="24"/>
          <w:szCs w:val="24"/>
        </w:rPr>
        <w:t>) </w:t>
      </w:r>
      <w:hyperlink r:id="rId316" w:history="1">
        <w:r w:rsidR="00A314E1" w:rsidRPr="00A314E1">
          <w:rPr>
            <w:rFonts w:ascii="Helvetica" w:eastAsia="Times New Roman" w:hAnsi="Helvetica" w:cs="Helvetica"/>
            <w:color w:val="2196F3"/>
            <w:sz w:val="24"/>
            <w:szCs w:val="24"/>
            <w:u w:val="single"/>
          </w:rPr>
          <w:t>https://petertodd.org/2016/opentimestamps-announcement</w:t>
        </w:r>
      </w:hyperlink>
    </w:p>
    <w:p w14:paraId="0E71A217" w14:textId="301A8CC5" w:rsidR="00A314E1" w:rsidRPr="00A314E1" w:rsidRDefault="00074B23" w:rsidP="00A314E1">
      <w:pPr>
        <w:spacing w:before="300" w:after="300" w:line="240" w:lineRule="auto"/>
        <w:rPr>
          <w:rFonts w:ascii="Helvetica" w:eastAsia="Times New Roman" w:hAnsi="Helvetica" w:cs="Helvetica"/>
          <w:color w:val="000000"/>
          <w:sz w:val="24"/>
          <w:szCs w:val="24"/>
        </w:rPr>
      </w:pPr>
      <w:del w:id="657" w:author="Gitter, Tony" w:date="2019-04-12T14:36:00Z">
        <w:r w:rsidRPr="00074B23">
          <w:rPr>
            <w:rFonts w:ascii="Helvetica" w:eastAsia="Times New Roman" w:hAnsi="Helvetica" w:cs="Helvetica"/>
            <w:color w:val="000000"/>
            <w:sz w:val="21"/>
            <w:szCs w:val="21"/>
          </w:rPr>
          <w:delText>30</w:delText>
        </w:r>
      </w:del>
      <w:ins w:id="658" w:author="Gitter, Tony" w:date="2019-04-12T14:36:00Z">
        <w:r w:rsidR="00A314E1" w:rsidRPr="00A314E1">
          <w:rPr>
            <w:rFonts w:ascii="Helvetica" w:eastAsia="Times New Roman" w:hAnsi="Helvetica" w:cs="Helvetica"/>
            <w:color w:val="000000"/>
            <w:sz w:val="24"/>
            <w:szCs w:val="24"/>
          </w:rPr>
          <w:t>39</w:t>
        </w:r>
      </w:ins>
      <w:r w:rsidR="00A314E1" w:rsidRPr="00A314E1">
        <w:rPr>
          <w:rFonts w:ascii="Helvetica" w:eastAsia="Times New Roman" w:hAnsi="Helvetica" w:cs="Helvetica"/>
          <w:color w:val="000000"/>
          <w:sz w:val="24"/>
          <w:szCs w:val="24"/>
        </w:rPr>
        <w:t>. </w:t>
      </w:r>
      <w:proofErr w:type="gramStart"/>
      <w:r w:rsidR="00A314E1" w:rsidRPr="00A314E1">
        <w:rPr>
          <w:rFonts w:ascii="Helvetica" w:eastAsia="Times New Roman" w:hAnsi="Helvetica" w:cs="Helvetica"/>
          <w:b/>
          <w:bCs/>
          <w:color w:val="000000"/>
          <w:sz w:val="24"/>
          <w:szCs w:val="24"/>
        </w:rPr>
        <w:t>eLife</w:t>
      </w:r>
      <w:proofErr w:type="gramEnd"/>
      <w:r w:rsidR="00A314E1" w:rsidRPr="00A314E1">
        <w:rPr>
          <w:rFonts w:ascii="Helvetica" w:eastAsia="Times New Roman" w:hAnsi="Helvetica" w:cs="Helvetica"/>
          <w:b/>
          <w:bCs/>
          <w:color w:val="000000"/>
          <w:sz w:val="24"/>
          <w:szCs w:val="24"/>
        </w:rPr>
        <w:t xml:space="preserve"> supports development of open technology stack for publishing reproducible manuscripts online</w:t>
      </w:r>
      <w:r w:rsidR="00A314E1" w:rsidRPr="00A314E1">
        <w:rPr>
          <w:rFonts w:ascii="Helvetica" w:eastAsia="Times New Roman" w:hAnsi="Helvetica" w:cs="Helvetica"/>
          <w:color w:val="000000"/>
          <w:sz w:val="24"/>
          <w:szCs w:val="24"/>
        </w:rPr>
        <w:br/>
        <w:t>Emily Packer</w:t>
      </w:r>
      <w:r w:rsidR="00A314E1" w:rsidRPr="00A314E1">
        <w:rPr>
          <w:rFonts w:ascii="Helvetica" w:eastAsia="Times New Roman" w:hAnsi="Helvetica" w:cs="Helvetica"/>
          <w:color w:val="000000"/>
          <w:sz w:val="24"/>
          <w:szCs w:val="24"/>
        </w:rPr>
        <w:br/>
      </w:r>
      <w:ins w:id="659" w:author="Gitter, Tony" w:date="2019-04-12T14:36:00Z">
        <w:r w:rsidR="00A314E1" w:rsidRPr="00A314E1">
          <w:rPr>
            <w:rFonts w:ascii="Helvetica" w:eastAsia="Times New Roman" w:hAnsi="Helvetica" w:cs="Helvetica"/>
            <w:i/>
            <w:iCs/>
            <w:color w:val="000000"/>
            <w:sz w:val="24"/>
            <w:szCs w:val="24"/>
          </w:rPr>
          <w:t>eLife Press Pack</w:t>
        </w:r>
        <w:r w:rsidR="00A314E1" w:rsidRPr="00A314E1">
          <w:rPr>
            <w:rFonts w:ascii="Helvetica" w:eastAsia="Times New Roman" w:hAnsi="Helvetica" w:cs="Helvetica"/>
            <w:color w:val="000000"/>
            <w:sz w:val="24"/>
            <w:szCs w:val="24"/>
          </w:rPr>
          <w:t> </w:t>
        </w:r>
      </w:ins>
      <w:r w:rsidR="00A314E1" w:rsidRPr="00A314E1">
        <w:rPr>
          <w:rFonts w:ascii="Helvetica" w:eastAsia="Times New Roman" w:hAnsi="Helvetica" w:cs="Helvetica"/>
          <w:color w:val="000000"/>
          <w:sz w:val="24"/>
          <w:szCs w:val="24"/>
        </w:rPr>
        <w:t>(2017-09-07) </w:t>
      </w:r>
      <w:hyperlink r:id="rId317" w:history="1">
        <w:r w:rsidR="00A314E1" w:rsidRPr="00A314E1">
          <w:rPr>
            <w:rFonts w:ascii="Helvetica" w:eastAsia="Times New Roman" w:hAnsi="Helvetica" w:cs="Helvetica"/>
            <w:color w:val="2196F3"/>
            <w:sz w:val="24"/>
            <w:szCs w:val="24"/>
            <w:u w:val="single"/>
          </w:rPr>
          <w:t>https://elifesciences.org/for-the-press/e6038800/elife-supports-development-of-open-technology-stack-for-publishing-reproducible-manuscripts-online</w:t>
        </w:r>
      </w:hyperlink>
    </w:p>
    <w:p w14:paraId="3863FB30" w14:textId="059728C1" w:rsidR="00A314E1" w:rsidRPr="00A314E1" w:rsidRDefault="00074B23" w:rsidP="00A314E1">
      <w:pPr>
        <w:spacing w:before="300" w:after="300" w:line="240" w:lineRule="auto"/>
        <w:rPr>
          <w:rFonts w:ascii="Helvetica" w:eastAsia="Times New Roman" w:hAnsi="Helvetica" w:cs="Helvetica"/>
          <w:color w:val="000000"/>
          <w:sz w:val="24"/>
          <w:szCs w:val="24"/>
        </w:rPr>
      </w:pPr>
      <w:del w:id="660" w:author="Gitter, Tony" w:date="2019-04-12T14:36:00Z">
        <w:r w:rsidRPr="00074B23">
          <w:rPr>
            <w:rFonts w:ascii="Helvetica" w:eastAsia="Times New Roman" w:hAnsi="Helvetica" w:cs="Helvetica"/>
            <w:color w:val="000000"/>
            <w:sz w:val="21"/>
            <w:szCs w:val="21"/>
          </w:rPr>
          <w:delText>31</w:delText>
        </w:r>
      </w:del>
      <w:ins w:id="661" w:author="Gitter, Tony" w:date="2019-04-12T14:36:00Z">
        <w:r w:rsidR="00A314E1" w:rsidRPr="00A314E1">
          <w:rPr>
            <w:rFonts w:ascii="Helvetica" w:eastAsia="Times New Roman" w:hAnsi="Helvetica" w:cs="Helvetica"/>
            <w:color w:val="000000"/>
            <w:sz w:val="24"/>
            <w:szCs w:val="24"/>
          </w:rPr>
          <w:t>40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Sci-Hub provides access to nearly all scholarly literature</w:t>
      </w:r>
      <w:r w:rsidR="00A314E1" w:rsidRPr="00A314E1">
        <w:rPr>
          <w:rFonts w:ascii="Helvetica" w:eastAsia="Times New Roman" w:hAnsi="Helvetica" w:cs="Helvetica"/>
          <w:color w:val="000000"/>
          <w:sz w:val="24"/>
          <w:szCs w:val="24"/>
        </w:rPr>
        <w:br/>
        <w:t>Daniel S Himmelstein, Ariel Rodriguez Romero, Jacob G Levernier, Thomas Anthony Munro, Stephen Reid McLaughlin, Bastian Greshake Tzovaras, Casey S Greene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eLife</w:t>
      </w:r>
      <w:r w:rsidR="00A314E1" w:rsidRPr="00A314E1">
        <w:rPr>
          <w:rFonts w:ascii="Helvetica" w:eastAsia="Times New Roman" w:hAnsi="Helvetica" w:cs="Helvetica"/>
          <w:color w:val="000000"/>
          <w:sz w:val="24"/>
          <w:szCs w:val="24"/>
        </w:rPr>
        <w:t> (2018-03-01) </w:t>
      </w:r>
      <w:hyperlink r:id="rId318" w:history="1">
        <w:r w:rsidR="00A314E1" w:rsidRPr="00A314E1">
          <w:rPr>
            <w:rFonts w:ascii="Helvetica" w:eastAsia="Times New Roman" w:hAnsi="Helvetica" w:cs="Helvetica"/>
            <w:color w:val="2196F3"/>
            <w:sz w:val="24"/>
            <w:szCs w:val="24"/>
            <w:u w:val="single"/>
          </w:rPr>
          <w:t>https://doi.org/ckcj</w:t>
        </w:r>
      </w:hyperlink>
      <w:ins w:id="662" w:author="Gitter, Tony" w:date="2019-04-12T14:36:00Z">
        <w:r w:rsidR="00A314E1" w:rsidRPr="00A314E1">
          <w:rPr>
            <w:rFonts w:ascii="Helvetica" w:eastAsia="Times New Roman" w:hAnsi="Helvetica" w:cs="Helvetica"/>
            <w:color w:val="000000"/>
            <w:sz w:val="24"/>
            <w:szCs w:val="24"/>
          </w:rPr>
          <w:br/>
          <w:t>DOI: </w:t>
        </w:r>
      </w:ins>
      <w:hyperlink r:id="rId319" w:history="1">
        <w:r w:rsidR="00A314E1" w:rsidRPr="00A314E1">
          <w:rPr>
            <w:rFonts w:ascii="Helvetica" w:eastAsia="Times New Roman" w:hAnsi="Helvetica" w:cs="Helvetica"/>
            <w:color w:val="2196F3"/>
            <w:sz w:val="24"/>
            <w:szCs w:val="24"/>
            <w:u w:val="single"/>
          </w:rPr>
          <w:t>10.7554/elife.32822</w:t>
        </w:r>
      </w:hyperlink>
      <w:ins w:id="663" w:author="Gitter, Tony" w:date="2019-04-12T14:36:00Z">
        <w:r w:rsidR="00A314E1" w:rsidRPr="00A314E1">
          <w:rPr>
            <w:rFonts w:ascii="Helvetica" w:eastAsia="Times New Roman" w:hAnsi="Helvetica" w:cs="Helvetica"/>
            <w:color w:val="000000"/>
            <w:sz w:val="24"/>
            <w:szCs w:val="24"/>
          </w:rPr>
          <w:t> · PMID: </w:t>
        </w:r>
      </w:ins>
      <w:hyperlink r:id="rId320" w:history="1">
        <w:r w:rsidR="00A314E1" w:rsidRPr="00A314E1">
          <w:rPr>
            <w:rFonts w:ascii="Helvetica" w:eastAsia="Times New Roman" w:hAnsi="Helvetica" w:cs="Helvetica"/>
            <w:color w:val="2196F3"/>
            <w:sz w:val="24"/>
            <w:szCs w:val="24"/>
            <w:u w:val="single"/>
          </w:rPr>
          <w:t>29424689</w:t>
        </w:r>
      </w:hyperlink>
      <w:ins w:id="664" w:author="Gitter, Tony" w:date="2019-04-12T14:36:00Z">
        <w:r w:rsidR="00A314E1" w:rsidRPr="00A314E1">
          <w:rPr>
            <w:rFonts w:ascii="Helvetica" w:eastAsia="Times New Roman" w:hAnsi="Helvetica" w:cs="Helvetica"/>
            <w:color w:val="000000"/>
            <w:sz w:val="24"/>
            <w:szCs w:val="24"/>
          </w:rPr>
          <w:t> · PMCID: </w:t>
        </w:r>
      </w:ins>
      <w:hyperlink r:id="rId321" w:history="1">
        <w:r w:rsidR="00A314E1" w:rsidRPr="00A314E1">
          <w:rPr>
            <w:rFonts w:ascii="Helvetica" w:eastAsia="Times New Roman" w:hAnsi="Helvetica" w:cs="Helvetica"/>
            <w:color w:val="2196F3"/>
            <w:sz w:val="24"/>
            <w:szCs w:val="24"/>
            <w:u w:val="single"/>
          </w:rPr>
          <w:t>PMC5832410</w:t>
        </w:r>
      </w:hyperlink>
    </w:p>
    <w:p w14:paraId="6EA82811" w14:textId="130316A9" w:rsidR="00A314E1" w:rsidRPr="00A314E1" w:rsidRDefault="00074B23" w:rsidP="00A314E1">
      <w:pPr>
        <w:spacing w:before="300" w:after="300" w:line="240" w:lineRule="auto"/>
        <w:rPr>
          <w:rFonts w:ascii="Helvetica" w:eastAsia="Times New Roman" w:hAnsi="Helvetica" w:cs="Helvetica"/>
          <w:color w:val="000000"/>
          <w:sz w:val="24"/>
          <w:szCs w:val="24"/>
          <w:lang w:val="fr-FR"/>
        </w:rPr>
      </w:pPr>
      <w:del w:id="665" w:author="Gitter, Tony" w:date="2019-04-12T14:36:00Z">
        <w:r w:rsidRPr="00074B23">
          <w:rPr>
            <w:rFonts w:ascii="Helvetica" w:eastAsia="Times New Roman" w:hAnsi="Helvetica" w:cs="Helvetica"/>
            <w:color w:val="000000"/>
            <w:sz w:val="21"/>
            <w:szCs w:val="21"/>
          </w:rPr>
          <w:delText>32</w:delText>
        </w:r>
      </w:del>
      <w:ins w:id="666" w:author="Gitter, Tony" w:date="2019-04-12T14:36:00Z">
        <w:r w:rsidR="00A314E1" w:rsidRPr="00A314E1">
          <w:rPr>
            <w:rFonts w:ascii="Helvetica" w:eastAsia="Times New Roman" w:hAnsi="Helvetica" w:cs="Helvetica"/>
            <w:color w:val="000000"/>
            <w:sz w:val="24"/>
            <w:szCs w:val="24"/>
          </w:rPr>
          <w:t>41</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2017 in news: The science events that shaped the year</w:t>
      </w:r>
      <w:r w:rsidR="00A314E1" w:rsidRPr="00A314E1">
        <w:rPr>
          <w:rFonts w:ascii="Helvetica" w:eastAsia="Times New Roman" w:hAnsi="Helvetica" w:cs="Helvetica"/>
          <w:color w:val="000000"/>
          <w:sz w:val="24"/>
          <w:szCs w:val="24"/>
        </w:rPr>
        <w:br/>
        <w:t xml:space="preserve">Ewen Callaway, Davide Castelvecchi, David Cyranoski, Elizabeth Gibney, Heidi Ledford, Jane J. Lee, Lauren Morello, Nicky Phillips, Quirin Schiermeier, Jeff Tollefson, … </w:t>
      </w:r>
      <w:r w:rsidR="00A314E1" w:rsidRPr="00A314E1">
        <w:rPr>
          <w:rFonts w:ascii="Helvetica" w:eastAsia="Times New Roman" w:hAnsi="Helvetica" w:cs="Helvetica"/>
          <w:color w:val="000000"/>
          <w:sz w:val="24"/>
          <w:szCs w:val="24"/>
          <w:lang w:val="fr-FR"/>
        </w:rPr>
        <w:t>Alexandra Witze</w:t>
      </w:r>
      <w:r w:rsidR="00A314E1" w:rsidRPr="00A314E1">
        <w:rPr>
          <w:rFonts w:ascii="Helvetica" w:eastAsia="Times New Roman" w:hAnsi="Helvetica" w:cs="Helvetica"/>
          <w:color w:val="000000"/>
          <w:sz w:val="24"/>
          <w:szCs w:val="24"/>
          <w:lang w:val="fr-FR"/>
        </w:rPr>
        <w:br/>
      </w:r>
      <w:r w:rsidR="00A314E1" w:rsidRPr="00A314E1">
        <w:rPr>
          <w:rFonts w:ascii="Helvetica" w:eastAsia="Times New Roman" w:hAnsi="Helvetica" w:cs="Helvetica"/>
          <w:i/>
          <w:iCs/>
          <w:color w:val="000000"/>
          <w:sz w:val="24"/>
          <w:szCs w:val="24"/>
          <w:lang w:val="fr-FR"/>
        </w:rPr>
        <w:lastRenderedPageBreak/>
        <w:t>Nature</w:t>
      </w:r>
      <w:r w:rsidR="00A314E1" w:rsidRPr="00A314E1">
        <w:rPr>
          <w:rFonts w:ascii="Helvetica" w:eastAsia="Times New Roman" w:hAnsi="Helvetica" w:cs="Helvetica"/>
          <w:color w:val="000000"/>
          <w:sz w:val="24"/>
          <w:szCs w:val="24"/>
          <w:lang w:val="fr-FR"/>
        </w:rPr>
        <w:t> (2017-12-21) </w:t>
      </w:r>
      <w:hyperlink r:id="rId322" w:history="1">
        <w:r w:rsidR="00A314E1" w:rsidRPr="00A314E1">
          <w:rPr>
            <w:rFonts w:ascii="Helvetica" w:eastAsia="Times New Roman" w:hAnsi="Helvetica" w:cs="Helvetica"/>
            <w:color w:val="2196F3"/>
            <w:sz w:val="24"/>
            <w:szCs w:val="24"/>
            <w:u w:val="single"/>
            <w:lang w:val="fr-FR"/>
          </w:rPr>
          <w:t>https://doi.org/chnh</w:t>
        </w:r>
      </w:hyperlink>
      <w:ins w:id="667" w:author="Gitter, Tony" w:date="2019-04-12T14:36:00Z">
        <w:r w:rsidR="00A314E1" w:rsidRPr="00A314E1">
          <w:rPr>
            <w:rFonts w:ascii="Helvetica" w:eastAsia="Times New Roman" w:hAnsi="Helvetica" w:cs="Helvetica"/>
            <w:color w:val="000000"/>
            <w:sz w:val="24"/>
            <w:szCs w:val="24"/>
            <w:lang w:val="fr-FR"/>
          </w:rPr>
          <w:br/>
          <w:t>DOI: </w:t>
        </w:r>
      </w:ins>
      <w:hyperlink r:id="rId323" w:history="1">
        <w:r w:rsidR="00A314E1" w:rsidRPr="00A314E1">
          <w:rPr>
            <w:rFonts w:ascii="Helvetica" w:eastAsia="Times New Roman" w:hAnsi="Helvetica" w:cs="Helvetica"/>
            <w:color w:val="2196F3"/>
            <w:sz w:val="24"/>
            <w:szCs w:val="24"/>
            <w:u w:val="single"/>
            <w:lang w:val="fr-FR"/>
          </w:rPr>
          <w:t>10.1038/d41586-017-08493-x</w:t>
        </w:r>
      </w:hyperlink>
      <w:ins w:id="668" w:author="Gitter, Tony" w:date="2019-04-12T14:36:00Z">
        <w:r w:rsidR="00A314E1" w:rsidRPr="00A314E1">
          <w:rPr>
            <w:rFonts w:ascii="Helvetica" w:eastAsia="Times New Roman" w:hAnsi="Helvetica" w:cs="Helvetica"/>
            <w:color w:val="000000"/>
            <w:sz w:val="24"/>
            <w:szCs w:val="24"/>
            <w:lang w:val="fr-FR"/>
          </w:rPr>
          <w:t> · PMID: </w:t>
        </w:r>
      </w:ins>
      <w:hyperlink r:id="rId324" w:history="1">
        <w:r w:rsidR="00A314E1" w:rsidRPr="00A314E1">
          <w:rPr>
            <w:rFonts w:ascii="Helvetica" w:eastAsia="Times New Roman" w:hAnsi="Helvetica" w:cs="Helvetica"/>
            <w:color w:val="2196F3"/>
            <w:sz w:val="24"/>
            <w:szCs w:val="24"/>
            <w:u w:val="single"/>
            <w:lang w:val="fr-FR"/>
          </w:rPr>
          <w:t>29293246</w:t>
        </w:r>
      </w:hyperlink>
    </w:p>
    <w:p w14:paraId="441606E4" w14:textId="77777777" w:rsidR="00A314E1" w:rsidRPr="00A314E1" w:rsidRDefault="00A314E1" w:rsidP="00A314E1">
      <w:pPr>
        <w:spacing w:before="300" w:after="300" w:line="240" w:lineRule="auto"/>
        <w:rPr>
          <w:ins w:id="669" w:author="Gitter, Tony" w:date="2019-04-12T14:36:00Z"/>
          <w:rFonts w:ascii="Helvetica" w:eastAsia="Times New Roman" w:hAnsi="Helvetica" w:cs="Helvetica"/>
          <w:color w:val="000000"/>
          <w:sz w:val="24"/>
          <w:szCs w:val="24"/>
        </w:rPr>
      </w:pPr>
      <w:ins w:id="670" w:author="Gitter, Tony" w:date="2019-04-12T14:36:00Z">
        <w:r w:rsidRPr="00A314E1">
          <w:rPr>
            <w:rFonts w:ascii="Helvetica" w:eastAsia="Times New Roman" w:hAnsi="Helvetica" w:cs="Helvetica"/>
            <w:color w:val="000000"/>
            <w:sz w:val="24"/>
            <w:szCs w:val="24"/>
          </w:rPr>
          <w:t>42. </w:t>
        </w:r>
        <w:r w:rsidRPr="00A314E1">
          <w:rPr>
            <w:rFonts w:ascii="Helvetica" w:eastAsia="Times New Roman" w:hAnsi="Helvetica" w:cs="Helvetica"/>
            <w:b/>
            <w:bCs/>
            <w:color w:val="000000"/>
            <w:sz w:val="24"/>
            <w:szCs w:val="24"/>
          </w:rPr>
          <w:t>GimmeMotifs: an analysis framework for transcription factor motif analysis</w:t>
        </w:r>
        <w:r w:rsidRPr="00A314E1">
          <w:rPr>
            <w:rFonts w:ascii="Helvetica" w:eastAsia="Times New Roman" w:hAnsi="Helvetica" w:cs="Helvetica"/>
            <w:color w:val="000000"/>
            <w:sz w:val="24"/>
            <w:szCs w:val="24"/>
          </w:rPr>
          <w:br/>
          <w:t>Niklas Bruse, Simon J. van Heeringen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(2018-11-20) </w:t>
        </w:r>
      </w:ins>
      <w:hyperlink r:id="rId325" w:history="1">
        <w:r w:rsidRPr="00A314E1">
          <w:rPr>
            <w:rFonts w:ascii="Helvetica" w:eastAsia="Times New Roman" w:hAnsi="Helvetica" w:cs="Helvetica"/>
            <w:color w:val="2196F3"/>
            <w:sz w:val="24"/>
            <w:szCs w:val="24"/>
            <w:u w:val="single"/>
          </w:rPr>
          <w:t>https://doi.org/gfxrkc</w:t>
        </w:r>
      </w:hyperlink>
      <w:ins w:id="671" w:author="Gitter, Tony" w:date="2019-04-12T14:36:00Z">
        <w:r w:rsidRPr="00A314E1">
          <w:rPr>
            <w:rFonts w:ascii="Helvetica" w:eastAsia="Times New Roman" w:hAnsi="Helvetica" w:cs="Helvetica"/>
            <w:color w:val="000000"/>
            <w:sz w:val="24"/>
            <w:szCs w:val="24"/>
          </w:rPr>
          <w:br/>
          <w:t>DOI: </w:t>
        </w:r>
      </w:ins>
      <w:hyperlink r:id="rId326" w:history="1">
        <w:r w:rsidRPr="00A314E1">
          <w:rPr>
            <w:rFonts w:ascii="Helvetica" w:eastAsia="Times New Roman" w:hAnsi="Helvetica" w:cs="Helvetica"/>
            <w:color w:val="2196F3"/>
            <w:sz w:val="24"/>
            <w:szCs w:val="24"/>
            <w:u w:val="single"/>
          </w:rPr>
          <w:t>10.1101/474403</w:t>
        </w:r>
      </w:hyperlink>
    </w:p>
    <w:p w14:paraId="1C133644" w14:textId="77777777" w:rsidR="00A314E1" w:rsidRPr="00A314E1" w:rsidRDefault="00A314E1" w:rsidP="00A314E1">
      <w:pPr>
        <w:spacing w:before="300" w:after="300" w:line="240" w:lineRule="auto"/>
        <w:rPr>
          <w:ins w:id="672" w:author="Gitter, Tony" w:date="2019-04-12T14:36:00Z"/>
          <w:rFonts w:ascii="Helvetica" w:eastAsia="Times New Roman" w:hAnsi="Helvetica" w:cs="Helvetica"/>
          <w:color w:val="000000"/>
          <w:sz w:val="24"/>
          <w:szCs w:val="24"/>
        </w:rPr>
      </w:pPr>
      <w:ins w:id="673" w:author="Gitter, Tony" w:date="2019-04-12T14:36:00Z">
        <w:r w:rsidRPr="00A314E1">
          <w:rPr>
            <w:rFonts w:ascii="Helvetica" w:eastAsia="Times New Roman" w:hAnsi="Helvetica" w:cs="Helvetica"/>
            <w:color w:val="000000"/>
            <w:sz w:val="24"/>
            <w:szCs w:val="24"/>
          </w:rPr>
          <w:t>43. </w:t>
        </w:r>
        <w:r w:rsidRPr="00A314E1">
          <w:rPr>
            <w:rFonts w:ascii="Helvetica" w:eastAsia="Times New Roman" w:hAnsi="Helvetica" w:cs="Helvetica"/>
            <w:b/>
            <w:bCs/>
            <w:color w:val="000000"/>
            <w:sz w:val="24"/>
            <w:szCs w:val="24"/>
          </w:rPr>
          <w:t>Plasmids for independently tunable, low-noise expression of two genes</w:t>
        </w:r>
        <w:r w:rsidRPr="00A314E1">
          <w:rPr>
            <w:rFonts w:ascii="Helvetica" w:eastAsia="Times New Roman" w:hAnsi="Helvetica" w:cs="Helvetica"/>
            <w:color w:val="000000"/>
            <w:sz w:val="24"/>
            <w:szCs w:val="24"/>
          </w:rPr>
          <w:br/>
          <w:t>João P. N. Silva, Soraia Vidigal Lopes, Diogo J. Grilo, Zach Hensel</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Cold Spring Harbor Laboratory</w:t>
        </w:r>
        <w:r w:rsidRPr="00A314E1">
          <w:rPr>
            <w:rFonts w:ascii="Helvetica" w:eastAsia="Times New Roman" w:hAnsi="Helvetica" w:cs="Helvetica"/>
            <w:color w:val="000000"/>
            <w:sz w:val="24"/>
            <w:szCs w:val="24"/>
          </w:rPr>
          <w:t> (2019-01-09) </w:t>
        </w:r>
      </w:ins>
      <w:hyperlink r:id="rId327" w:history="1">
        <w:r w:rsidRPr="00A314E1">
          <w:rPr>
            <w:rFonts w:ascii="Helvetica" w:eastAsia="Times New Roman" w:hAnsi="Helvetica" w:cs="Helvetica"/>
            <w:color w:val="2196F3"/>
            <w:sz w:val="24"/>
            <w:szCs w:val="24"/>
            <w:u w:val="single"/>
          </w:rPr>
          <w:t>https://doi.org/gfs47c</w:t>
        </w:r>
      </w:hyperlink>
      <w:ins w:id="674" w:author="Gitter, Tony" w:date="2019-04-12T14:36:00Z">
        <w:r w:rsidRPr="00A314E1">
          <w:rPr>
            <w:rFonts w:ascii="Helvetica" w:eastAsia="Times New Roman" w:hAnsi="Helvetica" w:cs="Helvetica"/>
            <w:color w:val="000000"/>
            <w:sz w:val="24"/>
            <w:szCs w:val="24"/>
          </w:rPr>
          <w:br/>
          <w:t>DOI: </w:t>
        </w:r>
      </w:ins>
      <w:hyperlink r:id="rId328" w:history="1">
        <w:r w:rsidRPr="00A314E1">
          <w:rPr>
            <w:rFonts w:ascii="Helvetica" w:eastAsia="Times New Roman" w:hAnsi="Helvetica" w:cs="Helvetica"/>
            <w:color w:val="2196F3"/>
            <w:sz w:val="24"/>
            <w:szCs w:val="24"/>
            <w:u w:val="single"/>
          </w:rPr>
          <w:t>10.1101/515940</w:t>
        </w:r>
      </w:hyperlink>
    </w:p>
    <w:p w14:paraId="28159596" w14:textId="7888FAC0" w:rsidR="00A314E1" w:rsidRPr="00A314E1" w:rsidRDefault="00A314E1" w:rsidP="00A314E1">
      <w:pPr>
        <w:spacing w:before="300" w:after="300" w:line="240" w:lineRule="auto"/>
        <w:rPr>
          <w:ins w:id="675" w:author="Gitter, Tony" w:date="2019-04-12T14:36:00Z"/>
          <w:rFonts w:ascii="Helvetica" w:eastAsia="Times New Roman" w:hAnsi="Helvetica" w:cs="Helvetica"/>
          <w:color w:val="000000"/>
          <w:sz w:val="24"/>
          <w:szCs w:val="24"/>
        </w:rPr>
      </w:pPr>
      <w:ins w:id="676" w:author="Gitter, Tony" w:date="2019-04-12T14:36:00Z">
        <w:r w:rsidRPr="00A314E1">
          <w:rPr>
            <w:rFonts w:ascii="Helvetica" w:eastAsia="Times New Roman" w:hAnsi="Helvetica" w:cs="Helvetica"/>
            <w:color w:val="000000"/>
            <w:sz w:val="24"/>
            <w:szCs w:val="24"/>
          </w:rPr>
          <w:t>44. </w:t>
        </w:r>
        <w:r w:rsidRPr="00A314E1">
          <w:rPr>
            <w:rFonts w:ascii="Helvetica" w:eastAsia="Times New Roman" w:hAnsi="Helvetica" w:cs="Helvetica"/>
            <w:b/>
            <w:bCs/>
            <w:color w:val="000000"/>
            <w:sz w:val="24"/>
            <w:szCs w:val="24"/>
          </w:rPr>
          <w:t>A set of common software quality assurance baseline criteria for research projects</w:t>
        </w:r>
        <w:r w:rsidRPr="00A314E1">
          <w:rPr>
            <w:rFonts w:ascii="Helvetica" w:eastAsia="Times New Roman" w:hAnsi="Helvetica" w:cs="Helvetica"/>
            <w:color w:val="000000"/>
            <w:sz w:val="24"/>
            <w:szCs w:val="24"/>
          </w:rPr>
          <w:br/>
          <w:t>Pablo Orviz, Álvaro López García, Doina Cristina Duma, Giacinto Donvito, Mario David, Jorge Gomes</w:t>
        </w:r>
        <w:r w:rsidRPr="00A314E1">
          <w:rPr>
            <w:rFonts w:ascii="Helvetica" w:eastAsia="Times New Roman" w:hAnsi="Helvetica" w:cs="Helvetica"/>
            <w:color w:val="000000"/>
            <w:sz w:val="24"/>
            <w:szCs w:val="24"/>
          </w:rPr>
          <w:br/>
          <w:t>(2017) </w:t>
        </w:r>
      </w:ins>
      <w:hyperlink r:id="rId329" w:history="1">
        <w:r w:rsidRPr="00A314E1">
          <w:rPr>
            <w:rFonts w:ascii="Helvetica" w:eastAsia="Times New Roman" w:hAnsi="Helvetica" w:cs="Helvetica"/>
            <w:color w:val="2196F3"/>
            <w:sz w:val="24"/>
            <w:szCs w:val="24"/>
            <w:u w:val="single"/>
          </w:rPr>
          <w:t>https://digital.csic.es/handle/10261/160086</w:t>
        </w:r>
      </w:hyperlink>
      <w:ins w:id="677" w:author="Gitter, Tony" w:date="2019-04-12T14:36:00Z">
        <w:r w:rsidRPr="00A314E1">
          <w:rPr>
            <w:rFonts w:ascii="Helvetica" w:eastAsia="Times New Roman" w:hAnsi="Helvetica" w:cs="Helvetica"/>
            <w:color w:val="000000"/>
            <w:sz w:val="24"/>
            <w:szCs w:val="24"/>
          </w:rPr>
          <w:br/>
          <w:t>DOI: </w:t>
        </w:r>
      </w:ins>
      <w:hyperlink r:id="rId330" w:history="1">
        <w:r w:rsidRPr="00A314E1">
          <w:rPr>
            <w:rFonts w:ascii="Helvetica" w:eastAsia="Times New Roman" w:hAnsi="Helvetica" w:cs="Helvetica"/>
            <w:color w:val="2196F3"/>
            <w:sz w:val="24"/>
            <w:szCs w:val="24"/>
            <w:u w:val="single"/>
          </w:rPr>
          <w:t>http://dx.doi.org/10.13039/501100000780</w:t>
        </w:r>
      </w:hyperlink>
      <w:del w:id="678" w:author="Gitter, Tony" w:date="2019-04-12T14:36:00Z">
        <w:r w:rsidR="00074B23" w:rsidRPr="00074B23">
          <w:rPr>
            <w:rFonts w:ascii="Helvetica" w:eastAsia="Times New Roman" w:hAnsi="Helvetica" w:cs="Helvetica"/>
            <w:color w:val="000000"/>
            <w:sz w:val="21"/>
            <w:szCs w:val="21"/>
          </w:rPr>
          <w:delText>33</w:delText>
        </w:r>
      </w:del>
    </w:p>
    <w:p w14:paraId="5F186EE3" w14:textId="3A08A225" w:rsidR="00A314E1" w:rsidRPr="00A314E1" w:rsidRDefault="00A314E1" w:rsidP="00A314E1">
      <w:pPr>
        <w:spacing w:before="300" w:after="300" w:line="240" w:lineRule="auto"/>
        <w:rPr>
          <w:rFonts w:ascii="Helvetica" w:eastAsia="Times New Roman" w:hAnsi="Helvetica" w:cs="Helvetica"/>
          <w:color w:val="000000"/>
          <w:sz w:val="24"/>
          <w:szCs w:val="24"/>
        </w:rPr>
      </w:pPr>
      <w:ins w:id="679" w:author="Gitter, Tony" w:date="2019-04-12T14:36:00Z">
        <w:r w:rsidRPr="00A314E1">
          <w:rPr>
            <w:rFonts w:ascii="Helvetica" w:eastAsia="Times New Roman" w:hAnsi="Helvetica" w:cs="Helvetica"/>
            <w:color w:val="000000"/>
            <w:sz w:val="24"/>
            <w:szCs w:val="24"/>
          </w:rPr>
          <w:t>45</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Vagelos Report Summer 2017</w:t>
      </w:r>
      <w:r w:rsidRPr="00A314E1">
        <w:rPr>
          <w:rFonts w:ascii="Helvetica" w:eastAsia="Times New Roman" w:hAnsi="Helvetica" w:cs="Helvetica"/>
          <w:color w:val="000000"/>
          <w:sz w:val="24"/>
          <w:szCs w:val="24"/>
        </w:rPr>
        <w:br/>
        <w:t>Michael Zietz</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Figshare</w:t>
      </w:r>
      <w:r w:rsidRPr="00A314E1">
        <w:rPr>
          <w:rFonts w:ascii="Helvetica" w:eastAsia="Times New Roman" w:hAnsi="Helvetica" w:cs="Helvetica"/>
          <w:color w:val="000000"/>
          <w:sz w:val="24"/>
          <w:szCs w:val="24"/>
        </w:rPr>
        <w:t> (2017</w:t>
      </w:r>
      <w:ins w:id="680" w:author="Gitter, Tony" w:date="2019-04-12T14:36:00Z">
        <w:r w:rsidRPr="00A314E1">
          <w:rPr>
            <w:rFonts w:ascii="Helvetica" w:eastAsia="Times New Roman" w:hAnsi="Helvetica" w:cs="Helvetica"/>
            <w:color w:val="000000"/>
            <w:sz w:val="24"/>
            <w:szCs w:val="24"/>
          </w:rPr>
          <w:t>-08-25) </w:t>
        </w:r>
      </w:ins>
      <w:hyperlink r:id="rId331" w:history="1">
        <w:r w:rsidRPr="00A314E1">
          <w:rPr>
            <w:rFonts w:ascii="Helvetica" w:eastAsia="Times New Roman" w:hAnsi="Helvetica" w:cs="Helvetica"/>
            <w:color w:val="2196F3"/>
            <w:sz w:val="24"/>
            <w:szCs w:val="24"/>
            <w:u w:val="single"/>
          </w:rPr>
          <w:t>https://doi.org/gbr3pf</w:t>
        </w:r>
      </w:hyperlink>
      <w:del w:id="681" w:author="Gitter, Tony" w:date="2019-04-12T14:36:00Z">
        <w:r w:rsidR="00074B23" w:rsidRPr="00074B23">
          <w:rPr>
            <w:rFonts w:ascii="Helvetica" w:eastAsia="Times New Roman" w:hAnsi="Helvetica" w:cs="Helvetica"/>
            <w:color w:val="000000"/>
            <w:sz w:val="21"/>
            <w:szCs w:val="21"/>
          </w:rPr>
          <w:delText>)</w:delText>
        </w:r>
      </w:del>
      <w:ins w:id="682" w:author="Gitter, Tony" w:date="2019-04-12T14:36:00Z">
        <w:r w:rsidRPr="00A314E1">
          <w:rPr>
            <w:rFonts w:ascii="Helvetica" w:eastAsia="Times New Roman" w:hAnsi="Helvetica" w:cs="Helvetica"/>
            <w:color w:val="000000"/>
            <w:sz w:val="24"/>
            <w:szCs w:val="24"/>
          </w:rPr>
          <w:br/>
          <w:t>DOI:</w:t>
        </w:r>
      </w:ins>
      <w:r w:rsidRPr="00A314E1">
        <w:rPr>
          <w:rFonts w:ascii="Helvetica" w:eastAsia="Times New Roman" w:hAnsi="Helvetica" w:cs="Helvetica"/>
          <w:color w:val="000000"/>
          <w:sz w:val="24"/>
          <w:szCs w:val="24"/>
        </w:rPr>
        <w:t> </w:t>
      </w:r>
      <w:hyperlink r:id="rId332" w:history="1">
        <w:r w:rsidRPr="00A314E1">
          <w:rPr>
            <w:rFonts w:ascii="Helvetica" w:eastAsia="Times New Roman" w:hAnsi="Helvetica" w:cs="Helvetica"/>
            <w:color w:val="2196F3"/>
            <w:sz w:val="24"/>
            <w:szCs w:val="24"/>
            <w:u w:val="single"/>
          </w:rPr>
          <w:t>10.6084/m9.figshare77</w:t>
        </w:r>
      </w:hyperlink>
    </w:p>
    <w:p w14:paraId="4762DAAC" w14:textId="78412BCC" w:rsidR="00A314E1" w:rsidRPr="00A314E1" w:rsidRDefault="00074B23" w:rsidP="00A314E1">
      <w:pPr>
        <w:spacing w:before="300" w:after="300" w:line="240" w:lineRule="auto"/>
        <w:rPr>
          <w:rFonts w:ascii="Helvetica" w:eastAsia="Times New Roman" w:hAnsi="Helvetica" w:cs="Helvetica"/>
          <w:color w:val="000000"/>
          <w:sz w:val="24"/>
          <w:szCs w:val="24"/>
        </w:rPr>
      </w:pPr>
      <w:del w:id="683" w:author="Gitter, Tony" w:date="2019-04-12T14:36:00Z">
        <w:r w:rsidRPr="00074B23">
          <w:rPr>
            <w:rFonts w:ascii="Helvetica" w:eastAsia="Times New Roman" w:hAnsi="Helvetica" w:cs="Helvetica"/>
            <w:color w:val="000000"/>
            <w:sz w:val="21"/>
            <w:szCs w:val="21"/>
          </w:rPr>
          <w:delText>34</w:delText>
        </w:r>
      </w:del>
      <w:ins w:id="684" w:author="Gitter, Tony" w:date="2019-04-12T14:36:00Z">
        <w:r w:rsidR="00A314E1" w:rsidRPr="00A314E1">
          <w:rPr>
            <w:rFonts w:ascii="Helvetica" w:eastAsia="Times New Roman" w:hAnsi="Helvetica" w:cs="Helvetica"/>
            <w:color w:val="000000"/>
            <w:sz w:val="24"/>
            <w:szCs w:val="24"/>
          </w:rPr>
          <w:t>46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How I used the Manubot to reproduce the Bitcoin Whitepaper</w:t>
      </w:r>
      <w:r w:rsidR="00A314E1" w:rsidRPr="00A314E1">
        <w:rPr>
          <w:rFonts w:ascii="Helvetica" w:eastAsia="Times New Roman" w:hAnsi="Helvetica" w:cs="Helvetica"/>
          <w:color w:val="000000"/>
          <w:sz w:val="24"/>
          <w:szCs w:val="24"/>
        </w:rPr>
        <w:br/>
        <w:t>Daniel Himmelstein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Steem</w:t>
      </w:r>
      <w:r w:rsidR="00A314E1" w:rsidRPr="00A314E1">
        <w:rPr>
          <w:rFonts w:ascii="Helvetica" w:eastAsia="Times New Roman" w:hAnsi="Helvetica" w:cs="Helvetica"/>
          <w:color w:val="000000"/>
          <w:sz w:val="24"/>
          <w:szCs w:val="24"/>
        </w:rPr>
        <w:t> (2017-09-20) </w:t>
      </w:r>
      <w:hyperlink r:id="rId333" w:history="1">
        <w:r w:rsidR="00A314E1" w:rsidRPr="00A314E1">
          <w:rPr>
            <w:rFonts w:ascii="Helvetica" w:eastAsia="Times New Roman" w:hAnsi="Helvetica" w:cs="Helvetica"/>
            <w:color w:val="2196F3"/>
            <w:sz w:val="24"/>
            <w:szCs w:val="24"/>
            <w:u w:val="single"/>
          </w:rPr>
          <w:t>https://busy.org/@dhimmel/how-i-used-the-manubot-to-reproduce-the-bitcoin-whitepaper</w:t>
        </w:r>
      </w:hyperlink>
    </w:p>
    <w:p w14:paraId="366BDB04" w14:textId="773A2073" w:rsidR="00A314E1" w:rsidRPr="00A314E1" w:rsidRDefault="00074B23" w:rsidP="00A314E1">
      <w:pPr>
        <w:spacing w:before="300" w:after="300" w:line="240" w:lineRule="auto"/>
        <w:rPr>
          <w:rFonts w:ascii="Helvetica" w:eastAsia="Times New Roman" w:hAnsi="Helvetica" w:cs="Helvetica"/>
          <w:color w:val="000000"/>
          <w:sz w:val="24"/>
          <w:szCs w:val="24"/>
        </w:rPr>
      </w:pPr>
      <w:del w:id="685" w:author="Gitter, Tony" w:date="2019-04-12T14:36:00Z">
        <w:r w:rsidRPr="00074B23">
          <w:rPr>
            <w:rFonts w:ascii="Helvetica" w:eastAsia="Times New Roman" w:hAnsi="Helvetica" w:cs="Helvetica"/>
            <w:color w:val="000000"/>
            <w:sz w:val="21"/>
            <w:szCs w:val="21"/>
          </w:rPr>
          <w:delText>35</w:delText>
        </w:r>
      </w:del>
      <w:ins w:id="686" w:author="Gitter, Tony" w:date="2019-04-12T14:36:00Z">
        <w:r w:rsidR="00A314E1" w:rsidRPr="00A314E1">
          <w:rPr>
            <w:rFonts w:ascii="Helvetica" w:eastAsia="Times New Roman" w:hAnsi="Helvetica" w:cs="Helvetica"/>
            <w:color w:val="000000"/>
            <w:sz w:val="24"/>
            <w:szCs w:val="24"/>
          </w:rPr>
          <w:t>47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Systematic integration of biomedical knowledge prioritizes drugs for repurposing</w:t>
      </w:r>
      <w:r w:rsidR="00A314E1" w:rsidRPr="00A314E1">
        <w:rPr>
          <w:rFonts w:ascii="Helvetica" w:eastAsia="Times New Roman" w:hAnsi="Helvetica" w:cs="Helvetica"/>
          <w:color w:val="000000"/>
          <w:sz w:val="24"/>
          <w:szCs w:val="24"/>
        </w:rPr>
        <w:br/>
        <w:t>Daniel Scott Himmelstein, Antoine Lizee, Christine Hessler, Leo Brueggeman, Sabrina L Chen, Dexter Hadley, Ari Green, Pouya Khankhanian, Sergio E Baranzini</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eLife</w:t>
      </w:r>
      <w:r w:rsidR="00A314E1" w:rsidRPr="00A314E1">
        <w:rPr>
          <w:rFonts w:ascii="Helvetica" w:eastAsia="Times New Roman" w:hAnsi="Helvetica" w:cs="Helvetica"/>
          <w:color w:val="000000"/>
          <w:sz w:val="24"/>
          <w:szCs w:val="24"/>
        </w:rPr>
        <w:t> (2017-09-22) </w:t>
      </w:r>
      <w:hyperlink r:id="rId334" w:history="1">
        <w:r w:rsidR="00A314E1" w:rsidRPr="00A314E1">
          <w:rPr>
            <w:rFonts w:ascii="Helvetica" w:eastAsia="Times New Roman" w:hAnsi="Helvetica" w:cs="Helvetica"/>
            <w:color w:val="2196F3"/>
            <w:sz w:val="24"/>
            <w:szCs w:val="24"/>
            <w:u w:val="single"/>
          </w:rPr>
          <w:t>https://doi.org/cdfk</w:t>
        </w:r>
      </w:hyperlink>
      <w:ins w:id="687" w:author="Gitter, Tony" w:date="2019-04-12T14:36:00Z">
        <w:r w:rsidR="00A314E1" w:rsidRPr="00A314E1">
          <w:rPr>
            <w:rFonts w:ascii="Helvetica" w:eastAsia="Times New Roman" w:hAnsi="Helvetica" w:cs="Helvetica"/>
            <w:color w:val="000000"/>
            <w:sz w:val="24"/>
            <w:szCs w:val="24"/>
          </w:rPr>
          <w:br/>
          <w:t>DOI: </w:t>
        </w:r>
      </w:ins>
      <w:hyperlink r:id="rId335" w:history="1">
        <w:r w:rsidR="00A314E1" w:rsidRPr="00A314E1">
          <w:rPr>
            <w:rFonts w:ascii="Helvetica" w:eastAsia="Times New Roman" w:hAnsi="Helvetica" w:cs="Helvetica"/>
            <w:color w:val="2196F3"/>
            <w:sz w:val="24"/>
            <w:szCs w:val="24"/>
            <w:u w:val="single"/>
          </w:rPr>
          <w:t>10.7554/elife.26726</w:t>
        </w:r>
      </w:hyperlink>
      <w:ins w:id="688" w:author="Gitter, Tony" w:date="2019-04-12T14:36:00Z">
        <w:r w:rsidR="00A314E1" w:rsidRPr="00A314E1">
          <w:rPr>
            <w:rFonts w:ascii="Helvetica" w:eastAsia="Times New Roman" w:hAnsi="Helvetica" w:cs="Helvetica"/>
            <w:color w:val="000000"/>
            <w:sz w:val="24"/>
            <w:szCs w:val="24"/>
          </w:rPr>
          <w:t> · PMID: </w:t>
        </w:r>
      </w:ins>
      <w:hyperlink r:id="rId336" w:history="1">
        <w:r w:rsidR="00A314E1" w:rsidRPr="00A314E1">
          <w:rPr>
            <w:rFonts w:ascii="Helvetica" w:eastAsia="Times New Roman" w:hAnsi="Helvetica" w:cs="Helvetica"/>
            <w:color w:val="2196F3"/>
            <w:sz w:val="24"/>
            <w:szCs w:val="24"/>
            <w:u w:val="single"/>
          </w:rPr>
          <w:t>28936969</w:t>
        </w:r>
      </w:hyperlink>
      <w:ins w:id="689" w:author="Gitter, Tony" w:date="2019-04-12T14:36:00Z">
        <w:r w:rsidR="00A314E1" w:rsidRPr="00A314E1">
          <w:rPr>
            <w:rFonts w:ascii="Helvetica" w:eastAsia="Times New Roman" w:hAnsi="Helvetica" w:cs="Helvetica"/>
            <w:color w:val="000000"/>
            <w:sz w:val="24"/>
            <w:szCs w:val="24"/>
          </w:rPr>
          <w:t> · PMCID: </w:t>
        </w:r>
      </w:ins>
      <w:hyperlink r:id="rId337" w:history="1">
        <w:r w:rsidR="00A314E1" w:rsidRPr="00A314E1">
          <w:rPr>
            <w:rFonts w:ascii="Helvetica" w:eastAsia="Times New Roman" w:hAnsi="Helvetica" w:cs="Helvetica"/>
            <w:color w:val="2196F3"/>
            <w:sz w:val="24"/>
            <w:szCs w:val="24"/>
            <w:u w:val="single"/>
          </w:rPr>
          <w:t>PMC5640425</w:t>
        </w:r>
      </w:hyperlink>
    </w:p>
    <w:p w14:paraId="62BDFCD2" w14:textId="57C0031A" w:rsidR="00A314E1" w:rsidRPr="00A314E1" w:rsidRDefault="00074B23" w:rsidP="00A314E1">
      <w:pPr>
        <w:spacing w:before="300" w:after="300" w:line="240" w:lineRule="auto"/>
        <w:rPr>
          <w:rFonts w:ascii="Helvetica" w:eastAsia="Times New Roman" w:hAnsi="Helvetica" w:cs="Helvetica"/>
          <w:color w:val="000000"/>
          <w:sz w:val="24"/>
          <w:szCs w:val="24"/>
        </w:rPr>
      </w:pPr>
      <w:del w:id="690" w:author="Gitter, Tony" w:date="2019-04-12T14:36:00Z">
        <w:r w:rsidRPr="00074B23">
          <w:rPr>
            <w:rFonts w:ascii="Helvetica" w:eastAsia="Times New Roman" w:hAnsi="Helvetica" w:cs="Helvetica"/>
            <w:color w:val="000000"/>
            <w:sz w:val="21"/>
            <w:szCs w:val="21"/>
          </w:rPr>
          <w:delText>36</w:delText>
        </w:r>
      </w:del>
      <w:ins w:id="691" w:author="Gitter, Tony" w:date="2019-04-12T14:36:00Z">
        <w:r w:rsidR="00A314E1" w:rsidRPr="00A314E1">
          <w:rPr>
            <w:rFonts w:ascii="Helvetica" w:eastAsia="Times New Roman" w:hAnsi="Helvetica" w:cs="Helvetica"/>
            <w:color w:val="000000"/>
            <w:sz w:val="24"/>
            <w:szCs w:val="24"/>
          </w:rPr>
          <w:t>48</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Kipoi: accelerating the community exchange and reuse of predictive models for genomics</w:t>
      </w:r>
      <w:r w:rsidR="00A314E1" w:rsidRPr="00A314E1">
        <w:rPr>
          <w:rFonts w:ascii="Helvetica" w:eastAsia="Times New Roman" w:hAnsi="Helvetica" w:cs="Helvetica"/>
          <w:color w:val="000000"/>
          <w:sz w:val="24"/>
          <w:szCs w:val="24"/>
        </w:rPr>
        <w:br/>
        <w:t xml:space="preserve">Ziga Avsec, Roman Kreuzhuber, Johnny Israeli, Nancy Xu, Jun Cheng, Avanti Shrikumar, Abhimanyu Banerjee, Daniel S Kim, Lara Urban, Anshul </w:t>
      </w:r>
      <w:proofErr w:type="gramStart"/>
      <w:r w:rsidR="00A314E1" w:rsidRPr="00A314E1">
        <w:rPr>
          <w:rFonts w:ascii="Helvetica" w:eastAsia="Times New Roman" w:hAnsi="Helvetica" w:cs="Helvetica"/>
          <w:color w:val="000000"/>
          <w:sz w:val="24"/>
          <w:szCs w:val="24"/>
        </w:rPr>
        <w:t>Kundaje, …</w:t>
      </w:r>
      <w:proofErr w:type="gramEnd"/>
      <w:r w:rsidR="00A314E1" w:rsidRPr="00A314E1">
        <w:rPr>
          <w:rFonts w:ascii="Helvetica" w:eastAsia="Times New Roman" w:hAnsi="Helvetica" w:cs="Helvetica"/>
          <w:color w:val="000000"/>
          <w:sz w:val="24"/>
          <w:szCs w:val="24"/>
        </w:rPr>
        <w:t xml:space="preserve"> Julien Gagneur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Cold Spring Harbor Laboratory</w:t>
      </w:r>
      <w:r w:rsidR="00A314E1" w:rsidRPr="00A314E1">
        <w:rPr>
          <w:rFonts w:ascii="Helvetica" w:eastAsia="Times New Roman" w:hAnsi="Helvetica" w:cs="Helvetica"/>
          <w:color w:val="000000"/>
          <w:sz w:val="24"/>
          <w:szCs w:val="24"/>
        </w:rPr>
        <w:t> (2018-07-24) </w:t>
      </w:r>
      <w:hyperlink r:id="rId338" w:history="1">
        <w:r w:rsidR="00A314E1" w:rsidRPr="00A314E1">
          <w:rPr>
            <w:rFonts w:ascii="Helvetica" w:eastAsia="Times New Roman" w:hAnsi="Helvetica" w:cs="Helvetica"/>
            <w:color w:val="2196F3"/>
            <w:sz w:val="24"/>
            <w:szCs w:val="24"/>
            <w:u w:val="single"/>
          </w:rPr>
          <w:t>https://doi.org/gd24sx</w:t>
        </w:r>
      </w:hyperlink>
      <w:ins w:id="692"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"https://doi.org/10.1101/375345" </w:instrText>
      </w:r>
      <w:r w:rsidR="00A314E1" w:rsidRPr="00A314E1">
        <w:rPr>
          <w:rFonts w:ascii="Helvetica" w:eastAsia="Times New Roman" w:hAnsi="Helvetica" w:cs="Helvetica"/>
          <w:color w:val="000000"/>
          <w:sz w:val="24"/>
          <w:szCs w:val="24"/>
        </w:rPr>
        <w:fldChar w:fldCharType="separate"/>
      </w:r>
      <w:del w:id="693"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10.1101/375345</w:t>
      </w:r>
      <w:r w:rsidR="00A314E1" w:rsidRPr="00A314E1">
        <w:rPr>
          <w:rFonts w:ascii="Helvetica" w:eastAsia="Times New Roman" w:hAnsi="Helvetica" w:cs="Helvetica"/>
          <w:color w:val="000000"/>
          <w:sz w:val="24"/>
          <w:szCs w:val="24"/>
        </w:rPr>
        <w:fldChar w:fldCharType="end"/>
      </w:r>
    </w:p>
    <w:p w14:paraId="2D98F25C" w14:textId="77777777" w:rsidR="00A314E1" w:rsidRPr="00A314E1" w:rsidRDefault="00A314E1" w:rsidP="00A314E1">
      <w:pPr>
        <w:spacing w:before="300" w:after="300" w:line="240" w:lineRule="auto"/>
        <w:rPr>
          <w:ins w:id="694" w:author="Gitter, Tony" w:date="2019-04-12T14:36:00Z"/>
          <w:rFonts w:ascii="Helvetica" w:eastAsia="Times New Roman" w:hAnsi="Helvetica" w:cs="Helvetica"/>
          <w:color w:val="000000"/>
          <w:sz w:val="24"/>
          <w:szCs w:val="24"/>
        </w:rPr>
      </w:pPr>
      <w:ins w:id="695" w:author="Gitter, Tony" w:date="2019-04-12T14:36:00Z">
        <w:r w:rsidRPr="00A314E1">
          <w:rPr>
            <w:rFonts w:ascii="Helvetica" w:eastAsia="Times New Roman" w:hAnsi="Helvetica" w:cs="Helvetica"/>
            <w:color w:val="000000"/>
            <w:sz w:val="24"/>
            <w:szCs w:val="24"/>
          </w:rPr>
          <w:lastRenderedPageBreak/>
          <w:t>49.</w:t>
        </w:r>
      </w:ins>
      <w:moveToRangeStart w:id="696" w:author="Gitter, Tony" w:date="2019-04-12T14:36:00Z" w:name="move5972221"/>
      <w:moveTo w:id="697"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Journal of Open Source Software (JOSS): design and first-year review</w:t>
        </w:r>
        <w:r w:rsidRPr="00A314E1">
          <w:rPr>
            <w:rFonts w:ascii="Helvetica" w:eastAsia="Times New Roman" w:hAnsi="Helvetica" w:cs="Helvetica"/>
            <w:color w:val="000000"/>
            <w:sz w:val="24"/>
            <w:szCs w:val="24"/>
          </w:rPr>
          <w:br/>
          <w:t xml:space="preserve">Arfon M. Smith, Kyle E. Niemeyer, Daniel S. Katz, Lorena A. Barba, George Githinji, Melissa Gymrek, Kathryn D. Huff, Christopher R. Madan, Abigail Cabunoc Mayes, Kevin M. </w:t>
        </w:r>
        <w:proofErr w:type="gramStart"/>
        <w:r w:rsidRPr="00A314E1">
          <w:rPr>
            <w:rFonts w:ascii="Helvetica" w:eastAsia="Times New Roman" w:hAnsi="Helvetica" w:cs="Helvetica"/>
            <w:color w:val="000000"/>
            <w:sz w:val="24"/>
            <w:szCs w:val="24"/>
          </w:rPr>
          <w:t>Moerman, …</w:t>
        </w:r>
        <w:proofErr w:type="gramEnd"/>
        <w:r w:rsidRPr="00A314E1">
          <w:rPr>
            <w:rFonts w:ascii="Helvetica" w:eastAsia="Times New Roman" w:hAnsi="Helvetica" w:cs="Helvetica"/>
            <w:color w:val="000000"/>
            <w:sz w:val="24"/>
            <w:szCs w:val="24"/>
          </w:rPr>
          <w:t xml:space="preserve"> Jacob T. </w:t>
        </w:r>
      </w:moveTo>
      <w:moveToRangeEnd w:id="696"/>
      <w:ins w:id="698" w:author="Gitter, Tony" w:date="2019-04-12T14:36:00Z">
        <w:r w:rsidRPr="00A314E1">
          <w:rPr>
            <w:rFonts w:ascii="Helvetica" w:eastAsia="Times New Roman" w:hAnsi="Helvetica" w:cs="Helvetica"/>
            <w:color w:val="000000"/>
            <w:sz w:val="24"/>
            <w:szCs w:val="24"/>
          </w:rPr>
          <w:t>Vanderplas</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(2018-02-12) </w:t>
        </w:r>
      </w:ins>
      <w:hyperlink r:id="rId339" w:history="1">
        <w:r w:rsidRPr="00A314E1">
          <w:rPr>
            <w:rFonts w:ascii="Helvetica" w:eastAsia="Times New Roman" w:hAnsi="Helvetica" w:cs="Helvetica"/>
            <w:color w:val="2196F3"/>
            <w:sz w:val="24"/>
            <w:szCs w:val="24"/>
            <w:u w:val="single"/>
          </w:rPr>
          <w:t>https://doi.org/gc5sjf</w:t>
        </w:r>
      </w:hyperlink>
      <w:ins w:id="699" w:author="Gitter, Tony" w:date="2019-04-12T14:36:00Z">
        <w:r w:rsidRPr="00A314E1">
          <w:rPr>
            <w:rFonts w:ascii="Helvetica" w:eastAsia="Times New Roman" w:hAnsi="Helvetica" w:cs="Helvetica"/>
            <w:color w:val="000000"/>
            <w:sz w:val="24"/>
            <w:szCs w:val="24"/>
          </w:rPr>
          <w:br/>
          <w:t>DOI: </w:t>
        </w:r>
      </w:ins>
      <w:hyperlink r:id="rId340" w:history="1">
        <w:r w:rsidRPr="00A314E1">
          <w:rPr>
            <w:rFonts w:ascii="Helvetica" w:eastAsia="Times New Roman" w:hAnsi="Helvetica" w:cs="Helvetica"/>
            <w:color w:val="2196F3"/>
            <w:sz w:val="24"/>
            <w:szCs w:val="24"/>
            <w:u w:val="single"/>
          </w:rPr>
          <w:t>10.7717/peerj-cs.147</w:t>
        </w:r>
      </w:hyperlink>
    </w:p>
    <w:p w14:paraId="5F9686BE" w14:textId="77777777" w:rsidR="00A314E1" w:rsidRPr="00A314E1" w:rsidRDefault="00A314E1" w:rsidP="00A314E1">
      <w:pPr>
        <w:spacing w:before="300" w:after="300" w:line="240" w:lineRule="auto"/>
        <w:rPr>
          <w:ins w:id="700" w:author="Gitter, Tony" w:date="2019-04-12T14:36:00Z"/>
          <w:rFonts w:ascii="Helvetica" w:eastAsia="Times New Roman" w:hAnsi="Helvetica" w:cs="Helvetica"/>
          <w:color w:val="000000"/>
          <w:sz w:val="24"/>
          <w:szCs w:val="24"/>
        </w:rPr>
      </w:pPr>
      <w:ins w:id="701" w:author="Gitter, Tony" w:date="2019-04-12T14:36:00Z">
        <w:r w:rsidRPr="00A314E1">
          <w:rPr>
            <w:rFonts w:ascii="Helvetica" w:eastAsia="Times New Roman" w:hAnsi="Helvetica" w:cs="Helvetica"/>
            <w:color w:val="000000"/>
            <w:sz w:val="24"/>
            <w:szCs w:val="24"/>
          </w:rPr>
          <w:t>50. </w:t>
        </w:r>
        <w:r w:rsidRPr="00A314E1">
          <w:rPr>
            <w:rFonts w:ascii="Helvetica" w:eastAsia="Times New Roman" w:hAnsi="Helvetica" w:cs="Helvetica"/>
            <w:b/>
            <w:bCs/>
            <w:color w:val="000000"/>
            <w:sz w:val="24"/>
            <w:szCs w:val="24"/>
          </w:rPr>
          <w:t>A Systematic Review of Research on the Meaning, Ethics and Practices of Authorship across Scholarly Disciplines</w:t>
        </w:r>
        <w:r w:rsidRPr="00A314E1">
          <w:rPr>
            <w:rFonts w:ascii="Helvetica" w:eastAsia="Times New Roman" w:hAnsi="Helvetica" w:cs="Helvetica"/>
            <w:color w:val="000000"/>
            <w:sz w:val="24"/>
            <w:szCs w:val="24"/>
          </w:rPr>
          <w:br/>
          <w:t>Ana Marušić, Lana Bošnjak, Ana Jerončić</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ONE</w:t>
        </w:r>
        <w:r w:rsidRPr="00A314E1">
          <w:rPr>
            <w:rFonts w:ascii="Helvetica" w:eastAsia="Times New Roman" w:hAnsi="Helvetica" w:cs="Helvetica"/>
            <w:color w:val="000000"/>
            <w:sz w:val="24"/>
            <w:szCs w:val="24"/>
          </w:rPr>
          <w:t> (2011-09-08) </w:t>
        </w:r>
      </w:ins>
      <w:hyperlink r:id="rId341" w:history="1">
        <w:r w:rsidRPr="00A314E1">
          <w:rPr>
            <w:rFonts w:ascii="Helvetica" w:eastAsia="Times New Roman" w:hAnsi="Helvetica" w:cs="Helvetica"/>
            <w:color w:val="2196F3"/>
            <w:sz w:val="24"/>
            <w:szCs w:val="24"/>
            <w:u w:val="single"/>
          </w:rPr>
          <w:t>https://doi.org/fp5drd</w:t>
        </w:r>
      </w:hyperlink>
      <w:ins w:id="702" w:author="Gitter, Tony" w:date="2019-04-12T14:36:00Z">
        <w:r w:rsidRPr="00A314E1">
          <w:rPr>
            <w:rFonts w:ascii="Helvetica" w:eastAsia="Times New Roman" w:hAnsi="Helvetica" w:cs="Helvetica"/>
            <w:color w:val="000000"/>
            <w:sz w:val="24"/>
            <w:szCs w:val="24"/>
          </w:rPr>
          <w:br/>
          <w:t>DOI: </w:t>
        </w:r>
      </w:ins>
      <w:hyperlink r:id="rId342" w:history="1">
        <w:r w:rsidRPr="00A314E1">
          <w:rPr>
            <w:rFonts w:ascii="Helvetica" w:eastAsia="Times New Roman" w:hAnsi="Helvetica" w:cs="Helvetica"/>
            <w:color w:val="2196F3"/>
            <w:sz w:val="24"/>
            <w:szCs w:val="24"/>
            <w:u w:val="single"/>
          </w:rPr>
          <w:t>10.1371/journal.pone.0023477</w:t>
        </w:r>
      </w:hyperlink>
      <w:ins w:id="703" w:author="Gitter, Tony" w:date="2019-04-12T14:36:00Z">
        <w:r w:rsidRPr="00A314E1">
          <w:rPr>
            <w:rFonts w:ascii="Helvetica" w:eastAsia="Times New Roman" w:hAnsi="Helvetica" w:cs="Helvetica"/>
            <w:color w:val="000000"/>
            <w:sz w:val="24"/>
            <w:szCs w:val="24"/>
          </w:rPr>
          <w:t> · PMID: </w:t>
        </w:r>
      </w:ins>
      <w:hyperlink r:id="rId343" w:history="1">
        <w:r w:rsidRPr="00A314E1">
          <w:rPr>
            <w:rFonts w:ascii="Helvetica" w:eastAsia="Times New Roman" w:hAnsi="Helvetica" w:cs="Helvetica"/>
            <w:color w:val="2196F3"/>
            <w:sz w:val="24"/>
            <w:szCs w:val="24"/>
            <w:u w:val="single"/>
          </w:rPr>
          <w:t>21931600</w:t>
        </w:r>
      </w:hyperlink>
      <w:ins w:id="704" w:author="Gitter, Tony" w:date="2019-04-12T14:36:00Z">
        <w:r w:rsidRPr="00A314E1">
          <w:rPr>
            <w:rFonts w:ascii="Helvetica" w:eastAsia="Times New Roman" w:hAnsi="Helvetica" w:cs="Helvetica"/>
            <w:color w:val="000000"/>
            <w:sz w:val="24"/>
            <w:szCs w:val="24"/>
          </w:rPr>
          <w:t> · PMCID: </w:t>
        </w:r>
      </w:ins>
      <w:hyperlink r:id="rId344" w:history="1">
        <w:r w:rsidRPr="00A314E1">
          <w:rPr>
            <w:rFonts w:ascii="Helvetica" w:eastAsia="Times New Roman" w:hAnsi="Helvetica" w:cs="Helvetica"/>
            <w:color w:val="2196F3"/>
            <w:sz w:val="24"/>
            <w:szCs w:val="24"/>
            <w:u w:val="single"/>
          </w:rPr>
          <w:t>PMC3169533</w:t>
        </w:r>
      </w:hyperlink>
    </w:p>
    <w:p w14:paraId="2CBC0044" w14:textId="77777777" w:rsidR="00A314E1" w:rsidRPr="00A314E1" w:rsidRDefault="00A314E1" w:rsidP="00A314E1">
      <w:pPr>
        <w:spacing w:before="300" w:after="300" w:line="240" w:lineRule="auto"/>
        <w:rPr>
          <w:ins w:id="705" w:author="Gitter, Tony" w:date="2019-04-12T14:36:00Z"/>
          <w:rFonts w:ascii="Helvetica" w:eastAsia="Times New Roman" w:hAnsi="Helvetica" w:cs="Helvetica"/>
          <w:color w:val="000000"/>
          <w:sz w:val="24"/>
          <w:szCs w:val="24"/>
        </w:rPr>
      </w:pPr>
      <w:ins w:id="706" w:author="Gitter, Tony" w:date="2019-04-12T14:36:00Z">
        <w:r w:rsidRPr="00A314E1">
          <w:rPr>
            <w:rFonts w:ascii="Helvetica" w:eastAsia="Times New Roman" w:hAnsi="Helvetica" w:cs="Helvetica"/>
            <w:color w:val="000000"/>
            <w:sz w:val="24"/>
            <w:szCs w:val="24"/>
          </w:rPr>
          <w:t>51.</w:t>
        </w:r>
      </w:ins>
      <w:moveToRangeStart w:id="707" w:author="Gitter, Tony" w:date="2019-04-12T14:36:00Z" w:name="move5972219"/>
      <w:moveTo w:id="708" w:author="Gitter, Tony" w:date="2019-04-12T14:36:00Z">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What Should Be Done To Tackle Ghostwriting in the Medical Literature?</w:t>
        </w:r>
        <w:r w:rsidRPr="00A314E1">
          <w:rPr>
            <w:rFonts w:ascii="Helvetica" w:eastAsia="Times New Roman" w:hAnsi="Helvetica" w:cs="Helvetica"/>
            <w:color w:val="000000"/>
            <w:sz w:val="24"/>
            <w:szCs w:val="24"/>
          </w:rPr>
          <w:br/>
        </w:r>
      </w:moveTo>
      <w:moveToRangeEnd w:id="707"/>
      <w:ins w:id="709" w:author="Gitter, Tony" w:date="2019-04-12T14:36:00Z">
        <w:r w:rsidRPr="00A314E1">
          <w:rPr>
            <w:rFonts w:ascii="Helvetica" w:eastAsia="Times New Roman" w:hAnsi="Helvetica" w:cs="Helvetica"/>
            <w:color w:val="000000"/>
            <w:sz w:val="24"/>
            <w:szCs w:val="24"/>
          </w:rPr>
          <w:t>Peter C Gøtzsche, Jerome P Kassirer, Karen L Woolley, Elizabeth Wager, Adam Jacobs, Art Gertel, Cindy Hamilton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Medicine</w:t>
        </w:r>
        <w:r w:rsidRPr="00A314E1">
          <w:rPr>
            <w:rFonts w:ascii="Helvetica" w:eastAsia="Times New Roman" w:hAnsi="Helvetica" w:cs="Helvetica"/>
            <w:color w:val="000000"/>
            <w:sz w:val="24"/>
            <w:szCs w:val="24"/>
          </w:rPr>
          <w:t> (2009-02-03) </w:t>
        </w:r>
      </w:ins>
      <w:hyperlink r:id="rId345" w:history="1">
        <w:r w:rsidRPr="00A314E1">
          <w:rPr>
            <w:rFonts w:ascii="Helvetica" w:eastAsia="Times New Roman" w:hAnsi="Helvetica" w:cs="Helvetica"/>
            <w:color w:val="2196F3"/>
            <w:sz w:val="24"/>
            <w:szCs w:val="24"/>
            <w:u w:val="single"/>
          </w:rPr>
          <w:t>https://doi.org/bnzbx7</w:t>
        </w:r>
      </w:hyperlink>
      <w:ins w:id="710" w:author="Gitter, Tony" w:date="2019-04-12T14:36:00Z">
        <w:r w:rsidRPr="00A314E1">
          <w:rPr>
            <w:rFonts w:ascii="Helvetica" w:eastAsia="Times New Roman" w:hAnsi="Helvetica" w:cs="Helvetica"/>
            <w:color w:val="000000"/>
            <w:sz w:val="24"/>
            <w:szCs w:val="24"/>
          </w:rPr>
          <w:br/>
          <w:t>DOI: </w:t>
        </w:r>
      </w:ins>
      <w:hyperlink r:id="rId346" w:history="1">
        <w:r w:rsidRPr="00A314E1">
          <w:rPr>
            <w:rFonts w:ascii="Helvetica" w:eastAsia="Times New Roman" w:hAnsi="Helvetica" w:cs="Helvetica"/>
            <w:color w:val="2196F3"/>
            <w:sz w:val="24"/>
            <w:szCs w:val="24"/>
            <w:u w:val="single"/>
          </w:rPr>
          <w:t>10.1371/journal.pmed.1000023</w:t>
        </w:r>
      </w:hyperlink>
      <w:ins w:id="711" w:author="Gitter, Tony" w:date="2019-04-12T14:36:00Z">
        <w:r w:rsidRPr="00A314E1">
          <w:rPr>
            <w:rFonts w:ascii="Helvetica" w:eastAsia="Times New Roman" w:hAnsi="Helvetica" w:cs="Helvetica"/>
            <w:color w:val="000000"/>
            <w:sz w:val="24"/>
            <w:szCs w:val="24"/>
          </w:rPr>
          <w:t> · PMID: </w:t>
        </w:r>
      </w:ins>
      <w:hyperlink r:id="rId347" w:history="1">
        <w:r w:rsidRPr="00A314E1">
          <w:rPr>
            <w:rFonts w:ascii="Helvetica" w:eastAsia="Times New Roman" w:hAnsi="Helvetica" w:cs="Helvetica"/>
            <w:color w:val="2196F3"/>
            <w:sz w:val="24"/>
            <w:szCs w:val="24"/>
            <w:u w:val="single"/>
          </w:rPr>
          <w:t>19192943</w:t>
        </w:r>
      </w:hyperlink>
      <w:ins w:id="712" w:author="Gitter, Tony" w:date="2019-04-12T14:36:00Z">
        <w:r w:rsidRPr="00A314E1">
          <w:rPr>
            <w:rFonts w:ascii="Helvetica" w:eastAsia="Times New Roman" w:hAnsi="Helvetica" w:cs="Helvetica"/>
            <w:color w:val="000000"/>
            <w:sz w:val="24"/>
            <w:szCs w:val="24"/>
          </w:rPr>
          <w:t> · PMCID: </w:t>
        </w:r>
      </w:ins>
      <w:hyperlink r:id="rId348" w:history="1">
        <w:r w:rsidRPr="00A314E1">
          <w:rPr>
            <w:rFonts w:ascii="Helvetica" w:eastAsia="Times New Roman" w:hAnsi="Helvetica" w:cs="Helvetica"/>
            <w:color w:val="2196F3"/>
            <w:sz w:val="24"/>
            <w:szCs w:val="24"/>
            <w:u w:val="single"/>
          </w:rPr>
          <w:t>PMC2634793</w:t>
        </w:r>
      </w:hyperlink>
    </w:p>
    <w:p w14:paraId="4362F0FE" w14:textId="77777777" w:rsidR="00A314E1" w:rsidRPr="00A314E1" w:rsidRDefault="00A314E1" w:rsidP="00A314E1">
      <w:pPr>
        <w:spacing w:before="300" w:after="300" w:line="240" w:lineRule="auto"/>
        <w:rPr>
          <w:ins w:id="713" w:author="Gitter, Tony" w:date="2019-04-12T14:36:00Z"/>
          <w:rFonts w:ascii="Helvetica" w:eastAsia="Times New Roman" w:hAnsi="Helvetica" w:cs="Helvetica"/>
          <w:color w:val="000000"/>
          <w:sz w:val="24"/>
          <w:szCs w:val="24"/>
        </w:rPr>
      </w:pPr>
      <w:ins w:id="714" w:author="Gitter, Tony" w:date="2019-04-12T14:36:00Z">
        <w:r w:rsidRPr="00A314E1">
          <w:rPr>
            <w:rFonts w:ascii="Helvetica" w:eastAsia="Times New Roman" w:hAnsi="Helvetica" w:cs="Helvetica"/>
            <w:color w:val="000000"/>
            <w:sz w:val="24"/>
            <w:szCs w:val="24"/>
          </w:rPr>
          <w:t>52. </w:t>
        </w:r>
        <w:r w:rsidRPr="00A314E1">
          <w:rPr>
            <w:rFonts w:ascii="Helvetica" w:eastAsia="Times New Roman" w:hAnsi="Helvetica" w:cs="Helvetica"/>
            <w:b/>
            <w:bCs/>
            <w:color w:val="000000"/>
            <w:sz w:val="24"/>
            <w:szCs w:val="24"/>
          </w:rPr>
          <w:t>Ten simple rules for collaboratively writing a multi-authored paper</w:t>
        </w:r>
        <w:r w:rsidRPr="00A314E1">
          <w:rPr>
            <w:rFonts w:ascii="Helvetica" w:eastAsia="Times New Roman" w:hAnsi="Helvetica" w:cs="Helvetica"/>
            <w:color w:val="000000"/>
            <w:sz w:val="24"/>
            <w:szCs w:val="24"/>
          </w:rPr>
          <w:br/>
          <w:t>Marieke A. Frassl, David P. Hamilton, Blaize A. Denfeld, Elvira de Eyto, Stephanie E. Hampton, Philipp S. Keller, Sapna Sharma, Abigail S.</w:t>
        </w:r>
      </w:ins>
      <w:moveToRangeStart w:id="715" w:author="Gitter, Tony" w:date="2019-04-12T14:36:00Z" w:name="move5972222"/>
      <w:moveTo w:id="716" w:author="Gitter, Tony" w:date="2019-04-12T14:36:00Z">
        <w:r w:rsidRPr="00A314E1">
          <w:rPr>
            <w:rFonts w:ascii="Helvetica" w:eastAsia="Times New Roman" w:hAnsi="Helvetica" w:cs="Helvetica"/>
            <w:color w:val="000000"/>
            <w:sz w:val="24"/>
            <w:szCs w:val="24"/>
          </w:rPr>
          <w:t xml:space="preserve"> L. </w:t>
        </w:r>
      </w:moveTo>
      <w:moveToRangeEnd w:id="715"/>
      <w:ins w:id="717" w:author="Gitter, Tony" w:date="2019-04-12T14:36:00Z">
        <w:r w:rsidRPr="00A314E1">
          <w:rPr>
            <w:rFonts w:ascii="Helvetica" w:eastAsia="Times New Roman" w:hAnsi="Helvetica" w:cs="Helvetica"/>
            <w:color w:val="000000"/>
            <w:sz w:val="24"/>
            <w:szCs w:val="24"/>
          </w:rPr>
          <w:t>Lewis, Gesa A. Weyhenmeyer, Catherine M. O’Reilly, … Núria Catalán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(2018-11-15) </w:t>
        </w:r>
      </w:ins>
      <w:hyperlink r:id="rId349" w:history="1">
        <w:r w:rsidRPr="00A314E1">
          <w:rPr>
            <w:rFonts w:ascii="Helvetica" w:eastAsia="Times New Roman" w:hAnsi="Helvetica" w:cs="Helvetica"/>
            <w:color w:val="2196F3"/>
            <w:sz w:val="24"/>
            <w:szCs w:val="24"/>
            <w:u w:val="single"/>
          </w:rPr>
          <w:t>https://doi.org/gfj8wf</w:t>
        </w:r>
      </w:hyperlink>
      <w:ins w:id="718" w:author="Gitter, Tony" w:date="2019-04-12T14:36:00Z">
        <w:r w:rsidRPr="00A314E1">
          <w:rPr>
            <w:rFonts w:ascii="Helvetica" w:eastAsia="Times New Roman" w:hAnsi="Helvetica" w:cs="Helvetica"/>
            <w:color w:val="000000"/>
            <w:sz w:val="24"/>
            <w:szCs w:val="24"/>
          </w:rPr>
          <w:br/>
          <w:t>DOI: </w:t>
        </w:r>
      </w:ins>
      <w:hyperlink r:id="rId350" w:history="1">
        <w:r w:rsidRPr="00A314E1">
          <w:rPr>
            <w:rFonts w:ascii="Helvetica" w:eastAsia="Times New Roman" w:hAnsi="Helvetica" w:cs="Helvetica"/>
            <w:color w:val="2196F3"/>
            <w:sz w:val="24"/>
            <w:szCs w:val="24"/>
            <w:u w:val="single"/>
          </w:rPr>
          <w:t>10.1371/journal.pcbi.1006508</w:t>
        </w:r>
      </w:hyperlink>
      <w:ins w:id="719" w:author="Gitter, Tony" w:date="2019-04-12T14:36:00Z">
        <w:r w:rsidRPr="00A314E1">
          <w:rPr>
            <w:rFonts w:ascii="Helvetica" w:eastAsia="Times New Roman" w:hAnsi="Helvetica" w:cs="Helvetica"/>
            <w:color w:val="000000"/>
            <w:sz w:val="24"/>
            <w:szCs w:val="24"/>
          </w:rPr>
          <w:t> · PMID: </w:t>
        </w:r>
      </w:ins>
      <w:hyperlink r:id="rId351" w:history="1">
        <w:r w:rsidRPr="00A314E1">
          <w:rPr>
            <w:rFonts w:ascii="Helvetica" w:eastAsia="Times New Roman" w:hAnsi="Helvetica" w:cs="Helvetica"/>
            <w:color w:val="2196F3"/>
            <w:sz w:val="24"/>
            <w:szCs w:val="24"/>
            <w:u w:val="single"/>
          </w:rPr>
          <w:t>30439938</w:t>
        </w:r>
      </w:hyperlink>
      <w:ins w:id="720" w:author="Gitter, Tony" w:date="2019-04-12T14:36:00Z">
        <w:r w:rsidRPr="00A314E1">
          <w:rPr>
            <w:rFonts w:ascii="Helvetica" w:eastAsia="Times New Roman" w:hAnsi="Helvetica" w:cs="Helvetica"/>
            <w:color w:val="000000"/>
            <w:sz w:val="24"/>
            <w:szCs w:val="24"/>
          </w:rPr>
          <w:t> · PMCID: </w:t>
        </w:r>
      </w:ins>
      <w:hyperlink r:id="rId352" w:history="1">
        <w:r w:rsidRPr="00A314E1">
          <w:rPr>
            <w:rFonts w:ascii="Helvetica" w:eastAsia="Times New Roman" w:hAnsi="Helvetica" w:cs="Helvetica"/>
            <w:color w:val="2196F3"/>
            <w:sz w:val="24"/>
            <w:szCs w:val="24"/>
            <w:u w:val="single"/>
          </w:rPr>
          <w:t>PMC6237291</w:t>
        </w:r>
      </w:hyperlink>
    </w:p>
    <w:p w14:paraId="45C41445" w14:textId="77777777" w:rsidR="00A314E1" w:rsidRPr="00A314E1" w:rsidRDefault="00A314E1" w:rsidP="00A314E1">
      <w:pPr>
        <w:spacing w:before="300" w:after="300" w:line="240" w:lineRule="auto"/>
        <w:rPr>
          <w:ins w:id="721" w:author="Gitter, Tony" w:date="2019-04-12T14:36:00Z"/>
          <w:rFonts w:ascii="Helvetica" w:eastAsia="Times New Roman" w:hAnsi="Helvetica" w:cs="Helvetica"/>
          <w:color w:val="000000"/>
          <w:sz w:val="24"/>
          <w:szCs w:val="24"/>
        </w:rPr>
      </w:pPr>
      <w:ins w:id="722" w:author="Gitter, Tony" w:date="2019-04-12T14:36:00Z">
        <w:r w:rsidRPr="00A314E1">
          <w:rPr>
            <w:rFonts w:ascii="Helvetica" w:eastAsia="Times New Roman" w:hAnsi="Helvetica" w:cs="Helvetica"/>
            <w:color w:val="000000"/>
            <w:sz w:val="24"/>
            <w:szCs w:val="24"/>
          </w:rPr>
          <w:t>53. </w:t>
        </w:r>
        <w:r w:rsidRPr="00A314E1">
          <w:rPr>
            <w:rFonts w:ascii="Helvetica" w:eastAsia="Times New Roman" w:hAnsi="Helvetica" w:cs="Helvetica"/>
            <w:b/>
            <w:bCs/>
            <w:color w:val="000000"/>
            <w:sz w:val="24"/>
            <w:szCs w:val="24"/>
          </w:rPr>
          <w:t>Revisiting authorship, and JOSS software publications</w:t>
        </w:r>
        <w:r w:rsidRPr="00A314E1">
          <w:rPr>
            <w:rFonts w:ascii="Helvetica" w:eastAsia="Times New Roman" w:hAnsi="Helvetica" w:cs="Helvetica"/>
            <w:color w:val="000000"/>
            <w:sz w:val="24"/>
            <w:szCs w:val="24"/>
          </w:rPr>
          <w:br/>
          <w:t>C. Titus Brown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Living in an Ivory Basement</w:t>
        </w:r>
        <w:r w:rsidRPr="00A314E1">
          <w:rPr>
            <w:rFonts w:ascii="Helvetica" w:eastAsia="Times New Roman" w:hAnsi="Helvetica" w:cs="Helvetica"/>
            <w:color w:val="000000"/>
            <w:sz w:val="24"/>
            <w:szCs w:val="24"/>
          </w:rPr>
          <w:t> (2019-01-16) </w:t>
        </w:r>
      </w:ins>
      <w:hyperlink r:id="rId353" w:history="1">
        <w:r w:rsidRPr="00A314E1">
          <w:rPr>
            <w:rFonts w:ascii="Helvetica" w:eastAsia="Times New Roman" w:hAnsi="Helvetica" w:cs="Helvetica"/>
            <w:color w:val="2196F3"/>
            <w:sz w:val="24"/>
            <w:szCs w:val="24"/>
            <w:u w:val="single"/>
          </w:rPr>
          <w:t>http://ivory.idyll.org/blog/2019-authorship-revisiting.html</w:t>
        </w:r>
      </w:hyperlink>
    </w:p>
    <w:p w14:paraId="0E4A664C" w14:textId="77777777" w:rsidR="00A314E1" w:rsidRPr="00A314E1" w:rsidRDefault="00A314E1" w:rsidP="00A314E1">
      <w:pPr>
        <w:spacing w:before="300" w:after="300" w:line="240" w:lineRule="auto"/>
        <w:rPr>
          <w:ins w:id="723" w:author="Gitter, Tony" w:date="2019-04-12T14:36:00Z"/>
          <w:rFonts w:ascii="Helvetica" w:eastAsia="Times New Roman" w:hAnsi="Helvetica" w:cs="Helvetica"/>
          <w:color w:val="000000"/>
          <w:sz w:val="24"/>
          <w:szCs w:val="24"/>
        </w:rPr>
      </w:pPr>
      <w:ins w:id="724" w:author="Gitter, Tony" w:date="2019-04-12T14:36:00Z">
        <w:r w:rsidRPr="00A314E1">
          <w:rPr>
            <w:rFonts w:ascii="Helvetica" w:eastAsia="Times New Roman" w:hAnsi="Helvetica" w:cs="Helvetica"/>
            <w:color w:val="000000"/>
            <w:sz w:val="24"/>
            <w:szCs w:val="24"/>
          </w:rPr>
          <w:t>54. </w:t>
        </w:r>
        <w:r w:rsidRPr="00A314E1">
          <w:rPr>
            <w:rFonts w:ascii="Helvetica" w:eastAsia="Times New Roman" w:hAnsi="Helvetica" w:cs="Helvetica"/>
            <w:b/>
            <w:bCs/>
            <w:color w:val="000000"/>
            <w:sz w:val="24"/>
            <w:szCs w:val="24"/>
          </w:rPr>
          <w:t>Combined Measurement of the Higgs Boson Mass inppCollisions ats=7and 8 TeV with the ATLAS and CMS Experiments</w:t>
        </w:r>
        <w:r w:rsidRPr="00A314E1">
          <w:rPr>
            <w:rFonts w:ascii="Helvetica" w:eastAsia="Times New Roman" w:hAnsi="Helvetica" w:cs="Helvetica"/>
            <w:color w:val="000000"/>
            <w:sz w:val="24"/>
            <w:szCs w:val="24"/>
          </w:rPr>
          <w:br/>
          <w:t>G. Aad, B. Abbott, J. Abdallah, O. Abdinov, R. Aben, M. Abolins, O. S. AbouZeid, H. Abramowicz, H. Abreu, R. Abreu, … </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Physical Review Letters</w:t>
        </w:r>
        <w:r w:rsidRPr="00A314E1">
          <w:rPr>
            <w:rFonts w:ascii="Helvetica" w:eastAsia="Times New Roman" w:hAnsi="Helvetica" w:cs="Helvetica"/>
            <w:color w:val="000000"/>
            <w:sz w:val="24"/>
            <w:szCs w:val="24"/>
          </w:rPr>
          <w:t> (2015-05-14) </w:t>
        </w:r>
      </w:ins>
      <w:hyperlink r:id="rId354" w:history="1">
        <w:r w:rsidRPr="00A314E1">
          <w:rPr>
            <w:rFonts w:ascii="Helvetica" w:eastAsia="Times New Roman" w:hAnsi="Helvetica" w:cs="Helvetica"/>
            <w:color w:val="2196F3"/>
            <w:sz w:val="24"/>
            <w:szCs w:val="24"/>
            <w:u w:val="single"/>
          </w:rPr>
          <w:t>https://doi.org/f3nr73</w:t>
        </w:r>
      </w:hyperlink>
      <w:ins w:id="725" w:author="Gitter, Tony" w:date="2019-04-12T14:36:00Z">
        <w:r w:rsidRPr="00A314E1">
          <w:rPr>
            <w:rFonts w:ascii="Helvetica" w:eastAsia="Times New Roman" w:hAnsi="Helvetica" w:cs="Helvetica"/>
            <w:color w:val="000000"/>
            <w:sz w:val="24"/>
            <w:szCs w:val="24"/>
          </w:rPr>
          <w:br/>
          <w:t>DOI: </w:t>
        </w:r>
      </w:ins>
      <w:hyperlink r:id="rId355" w:history="1">
        <w:r w:rsidRPr="00A314E1">
          <w:rPr>
            <w:rFonts w:ascii="Helvetica" w:eastAsia="Times New Roman" w:hAnsi="Helvetica" w:cs="Helvetica"/>
            <w:color w:val="2196F3"/>
            <w:sz w:val="24"/>
            <w:szCs w:val="24"/>
            <w:u w:val="single"/>
          </w:rPr>
          <w:t>10.1103/physrevlett.114.191803</w:t>
        </w:r>
      </w:hyperlink>
      <w:ins w:id="726" w:author="Gitter, Tony" w:date="2019-04-12T14:36:00Z">
        <w:r w:rsidRPr="00A314E1">
          <w:rPr>
            <w:rFonts w:ascii="Helvetica" w:eastAsia="Times New Roman" w:hAnsi="Helvetica" w:cs="Helvetica"/>
            <w:color w:val="000000"/>
            <w:sz w:val="24"/>
            <w:szCs w:val="24"/>
          </w:rPr>
          <w:t> · PMID: </w:t>
        </w:r>
      </w:ins>
      <w:hyperlink r:id="rId356" w:history="1">
        <w:r w:rsidRPr="00A314E1">
          <w:rPr>
            <w:rFonts w:ascii="Helvetica" w:eastAsia="Times New Roman" w:hAnsi="Helvetica" w:cs="Helvetica"/>
            <w:color w:val="2196F3"/>
            <w:sz w:val="24"/>
            <w:szCs w:val="24"/>
            <w:u w:val="single"/>
          </w:rPr>
          <w:t>26024162</w:t>
        </w:r>
      </w:hyperlink>
    </w:p>
    <w:p w14:paraId="5743332C" w14:textId="77777777" w:rsidR="00A314E1" w:rsidRPr="00A314E1" w:rsidRDefault="00A314E1" w:rsidP="00A314E1">
      <w:pPr>
        <w:spacing w:before="300" w:after="300" w:line="240" w:lineRule="auto"/>
        <w:rPr>
          <w:ins w:id="727" w:author="Gitter, Tony" w:date="2019-04-12T14:36:00Z"/>
          <w:rFonts w:ascii="Helvetica" w:eastAsia="Times New Roman" w:hAnsi="Helvetica" w:cs="Helvetica"/>
          <w:color w:val="000000"/>
          <w:sz w:val="24"/>
          <w:szCs w:val="24"/>
        </w:rPr>
      </w:pPr>
      <w:ins w:id="728" w:author="Gitter, Tony" w:date="2019-04-12T14:36:00Z">
        <w:r w:rsidRPr="00A314E1">
          <w:rPr>
            <w:rFonts w:ascii="Helvetica" w:eastAsia="Times New Roman" w:hAnsi="Helvetica" w:cs="Helvetica"/>
            <w:color w:val="000000"/>
            <w:sz w:val="24"/>
            <w:szCs w:val="24"/>
          </w:rPr>
          <w:t>55. </w:t>
        </w:r>
        <w:r w:rsidRPr="00A314E1">
          <w:rPr>
            <w:rFonts w:ascii="Helvetica" w:eastAsia="Times New Roman" w:hAnsi="Helvetica" w:cs="Helvetica"/>
            <w:b/>
            <w:bCs/>
            <w:color w:val="000000"/>
            <w:sz w:val="24"/>
            <w:szCs w:val="24"/>
          </w:rPr>
          <w:t>Drosophila Muller F Elements Maintain a Distinct Set of Genomic Properties Over 40 Million Years of Evolution</w:t>
        </w:r>
        <w:r w:rsidRPr="00A314E1">
          <w:rPr>
            <w:rFonts w:ascii="Helvetica" w:eastAsia="Times New Roman" w:hAnsi="Helvetica" w:cs="Helvetica"/>
            <w:color w:val="000000"/>
            <w:sz w:val="24"/>
            <w:szCs w:val="24"/>
          </w:rPr>
          <w:br/>
          <w:t>Wilson Leung, Christopher D. Shaffer, Laura K. Reed, Sheryl T. Smith, William Barshop, William Dirkes, Matthew Dothager, Paul Lee, Jeannette Wong, David Xiong, … Sarah C. R. Elgin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G3: Genes|Genomes|Genetics</w:t>
        </w:r>
        <w:r w:rsidRPr="00A314E1">
          <w:rPr>
            <w:rFonts w:ascii="Helvetica" w:eastAsia="Times New Roman" w:hAnsi="Helvetica" w:cs="Helvetica"/>
            <w:color w:val="000000"/>
            <w:sz w:val="24"/>
            <w:szCs w:val="24"/>
          </w:rPr>
          <w:t> (2015-03-04) </w:t>
        </w:r>
      </w:ins>
      <w:hyperlink r:id="rId357" w:history="1">
        <w:r w:rsidRPr="00A314E1">
          <w:rPr>
            <w:rFonts w:ascii="Helvetica" w:eastAsia="Times New Roman" w:hAnsi="Helvetica" w:cs="Helvetica"/>
            <w:color w:val="2196F3"/>
            <w:sz w:val="24"/>
            <w:szCs w:val="24"/>
            <w:u w:val="single"/>
          </w:rPr>
          <w:t>https://doi.org/gfw5vf</w:t>
        </w:r>
      </w:hyperlink>
      <w:ins w:id="729" w:author="Gitter, Tony" w:date="2019-04-12T14:36:00Z">
        <w:r w:rsidRPr="00A314E1">
          <w:rPr>
            <w:rFonts w:ascii="Helvetica" w:eastAsia="Times New Roman" w:hAnsi="Helvetica" w:cs="Helvetica"/>
            <w:color w:val="000000"/>
            <w:sz w:val="24"/>
            <w:szCs w:val="24"/>
          </w:rPr>
          <w:br/>
          <w:t>DOI: </w:t>
        </w:r>
      </w:ins>
      <w:hyperlink r:id="rId358" w:history="1">
        <w:r w:rsidRPr="00A314E1">
          <w:rPr>
            <w:rFonts w:ascii="Helvetica" w:eastAsia="Times New Roman" w:hAnsi="Helvetica" w:cs="Helvetica"/>
            <w:color w:val="2196F3"/>
            <w:sz w:val="24"/>
            <w:szCs w:val="24"/>
            <w:u w:val="single"/>
          </w:rPr>
          <w:t>10.1534/g3.114.015966</w:t>
        </w:r>
      </w:hyperlink>
      <w:ins w:id="730" w:author="Gitter, Tony" w:date="2019-04-12T14:36:00Z">
        <w:r w:rsidRPr="00A314E1">
          <w:rPr>
            <w:rFonts w:ascii="Helvetica" w:eastAsia="Times New Roman" w:hAnsi="Helvetica" w:cs="Helvetica"/>
            <w:color w:val="000000"/>
            <w:sz w:val="24"/>
            <w:szCs w:val="24"/>
          </w:rPr>
          <w:t> · PMID: </w:t>
        </w:r>
      </w:ins>
      <w:hyperlink r:id="rId359" w:history="1">
        <w:r w:rsidRPr="00A314E1">
          <w:rPr>
            <w:rFonts w:ascii="Helvetica" w:eastAsia="Times New Roman" w:hAnsi="Helvetica" w:cs="Helvetica"/>
            <w:color w:val="2196F3"/>
            <w:sz w:val="24"/>
            <w:szCs w:val="24"/>
            <w:u w:val="single"/>
          </w:rPr>
          <w:t>25740935</w:t>
        </w:r>
      </w:hyperlink>
      <w:ins w:id="731" w:author="Gitter, Tony" w:date="2019-04-12T14:36:00Z">
        <w:r w:rsidRPr="00A314E1">
          <w:rPr>
            <w:rFonts w:ascii="Helvetica" w:eastAsia="Times New Roman" w:hAnsi="Helvetica" w:cs="Helvetica"/>
            <w:color w:val="000000"/>
            <w:sz w:val="24"/>
            <w:szCs w:val="24"/>
          </w:rPr>
          <w:t> · PMCID: </w:t>
        </w:r>
      </w:ins>
      <w:hyperlink r:id="rId360" w:history="1">
        <w:r w:rsidRPr="00A314E1">
          <w:rPr>
            <w:rFonts w:ascii="Helvetica" w:eastAsia="Times New Roman" w:hAnsi="Helvetica" w:cs="Helvetica"/>
            <w:color w:val="2196F3"/>
            <w:sz w:val="24"/>
            <w:szCs w:val="24"/>
            <w:u w:val="single"/>
          </w:rPr>
          <w:t>PMC4426361</w:t>
        </w:r>
      </w:hyperlink>
    </w:p>
    <w:p w14:paraId="480EF65A" w14:textId="77777777" w:rsidR="00A314E1" w:rsidRPr="00A314E1" w:rsidRDefault="00A314E1" w:rsidP="00A314E1">
      <w:pPr>
        <w:spacing w:before="300" w:after="300" w:line="240" w:lineRule="auto"/>
        <w:rPr>
          <w:ins w:id="732" w:author="Gitter, Tony" w:date="2019-04-12T14:36:00Z"/>
          <w:rFonts w:ascii="Helvetica" w:eastAsia="Times New Roman" w:hAnsi="Helvetica" w:cs="Helvetica"/>
          <w:color w:val="000000"/>
          <w:sz w:val="24"/>
          <w:szCs w:val="24"/>
        </w:rPr>
      </w:pPr>
      <w:ins w:id="733" w:author="Gitter, Tony" w:date="2019-04-12T14:36:00Z">
        <w:r w:rsidRPr="00A314E1">
          <w:rPr>
            <w:rFonts w:ascii="Helvetica" w:eastAsia="Times New Roman" w:hAnsi="Helvetica" w:cs="Helvetica"/>
            <w:color w:val="000000"/>
            <w:sz w:val="24"/>
            <w:szCs w:val="24"/>
          </w:rPr>
          <w:lastRenderedPageBreak/>
          <w:t>56. </w:t>
        </w:r>
        <w:r w:rsidRPr="00A314E1">
          <w:rPr>
            <w:rFonts w:ascii="Helvetica" w:eastAsia="Times New Roman" w:hAnsi="Helvetica" w:cs="Helvetica"/>
            <w:b/>
            <w:bCs/>
            <w:color w:val="000000"/>
            <w:sz w:val="24"/>
            <w:szCs w:val="24"/>
          </w:rPr>
          <w:t>Fruit-fly paper has 1,000 authors</w:t>
        </w:r>
        <w:r w:rsidRPr="00A314E1">
          <w:rPr>
            <w:rFonts w:ascii="Helvetica" w:eastAsia="Times New Roman" w:hAnsi="Helvetica" w:cs="Helvetica"/>
            <w:color w:val="000000"/>
            <w:sz w:val="24"/>
            <w:szCs w:val="24"/>
          </w:rPr>
          <w:br/>
          <w:t>Chris Woolston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(2015-05-13) </w:t>
        </w:r>
      </w:ins>
      <w:hyperlink r:id="rId361" w:history="1">
        <w:r w:rsidRPr="00A314E1">
          <w:rPr>
            <w:rFonts w:ascii="Helvetica" w:eastAsia="Times New Roman" w:hAnsi="Helvetica" w:cs="Helvetica"/>
            <w:color w:val="2196F3"/>
            <w:sz w:val="24"/>
            <w:szCs w:val="24"/>
            <w:u w:val="single"/>
          </w:rPr>
          <w:t>https://doi.org/gckfqm</w:t>
        </w:r>
      </w:hyperlink>
      <w:ins w:id="734" w:author="Gitter, Tony" w:date="2019-04-12T14:36:00Z">
        <w:r w:rsidRPr="00A314E1">
          <w:rPr>
            <w:rFonts w:ascii="Helvetica" w:eastAsia="Times New Roman" w:hAnsi="Helvetica" w:cs="Helvetica"/>
            <w:color w:val="000000"/>
            <w:sz w:val="24"/>
            <w:szCs w:val="24"/>
          </w:rPr>
          <w:br/>
          <w:t>DOI: </w:t>
        </w:r>
      </w:ins>
      <w:hyperlink r:id="rId362" w:history="1">
        <w:r w:rsidRPr="00A314E1">
          <w:rPr>
            <w:rFonts w:ascii="Helvetica" w:eastAsia="Times New Roman" w:hAnsi="Helvetica" w:cs="Helvetica"/>
            <w:color w:val="2196F3"/>
            <w:sz w:val="24"/>
            <w:szCs w:val="24"/>
            <w:u w:val="single"/>
          </w:rPr>
          <w:t>10.1038/521263f</w:t>
        </w:r>
      </w:hyperlink>
    </w:p>
    <w:p w14:paraId="010DAC99" w14:textId="7C43E830" w:rsidR="00A314E1" w:rsidRPr="00A314E1" w:rsidRDefault="00A314E1" w:rsidP="00A314E1">
      <w:pPr>
        <w:spacing w:before="300" w:after="300" w:line="240" w:lineRule="auto"/>
        <w:rPr>
          <w:ins w:id="735" w:author="Gitter, Tony" w:date="2019-04-12T14:36:00Z"/>
          <w:rFonts w:ascii="Helvetica" w:eastAsia="Times New Roman" w:hAnsi="Helvetica" w:cs="Helvetica"/>
          <w:color w:val="000000"/>
          <w:sz w:val="24"/>
          <w:szCs w:val="24"/>
        </w:rPr>
      </w:pPr>
      <w:ins w:id="736" w:author="Gitter, Tony" w:date="2019-04-12T14:36:00Z">
        <w:r w:rsidRPr="00A314E1">
          <w:rPr>
            <w:rFonts w:ascii="Helvetica" w:eastAsia="Times New Roman" w:hAnsi="Helvetica" w:cs="Helvetica"/>
            <w:color w:val="000000"/>
            <w:sz w:val="24"/>
            <w:szCs w:val="24"/>
          </w:rPr>
          <w:t>57. </w:t>
        </w:r>
        <w:r w:rsidRPr="00A314E1">
          <w:rPr>
            <w:rFonts w:ascii="Helvetica" w:eastAsia="Times New Roman" w:hAnsi="Helvetica" w:cs="Helvetica"/>
            <w:b/>
            <w:bCs/>
            <w:color w:val="000000"/>
            <w:sz w:val="24"/>
            <w:szCs w:val="24"/>
          </w:rPr>
          <w:t>Physics paper sets record with more than 5,000 authors</w:t>
        </w:r>
        <w:r w:rsidRPr="00A314E1">
          <w:rPr>
            <w:rFonts w:ascii="Helvetica" w:eastAsia="Times New Roman" w:hAnsi="Helvetica" w:cs="Helvetica"/>
            <w:color w:val="000000"/>
            <w:sz w:val="24"/>
            <w:szCs w:val="24"/>
          </w:rPr>
          <w:br/>
          <w:t>Davide Castelvecchi</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Nature</w:t>
        </w:r>
        <w:r w:rsidRPr="00A314E1">
          <w:rPr>
            <w:rFonts w:ascii="Helvetica" w:eastAsia="Times New Roman" w:hAnsi="Helvetica" w:cs="Helvetica"/>
            <w:color w:val="000000"/>
            <w:sz w:val="24"/>
            <w:szCs w:val="24"/>
          </w:rPr>
          <w:t> (2015-05-15) </w:t>
        </w:r>
      </w:ins>
      <w:hyperlink r:id="rId363" w:history="1">
        <w:r w:rsidRPr="00A314E1">
          <w:rPr>
            <w:rFonts w:ascii="Helvetica" w:eastAsia="Times New Roman" w:hAnsi="Helvetica" w:cs="Helvetica"/>
            <w:color w:val="2196F3"/>
            <w:sz w:val="24"/>
            <w:szCs w:val="24"/>
            <w:u w:val="single"/>
          </w:rPr>
          <w:t>https://doi.org/4sn</w:t>
        </w:r>
      </w:hyperlink>
      <w:ins w:id="737" w:author="Gitter, Tony" w:date="2019-04-12T14:36:00Z">
        <w:r w:rsidRPr="00A314E1">
          <w:rPr>
            <w:rFonts w:ascii="Helvetica" w:eastAsia="Times New Roman" w:hAnsi="Helvetica" w:cs="Helvetica"/>
            <w:color w:val="000000"/>
            <w:sz w:val="24"/>
            <w:szCs w:val="24"/>
          </w:rPr>
          <w:br/>
          <w:t>DOI: </w:t>
        </w:r>
      </w:ins>
      <w:hyperlink r:id="rId364" w:history="1">
        <w:r w:rsidRPr="00A314E1">
          <w:rPr>
            <w:rFonts w:ascii="Helvetica" w:eastAsia="Times New Roman" w:hAnsi="Helvetica" w:cs="Helvetica"/>
            <w:color w:val="2196F3"/>
            <w:sz w:val="24"/>
            <w:szCs w:val="24"/>
            <w:u w:val="single"/>
          </w:rPr>
          <w:t>10.1038/nature.2015.17567</w:t>
        </w:r>
      </w:hyperlink>
      <w:del w:id="738" w:author="Gitter, Tony" w:date="2019-04-12T14:36:00Z">
        <w:r w:rsidR="00074B23" w:rsidRPr="00074B23">
          <w:rPr>
            <w:rFonts w:ascii="Helvetica" w:eastAsia="Times New Roman" w:hAnsi="Helvetica" w:cs="Helvetica"/>
            <w:color w:val="000000"/>
            <w:sz w:val="21"/>
            <w:szCs w:val="21"/>
          </w:rPr>
          <w:delText>37</w:delText>
        </w:r>
      </w:del>
    </w:p>
    <w:p w14:paraId="04A30B27"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739" w:author="Gitter, Tony" w:date="2019-04-12T14:36:00Z">
        <w:r w:rsidRPr="00A314E1">
          <w:rPr>
            <w:rFonts w:ascii="Helvetica" w:eastAsia="Times New Roman" w:hAnsi="Helvetica" w:cs="Helvetica"/>
            <w:color w:val="000000"/>
            <w:sz w:val="24"/>
            <w:szCs w:val="24"/>
          </w:rPr>
          <w:t>58</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Ten Simple Rules for Writing a Literature Review</w:t>
      </w:r>
      <w:r w:rsidRPr="00A314E1">
        <w:rPr>
          <w:rFonts w:ascii="Helvetica" w:eastAsia="Times New Roman" w:hAnsi="Helvetica" w:cs="Helvetica"/>
          <w:color w:val="000000"/>
          <w:sz w:val="24"/>
          <w:szCs w:val="24"/>
        </w:rPr>
        <w:br/>
        <w:t>Marco Pautasso</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PLoS Computational Biology</w:t>
      </w:r>
      <w:r w:rsidRPr="00A314E1">
        <w:rPr>
          <w:rFonts w:ascii="Helvetica" w:eastAsia="Times New Roman" w:hAnsi="Helvetica" w:cs="Helvetica"/>
          <w:color w:val="000000"/>
          <w:sz w:val="24"/>
          <w:szCs w:val="24"/>
        </w:rPr>
        <w:t> (2013-07-18) </w:t>
      </w:r>
      <w:hyperlink r:id="rId365" w:history="1">
        <w:r w:rsidRPr="00A314E1">
          <w:rPr>
            <w:rFonts w:ascii="Helvetica" w:eastAsia="Times New Roman" w:hAnsi="Helvetica" w:cs="Helvetica"/>
            <w:color w:val="2196F3"/>
            <w:sz w:val="24"/>
            <w:szCs w:val="24"/>
            <w:u w:val="single"/>
          </w:rPr>
          <w:t>https://doi.org/gcx9dm</w:t>
        </w:r>
      </w:hyperlink>
      <w:ins w:id="740" w:author="Gitter, Tony" w:date="2019-04-12T14:36:00Z">
        <w:r w:rsidRPr="00A314E1">
          <w:rPr>
            <w:rFonts w:ascii="Helvetica" w:eastAsia="Times New Roman" w:hAnsi="Helvetica" w:cs="Helvetica"/>
            <w:color w:val="000000"/>
            <w:sz w:val="24"/>
            <w:szCs w:val="24"/>
          </w:rPr>
          <w:br/>
          <w:t>DOI: </w:t>
        </w:r>
      </w:ins>
      <w:hyperlink r:id="rId366" w:history="1">
        <w:r w:rsidRPr="00A314E1">
          <w:rPr>
            <w:rFonts w:ascii="Helvetica" w:eastAsia="Times New Roman" w:hAnsi="Helvetica" w:cs="Helvetica"/>
            <w:color w:val="2196F3"/>
            <w:sz w:val="24"/>
            <w:szCs w:val="24"/>
            <w:u w:val="single"/>
          </w:rPr>
          <w:t>10.1371/journal.pcbi.1003149</w:t>
        </w:r>
      </w:hyperlink>
      <w:ins w:id="741" w:author="Gitter, Tony" w:date="2019-04-12T14:36:00Z">
        <w:r w:rsidRPr="00A314E1">
          <w:rPr>
            <w:rFonts w:ascii="Helvetica" w:eastAsia="Times New Roman" w:hAnsi="Helvetica" w:cs="Helvetica"/>
            <w:color w:val="000000"/>
            <w:sz w:val="24"/>
            <w:szCs w:val="24"/>
          </w:rPr>
          <w:t> · PMID: </w:t>
        </w:r>
      </w:ins>
      <w:hyperlink r:id="rId367" w:history="1">
        <w:r w:rsidRPr="00A314E1">
          <w:rPr>
            <w:rFonts w:ascii="Helvetica" w:eastAsia="Times New Roman" w:hAnsi="Helvetica" w:cs="Helvetica"/>
            <w:color w:val="2196F3"/>
            <w:sz w:val="24"/>
            <w:szCs w:val="24"/>
            <w:u w:val="single"/>
          </w:rPr>
          <w:t>23874189</w:t>
        </w:r>
      </w:hyperlink>
      <w:ins w:id="742" w:author="Gitter, Tony" w:date="2019-04-12T14:36:00Z">
        <w:r w:rsidRPr="00A314E1">
          <w:rPr>
            <w:rFonts w:ascii="Helvetica" w:eastAsia="Times New Roman" w:hAnsi="Helvetica" w:cs="Helvetica"/>
            <w:color w:val="000000"/>
            <w:sz w:val="24"/>
            <w:szCs w:val="24"/>
          </w:rPr>
          <w:t> · PMCID: </w:t>
        </w:r>
      </w:ins>
      <w:hyperlink r:id="rId368" w:history="1">
        <w:r w:rsidRPr="00A314E1">
          <w:rPr>
            <w:rFonts w:ascii="Helvetica" w:eastAsia="Times New Roman" w:hAnsi="Helvetica" w:cs="Helvetica"/>
            <w:color w:val="2196F3"/>
            <w:sz w:val="24"/>
            <w:szCs w:val="24"/>
            <w:u w:val="single"/>
          </w:rPr>
          <w:t>PMC3715443</w:t>
        </w:r>
      </w:hyperlink>
    </w:p>
    <w:p w14:paraId="7DEF9907" w14:textId="542F8148" w:rsidR="00A314E1" w:rsidRPr="00A314E1" w:rsidRDefault="00074B23" w:rsidP="00A314E1">
      <w:pPr>
        <w:spacing w:before="300" w:after="300" w:line="240" w:lineRule="auto"/>
        <w:rPr>
          <w:rFonts w:ascii="Helvetica" w:eastAsia="Times New Roman" w:hAnsi="Helvetica" w:cs="Helvetica"/>
          <w:color w:val="000000"/>
          <w:sz w:val="24"/>
          <w:szCs w:val="24"/>
        </w:rPr>
      </w:pPr>
      <w:del w:id="743" w:author="Gitter, Tony" w:date="2019-04-12T14:36:00Z">
        <w:r w:rsidRPr="00074B23">
          <w:rPr>
            <w:rFonts w:ascii="Helvetica" w:eastAsia="Times New Roman" w:hAnsi="Helvetica" w:cs="Helvetica"/>
            <w:color w:val="000000"/>
            <w:sz w:val="21"/>
            <w:szCs w:val="21"/>
          </w:rPr>
          <w:delText>38</w:delText>
        </w:r>
      </w:del>
      <w:ins w:id="744" w:author="Gitter, Tony" w:date="2019-04-12T14:36:00Z">
        <w:r w:rsidR="00A314E1" w:rsidRPr="00A314E1">
          <w:rPr>
            <w:rFonts w:ascii="Helvetica" w:eastAsia="Times New Roman" w:hAnsi="Helvetica" w:cs="Helvetica"/>
            <w:color w:val="000000"/>
            <w:sz w:val="24"/>
            <w:szCs w:val="24"/>
          </w:rPr>
          <w:t>59</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A Stronger Post-Publication Culture Is Needed for Better Science</w:t>
      </w:r>
      <w:r w:rsidR="00A314E1" w:rsidRPr="00A314E1">
        <w:rPr>
          <w:rFonts w:ascii="Helvetica" w:eastAsia="Times New Roman" w:hAnsi="Helvetica" w:cs="Helvetica"/>
          <w:color w:val="000000"/>
          <w:sz w:val="24"/>
          <w:szCs w:val="24"/>
        </w:rPr>
        <w:br/>
        <w:t>Hilda Bastian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PLoS Medicine</w:t>
      </w:r>
      <w:r w:rsidR="00A314E1" w:rsidRPr="00A314E1">
        <w:rPr>
          <w:rFonts w:ascii="Helvetica" w:eastAsia="Times New Roman" w:hAnsi="Helvetica" w:cs="Helvetica"/>
          <w:color w:val="000000"/>
          <w:sz w:val="24"/>
          <w:szCs w:val="24"/>
        </w:rPr>
        <w:t> (2014-12-30) </w:t>
      </w:r>
      <w:hyperlink r:id="rId369" w:history="1">
        <w:r w:rsidR="00A314E1" w:rsidRPr="00A314E1">
          <w:rPr>
            <w:rFonts w:ascii="Helvetica" w:eastAsia="Times New Roman" w:hAnsi="Helvetica" w:cs="Helvetica"/>
            <w:color w:val="2196F3"/>
            <w:sz w:val="24"/>
            <w:szCs w:val="24"/>
            <w:u w:val="single"/>
          </w:rPr>
          <w:t>https://doi.org/gdm9cj</w:t>
        </w:r>
      </w:hyperlink>
      <w:ins w:id="745" w:author="Gitter, Tony" w:date="2019-04-12T14:36:00Z">
        <w:r w:rsidR="00A314E1" w:rsidRPr="00A314E1">
          <w:rPr>
            <w:rFonts w:ascii="Helvetica" w:eastAsia="Times New Roman" w:hAnsi="Helvetica" w:cs="Helvetica"/>
            <w:color w:val="000000"/>
            <w:sz w:val="24"/>
            <w:szCs w:val="24"/>
          </w:rPr>
          <w:br/>
          <w:t>DOI: </w:t>
        </w:r>
      </w:ins>
      <w:hyperlink r:id="rId370" w:history="1">
        <w:r w:rsidR="00A314E1" w:rsidRPr="00A314E1">
          <w:rPr>
            <w:rFonts w:ascii="Helvetica" w:eastAsia="Times New Roman" w:hAnsi="Helvetica" w:cs="Helvetica"/>
            <w:color w:val="2196F3"/>
            <w:sz w:val="24"/>
            <w:szCs w:val="24"/>
            <w:u w:val="single"/>
          </w:rPr>
          <w:t>10.1371/journal.pmed.1001772</w:t>
        </w:r>
      </w:hyperlink>
      <w:ins w:id="746" w:author="Gitter, Tony" w:date="2019-04-12T14:36:00Z">
        <w:r w:rsidR="00A314E1" w:rsidRPr="00A314E1">
          <w:rPr>
            <w:rFonts w:ascii="Helvetica" w:eastAsia="Times New Roman" w:hAnsi="Helvetica" w:cs="Helvetica"/>
            <w:color w:val="000000"/>
            <w:sz w:val="24"/>
            <w:szCs w:val="24"/>
          </w:rPr>
          <w:t> · PMID: </w:t>
        </w:r>
      </w:ins>
      <w:hyperlink r:id="rId371" w:history="1">
        <w:r w:rsidR="00A314E1" w:rsidRPr="00A314E1">
          <w:rPr>
            <w:rFonts w:ascii="Helvetica" w:eastAsia="Times New Roman" w:hAnsi="Helvetica" w:cs="Helvetica"/>
            <w:color w:val="2196F3"/>
            <w:sz w:val="24"/>
            <w:szCs w:val="24"/>
            <w:u w:val="single"/>
          </w:rPr>
          <w:t>25548904</w:t>
        </w:r>
      </w:hyperlink>
      <w:ins w:id="747" w:author="Gitter, Tony" w:date="2019-04-12T14:36:00Z">
        <w:r w:rsidR="00A314E1" w:rsidRPr="00A314E1">
          <w:rPr>
            <w:rFonts w:ascii="Helvetica" w:eastAsia="Times New Roman" w:hAnsi="Helvetica" w:cs="Helvetica"/>
            <w:color w:val="000000"/>
            <w:sz w:val="24"/>
            <w:szCs w:val="24"/>
          </w:rPr>
          <w:t> · PMCID: </w:t>
        </w:r>
      </w:ins>
      <w:hyperlink r:id="rId372" w:history="1">
        <w:r w:rsidR="00A314E1" w:rsidRPr="00A314E1">
          <w:rPr>
            <w:rFonts w:ascii="Helvetica" w:eastAsia="Times New Roman" w:hAnsi="Helvetica" w:cs="Helvetica"/>
            <w:color w:val="2196F3"/>
            <w:sz w:val="24"/>
            <w:szCs w:val="24"/>
            <w:u w:val="single"/>
          </w:rPr>
          <w:t>PMC4280106</w:t>
        </w:r>
      </w:hyperlink>
    </w:p>
    <w:p w14:paraId="6BCEA047" w14:textId="3D7F8D22" w:rsidR="00A314E1" w:rsidRPr="00A314E1" w:rsidRDefault="00074B23" w:rsidP="00A314E1">
      <w:pPr>
        <w:spacing w:before="300" w:after="300" w:line="240" w:lineRule="auto"/>
        <w:rPr>
          <w:rFonts w:ascii="Helvetica" w:eastAsia="Times New Roman" w:hAnsi="Helvetica" w:cs="Helvetica"/>
          <w:color w:val="000000"/>
          <w:sz w:val="24"/>
          <w:szCs w:val="24"/>
        </w:rPr>
      </w:pPr>
      <w:del w:id="748" w:author="Gitter, Tony" w:date="2019-04-12T14:36:00Z">
        <w:r w:rsidRPr="00074B23">
          <w:rPr>
            <w:rFonts w:ascii="Helvetica" w:eastAsia="Times New Roman" w:hAnsi="Helvetica" w:cs="Helvetica"/>
            <w:color w:val="000000"/>
            <w:sz w:val="21"/>
            <w:szCs w:val="21"/>
          </w:rPr>
          <w:delText>39</w:delText>
        </w:r>
      </w:del>
      <w:ins w:id="749" w:author="Gitter, Tony" w:date="2019-04-12T14:36:00Z">
        <w:r w:rsidR="00A314E1" w:rsidRPr="00A314E1">
          <w:rPr>
            <w:rFonts w:ascii="Helvetica" w:eastAsia="Times New Roman" w:hAnsi="Helvetica" w:cs="Helvetica"/>
            <w:color w:val="000000"/>
            <w:sz w:val="24"/>
            <w:szCs w:val="24"/>
          </w:rPr>
          <w:t>60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Post-Publication Peer Review: Opening Up Scientific Conversation</w:t>
      </w:r>
      <w:r w:rsidR="00A314E1" w:rsidRPr="00A314E1">
        <w:rPr>
          <w:rFonts w:ascii="Helvetica" w:eastAsia="Times New Roman" w:hAnsi="Helvetica" w:cs="Helvetica"/>
          <w:color w:val="000000"/>
          <w:sz w:val="24"/>
          <w:szCs w:val="24"/>
        </w:rPr>
        <w:br/>
        <w:t>Jane Hunter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Frontiers in Computational Neuroscience</w:t>
      </w:r>
      <w:r w:rsidR="00A314E1" w:rsidRPr="00A314E1">
        <w:rPr>
          <w:rFonts w:ascii="Helvetica" w:eastAsia="Times New Roman" w:hAnsi="Helvetica" w:cs="Helvetica"/>
          <w:color w:val="000000"/>
          <w:sz w:val="24"/>
          <w:szCs w:val="24"/>
        </w:rPr>
        <w:t> (2012) </w:t>
      </w:r>
      <w:hyperlink r:id="rId373" w:history="1">
        <w:r w:rsidR="00A314E1" w:rsidRPr="00A314E1">
          <w:rPr>
            <w:rFonts w:ascii="Helvetica" w:eastAsia="Times New Roman" w:hAnsi="Helvetica" w:cs="Helvetica"/>
            <w:color w:val="2196F3"/>
            <w:sz w:val="24"/>
            <w:szCs w:val="24"/>
            <w:u w:val="single"/>
          </w:rPr>
          <w:t>https://doi.org/gdm9cm</w:t>
        </w:r>
      </w:hyperlink>
      <w:ins w:id="750" w:author="Gitter, Tony" w:date="2019-04-12T14:36:00Z">
        <w:r w:rsidR="00A314E1" w:rsidRPr="00A314E1">
          <w:rPr>
            <w:rFonts w:ascii="Helvetica" w:eastAsia="Times New Roman" w:hAnsi="Helvetica" w:cs="Helvetica"/>
            <w:color w:val="000000"/>
            <w:sz w:val="24"/>
            <w:szCs w:val="24"/>
          </w:rPr>
          <w:br/>
          <w:t>DOI: </w:t>
        </w:r>
      </w:ins>
      <w:hyperlink r:id="rId374" w:history="1">
        <w:r w:rsidR="00A314E1" w:rsidRPr="00A314E1">
          <w:rPr>
            <w:rFonts w:ascii="Helvetica" w:eastAsia="Times New Roman" w:hAnsi="Helvetica" w:cs="Helvetica"/>
            <w:color w:val="2196F3"/>
            <w:sz w:val="24"/>
            <w:szCs w:val="24"/>
            <w:u w:val="single"/>
          </w:rPr>
          <w:t>10.3389/fncom.2012.00063</w:t>
        </w:r>
      </w:hyperlink>
      <w:ins w:id="751" w:author="Gitter, Tony" w:date="2019-04-12T14:36:00Z">
        <w:r w:rsidR="00A314E1" w:rsidRPr="00A314E1">
          <w:rPr>
            <w:rFonts w:ascii="Helvetica" w:eastAsia="Times New Roman" w:hAnsi="Helvetica" w:cs="Helvetica"/>
            <w:color w:val="000000"/>
            <w:sz w:val="24"/>
            <w:szCs w:val="24"/>
          </w:rPr>
          <w:t> · PMID: </w:t>
        </w:r>
      </w:ins>
      <w:hyperlink r:id="rId375" w:history="1">
        <w:r w:rsidR="00A314E1" w:rsidRPr="00A314E1">
          <w:rPr>
            <w:rFonts w:ascii="Helvetica" w:eastAsia="Times New Roman" w:hAnsi="Helvetica" w:cs="Helvetica"/>
            <w:color w:val="2196F3"/>
            <w:sz w:val="24"/>
            <w:szCs w:val="24"/>
            <w:u w:val="single"/>
          </w:rPr>
          <w:t>22969719</w:t>
        </w:r>
      </w:hyperlink>
      <w:ins w:id="752" w:author="Gitter, Tony" w:date="2019-04-12T14:36:00Z">
        <w:r w:rsidR="00A314E1" w:rsidRPr="00A314E1">
          <w:rPr>
            <w:rFonts w:ascii="Helvetica" w:eastAsia="Times New Roman" w:hAnsi="Helvetica" w:cs="Helvetica"/>
            <w:color w:val="000000"/>
            <w:sz w:val="24"/>
            <w:szCs w:val="24"/>
          </w:rPr>
          <w:t> · PMCID: </w:t>
        </w:r>
      </w:ins>
      <w:hyperlink r:id="rId376" w:history="1">
        <w:r w:rsidR="00A314E1" w:rsidRPr="00A314E1">
          <w:rPr>
            <w:rFonts w:ascii="Helvetica" w:eastAsia="Times New Roman" w:hAnsi="Helvetica" w:cs="Helvetica"/>
            <w:color w:val="2196F3"/>
            <w:sz w:val="24"/>
            <w:szCs w:val="24"/>
            <w:u w:val="single"/>
          </w:rPr>
          <w:t>PMC3431010</w:t>
        </w:r>
      </w:hyperlink>
    </w:p>
    <w:p w14:paraId="70E7B29C" w14:textId="42FD1A60" w:rsidR="00A314E1" w:rsidRPr="00A314E1" w:rsidRDefault="00074B23" w:rsidP="00A314E1">
      <w:pPr>
        <w:spacing w:before="300" w:after="300" w:line="240" w:lineRule="auto"/>
        <w:rPr>
          <w:rFonts w:ascii="Helvetica" w:eastAsia="Times New Roman" w:hAnsi="Helvetica" w:cs="Helvetica"/>
          <w:color w:val="000000"/>
          <w:sz w:val="24"/>
          <w:szCs w:val="24"/>
        </w:rPr>
      </w:pPr>
      <w:del w:id="753" w:author="Gitter, Tony" w:date="2019-04-12T14:36:00Z">
        <w:r w:rsidRPr="00074B23">
          <w:rPr>
            <w:rFonts w:ascii="Helvetica" w:eastAsia="Times New Roman" w:hAnsi="Helvetica" w:cs="Helvetica"/>
            <w:color w:val="000000"/>
            <w:sz w:val="21"/>
            <w:szCs w:val="21"/>
          </w:rPr>
          <w:delText>40</w:delText>
        </w:r>
      </w:del>
      <w:ins w:id="754" w:author="Gitter, Tony" w:date="2019-04-12T14:36:00Z">
        <w:r w:rsidR="00A314E1" w:rsidRPr="00A314E1">
          <w:rPr>
            <w:rFonts w:ascii="Helvetica" w:eastAsia="Times New Roman" w:hAnsi="Helvetica" w:cs="Helvetica"/>
            <w:color w:val="000000"/>
            <w:sz w:val="24"/>
            <w:szCs w:val="24"/>
          </w:rPr>
          <w:t>61</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Post-publication peer review, in all its guises, is here to stay</w:t>
      </w:r>
      <w:r w:rsidR="00A314E1" w:rsidRPr="00A314E1">
        <w:rPr>
          <w:rFonts w:ascii="Helvetica" w:eastAsia="Times New Roman" w:hAnsi="Helvetica" w:cs="Helvetica"/>
          <w:color w:val="000000"/>
          <w:sz w:val="24"/>
          <w:szCs w:val="24"/>
        </w:rPr>
        <w:br/>
        <w:t>Michael Markie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Insights the UKSG journal</w:t>
      </w:r>
      <w:r w:rsidR="00A314E1" w:rsidRPr="00A314E1">
        <w:rPr>
          <w:rFonts w:ascii="Helvetica" w:eastAsia="Times New Roman" w:hAnsi="Helvetica" w:cs="Helvetica"/>
          <w:color w:val="000000"/>
          <w:sz w:val="24"/>
          <w:szCs w:val="24"/>
        </w:rPr>
        <w:t> (2015-07-07) </w:t>
      </w:r>
      <w:hyperlink r:id="rId377" w:history="1">
        <w:r w:rsidR="00A314E1" w:rsidRPr="00A314E1">
          <w:rPr>
            <w:rFonts w:ascii="Helvetica" w:eastAsia="Times New Roman" w:hAnsi="Helvetica" w:cs="Helvetica"/>
            <w:color w:val="2196F3"/>
            <w:sz w:val="24"/>
            <w:szCs w:val="24"/>
            <w:u w:val="single"/>
          </w:rPr>
          <w:t>https://doi.org/gdm9ck</w:t>
        </w:r>
      </w:hyperlink>
      <w:ins w:id="755"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"https://doi.org/10.1629/uksg.245" </w:instrText>
      </w:r>
      <w:r w:rsidR="00A314E1" w:rsidRPr="00A314E1">
        <w:rPr>
          <w:rFonts w:ascii="Helvetica" w:eastAsia="Times New Roman" w:hAnsi="Helvetica" w:cs="Helvetica"/>
          <w:color w:val="000000"/>
          <w:sz w:val="24"/>
          <w:szCs w:val="24"/>
        </w:rPr>
        <w:fldChar w:fldCharType="separate"/>
      </w:r>
      <w:del w:id="756"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10.1629/uksg.245</w:t>
      </w:r>
      <w:r w:rsidR="00A314E1" w:rsidRPr="00A314E1">
        <w:rPr>
          <w:rFonts w:ascii="Helvetica" w:eastAsia="Times New Roman" w:hAnsi="Helvetica" w:cs="Helvetica"/>
          <w:color w:val="000000"/>
          <w:sz w:val="24"/>
          <w:szCs w:val="24"/>
        </w:rPr>
        <w:fldChar w:fldCharType="end"/>
      </w:r>
    </w:p>
    <w:p w14:paraId="03BBFD64" w14:textId="02E9B96F" w:rsidR="00A314E1" w:rsidRPr="00A314E1" w:rsidRDefault="00074B23" w:rsidP="00A314E1">
      <w:pPr>
        <w:spacing w:before="300" w:after="300" w:line="240" w:lineRule="auto"/>
        <w:rPr>
          <w:rFonts w:ascii="Helvetica" w:eastAsia="Times New Roman" w:hAnsi="Helvetica" w:cs="Helvetica"/>
          <w:color w:val="000000"/>
          <w:sz w:val="24"/>
          <w:szCs w:val="24"/>
        </w:rPr>
      </w:pPr>
      <w:del w:id="757" w:author="Gitter, Tony" w:date="2019-04-12T14:36:00Z">
        <w:r w:rsidRPr="00074B23">
          <w:rPr>
            <w:rFonts w:ascii="Helvetica" w:eastAsia="Times New Roman" w:hAnsi="Helvetica" w:cs="Helvetica"/>
            <w:color w:val="000000"/>
            <w:sz w:val="21"/>
            <w:szCs w:val="21"/>
          </w:rPr>
          <w:delText>41</w:delText>
        </w:r>
      </w:del>
      <w:ins w:id="758" w:author="Gitter, Tony" w:date="2019-04-12T14:36:00Z">
        <w:r w:rsidR="00A314E1" w:rsidRPr="00A314E1">
          <w:rPr>
            <w:rFonts w:ascii="Helvetica" w:eastAsia="Times New Roman" w:hAnsi="Helvetica" w:cs="Helvetica"/>
            <w:color w:val="000000"/>
            <w:sz w:val="24"/>
            <w:szCs w:val="24"/>
          </w:rPr>
          <w:t>62</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Homotopy Type Theory: Univalent Foundations of Mathematics</w:t>
      </w:r>
      <w:r w:rsidR="00A314E1" w:rsidRPr="00A314E1">
        <w:rPr>
          <w:rFonts w:ascii="Helvetica" w:eastAsia="Times New Roman" w:hAnsi="Helvetica" w:cs="Helvetica"/>
          <w:color w:val="000000"/>
          <w:sz w:val="24"/>
          <w:szCs w:val="24"/>
        </w:rPr>
        <w:br/>
      </w:r>
      <w:proofErr w:type="gramStart"/>
      <w:r w:rsidR="00A314E1" w:rsidRPr="00A314E1">
        <w:rPr>
          <w:rFonts w:ascii="Helvetica" w:eastAsia="Times New Roman" w:hAnsi="Helvetica" w:cs="Helvetica"/>
          <w:color w:val="000000"/>
          <w:sz w:val="24"/>
          <w:szCs w:val="24"/>
        </w:rPr>
        <w:t>The</w:t>
      </w:r>
      <w:proofErr w:type="gramEnd"/>
      <w:r w:rsidR="00A314E1" w:rsidRPr="00A314E1">
        <w:rPr>
          <w:rFonts w:ascii="Helvetica" w:eastAsia="Times New Roman" w:hAnsi="Helvetica" w:cs="Helvetica"/>
          <w:color w:val="000000"/>
          <w:sz w:val="24"/>
          <w:szCs w:val="24"/>
        </w:rPr>
        <w:t xml:space="preserve"> Univalent Foundations Program</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Institute for Advanced Study</w:t>
      </w:r>
      <w:r w:rsidR="00A314E1" w:rsidRPr="00A314E1">
        <w:rPr>
          <w:rFonts w:ascii="Helvetica" w:eastAsia="Times New Roman" w:hAnsi="Helvetica" w:cs="Helvetica"/>
          <w:color w:val="000000"/>
          <w:sz w:val="24"/>
          <w:szCs w:val="24"/>
        </w:rPr>
        <w:t> (2013) </w:t>
      </w:r>
      <w:hyperlink r:id="rId378" w:history="1">
        <w:r w:rsidR="00A314E1" w:rsidRPr="00A314E1">
          <w:rPr>
            <w:rFonts w:ascii="Helvetica" w:eastAsia="Times New Roman" w:hAnsi="Helvetica" w:cs="Helvetica"/>
            <w:color w:val="2196F3"/>
            <w:sz w:val="24"/>
            <w:szCs w:val="24"/>
            <w:u w:val="single"/>
          </w:rPr>
          <w:t>https://homotopytypetheory.org/book/</w:t>
        </w:r>
      </w:hyperlink>
    </w:p>
    <w:p w14:paraId="5DF49C66" w14:textId="5B7B81A8" w:rsidR="00A314E1" w:rsidRPr="00A314E1" w:rsidRDefault="00074B23" w:rsidP="00A314E1">
      <w:pPr>
        <w:spacing w:before="300" w:after="300" w:line="240" w:lineRule="auto"/>
        <w:rPr>
          <w:rFonts w:ascii="Helvetica" w:eastAsia="Times New Roman" w:hAnsi="Helvetica" w:cs="Helvetica"/>
          <w:color w:val="000000"/>
          <w:sz w:val="24"/>
          <w:szCs w:val="24"/>
        </w:rPr>
      </w:pPr>
      <w:del w:id="759" w:author="Gitter, Tony" w:date="2019-04-12T14:36:00Z">
        <w:r w:rsidRPr="00074B23">
          <w:rPr>
            <w:rFonts w:ascii="Helvetica" w:eastAsia="Times New Roman" w:hAnsi="Helvetica" w:cs="Helvetica"/>
            <w:color w:val="000000"/>
            <w:sz w:val="21"/>
            <w:szCs w:val="21"/>
          </w:rPr>
          <w:delText>42</w:delText>
        </w:r>
      </w:del>
      <w:ins w:id="760" w:author="Gitter, Tony" w:date="2019-04-12T14:36:00Z">
        <w:r w:rsidR="00A314E1" w:rsidRPr="00A314E1">
          <w:rPr>
            <w:rFonts w:ascii="Helvetica" w:eastAsia="Times New Roman" w:hAnsi="Helvetica" w:cs="Helvetica"/>
            <w:color w:val="000000"/>
            <w:sz w:val="24"/>
            <w:szCs w:val="24"/>
          </w:rPr>
          <w:t>63</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HoTT book</w:t>
      </w:r>
      <w:r w:rsidR="00A314E1" w:rsidRPr="00A314E1">
        <w:rPr>
          <w:rFonts w:ascii="Helvetica" w:eastAsia="Times New Roman" w:hAnsi="Helvetica" w:cs="Helvetica"/>
          <w:color w:val="000000"/>
          <w:sz w:val="24"/>
          <w:szCs w:val="24"/>
        </w:rPr>
        <w:br/>
        <w:t>Andrej Bauer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Mathematics and Computation</w:t>
      </w:r>
      <w:r w:rsidR="00A314E1" w:rsidRPr="00A314E1">
        <w:rPr>
          <w:rFonts w:ascii="Helvetica" w:eastAsia="Times New Roman" w:hAnsi="Helvetica" w:cs="Helvetica"/>
          <w:color w:val="000000"/>
          <w:sz w:val="24"/>
          <w:szCs w:val="24"/>
        </w:rPr>
        <w:t> (2013-06-20) </w:t>
      </w:r>
      <w:hyperlink r:id="rId379" w:history="1">
        <w:r w:rsidR="00A314E1" w:rsidRPr="00A314E1">
          <w:rPr>
            <w:rFonts w:ascii="Helvetica" w:eastAsia="Times New Roman" w:hAnsi="Helvetica" w:cs="Helvetica"/>
            <w:color w:val="2196F3"/>
            <w:sz w:val="24"/>
            <w:szCs w:val="24"/>
            <w:u w:val="single"/>
          </w:rPr>
          <w:t>http://math.andrej.com/2013/06/20/the-hott-book/</w:t>
        </w:r>
      </w:hyperlink>
    </w:p>
    <w:p w14:paraId="0C20E24E" w14:textId="2C29FBED" w:rsidR="00A314E1" w:rsidRPr="00A314E1" w:rsidRDefault="00074B23" w:rsidP="00A314E1">
      <w:pPr>
        <w:spacing w:before="300" w:after="300" w:line="240" w:lineRule="auto"/>
        <w:rPr>
          <w:rFonts w:ascii="Helvetica" w:eastAsia="Times New Roman" w:hAnsi="Helvetica" w:cs="Helvetica"/>
          <w:color w:val="000000"/>
          <w:sz w:val="24"/>
          <w:szCs w:val="24"/>
        </w:rPr>
      </w:pPr>
      <w:del w:id="761" w:author="Gitter, Tony" w:date="2019-04-12T14:36:00Z">
        <w:r w:rsidRPr="00074B23">
          <w:rPr>
            <w:rFonts w:ascii="Helvetica" w:eastAsia="Times New Roman" w:hAnsi="Helvetica" w:cs="Helvetica"/>
            <w:color w:val="000000"/>
            <w:sz w:val="21"/>
            <w:szCs w:val="21"/>
          </w:rPr>
          <w:delText>43</w:delText>
        </w:r>
      </w:del>
      <w:ins w:id="762" w:author="Gitter, Tony" w:date="2019-04-12T14:36:00Z">
        <w:r w:rsidR="00A314E1" w:rsidRPr="00A314E1">
          <w:rPr>
            <w:rFonts w:ascii="Helvetica" w:eastAsia="Times New Roman" w:hAnsi="Helvetica" w:cs="Helvetica"/>
            <w:color w:val="000000"/>
            <w:sz w:val="24"/>
            <w:szCs w:val="24"/>
          </w:rPr>
          <w:t>64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A multi-disciplinary perspective on emergent and future innovations in peer review</w:t>
      </w:r>
      <w:r w:rsidR="00A314E1" w:rsidRPr="00A314E1">
        <w:rPr>
          <w:rFonts w:ascii="Helvetica" w:eastAsia="Times New Roman" w:hAnsi="Helvetica" w:cs="Helvetica"/>
          <w:color w:val="000000"/>
          <w:sz w:val="24"/>
          <w:szCs w:val="24"/>
        </w:rPr>
        <w:br/>
        <w:t>Jonathan P. Tennant, Jonathan M. Dugan, Daniel Graziotin, Damien C. Jacques, François Waldner, Daniel Mietchen, Yehia Elkhatib, Lauren B. Collister, Christina K. Pikas, Tom Crick, … Julien Colomb</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F1000Research</w:t>
      </w:r>
      <w:r w:rsidR="00A314E1" w:rsidRPr="00A314E1">
        <w:rPr>
          <w:rFonts w:ascii="Helvetica" w:eastAsia="Times New Roman" w:hAnsi="Helvetica" w:cs="Helvetica"/>
          <w:color w:val="000000"/>
          <w:sz w:val="24"/>
          <w:szCs w:val="24"/>
        </w:rPr>
        <w:t> (2017-11-01) </w:t>
      </w:r>
      <w:hyperlink r:id="rId380" w:history="1">
        <w:r w:rsidR="00A314E1" w:rsidRPr="00A314E1">
          <w:rPr>
            <w:rFonts w:ascii="Helvetica" w:eastAsia="Times New Roman" w:hAnsi="Helvetica" w:cs="Helvetica"/>
            <w:color w:val="2196F3"/>
            <w:sz w:val="24"/>
            <w:szCs w:val="24"/>
            <w:u w:val="single"/>
          </w:rPr>
          <w:t>https://doi.org/gc5tcv</w:t>
        </w:r>
      </w:hyperlink>
      <w:ins w:id="763" w:author="Gitter, Tony" w:date="2019-04-12T14:36:00Z">
        <w:r w:rsidR="00A314E1" w:rsidRPr="00A314E1">
          <w:rPr>
            <w:rFonts w:ascii="Helvetica" w:eastAsia="Times New Roman" w:hAnsi="Helvetica" w:cs="Helvetica"/>
            <w:color w:val="000000"/>
            <w:sz w:val="24"/>
            <w:szCs w:val="24"/>
          </w:rPr>
          <w:br/>
          <w:t>DOI: </w:t>
        </w:r>
      </w:ins>
      <w:hyperlink r:id="rId381" w:history="1">
        <w:r w:rsidR="00A314E1" w:rsidRPr="00A314E1">
          <w:rPr>
            <w:rFonts w:ascii="Helvetica" w:eastAsia="Times New Roman" w:hAnsi="Helvetica" w:cs="Helvetica"/>
            <w:color w:val="2196F3"/>
            <w:sz w:val="24"/>
            <w:szCs w:val="24"/>
            <w:u w:val="single"/>
          </w:rPr>
          <w:t>10.12688/f1000research.12037.2</w:t>
        </w:r>
      </w:hyperlink>
      <w:ins w:id="764" w:author="Gitter, Tony" w:date="2019-04-12T14:36:00Z">
        <w:r w:rsidR="00A314E1" w:rsidRPr="00A314E1">
          <w:rPr>
            <w:rFonts w:ascii="Helvetica" w:eastAsia="Times New Roman" w:hAnsi="Helvetica" w:cs="Helvetica"/>
            <w:color w:val="000000"/>
            <w:sz w:val="24"/>
            <w:szCs w:val="24"/>
          </w:rPr>
          <w:t> · PMID: </w:t>
        </w:r>
      </w:ins>
      <w:hyperlink r:id="rId382" w:history="1">
        <w:r w:rsidR="00A314E1" w:rsidRPr="00A314E1">
          <w:rPr>
            <w:rFonts w:ascii="Helvetica" w:eastAsia="Times New Roman" w:hAnsi="Helvetica" w:cs="Helvetica"/>
            <w:color w:val="2196F3"/>
            <w:sz w:val="24"/>
            <w:szCs w:val="24"/>
            <w:u w:val="single"/>
          </w:rPr>
          <w:t>29188015</w:t>
        </w:r>
      </w:hyperlink>
      <w:ins w:id="765" w:author="Gitter, Tony" w:date="2019-04-12T14:36:00Z">
        <w:r w:rsidR="00A314E1" w:rsidRPr="00A314E1">
          <w:rPr>
            <w:rFonts w:ascii="Helvetica" w:eastAsia="Times New Roman" w:hAnsi="Helvetica" w:cs="Helvetica"/>
            <w:color w:val="000000"/>
            <w:sz w:val="24"/>
            <w:szCs w:val="24"/>
          </w:rPr>
          <w:t> · PMCID: </w:t>
        </w:r>
      </w:ins>
      <w:hyperlink r:id="rId383" w:history="1">
        <w:r w:rsidR="00A314E1" w:rsidRPr="00A314E1">
          <w:rPr>
            <w:rFonts w:ascii="Helvetica" w:eastAsia="Times New Roman" w:hAnsi="Helvetica" w:cs="Helvetica"/>
            <w:color w:val="2196F3"/>
            <w:sz w:val="24"/>
            <w:szCs w:val="24"/>
            <w:u w:val="single"/>
          </w:rPr>
          <w:t>PMC5686505</w:t>
        </w:r>
      </w:hyperlink>
    </w:p>
    <w:p w14:paraId="6496775E" w14:textId="1812592B" w:rsidR="00A314E1" w:rsidRPr="00A314E1" w:rsidRDefault="00074B23" w:rsidP="00A314E1">
      <w:pPr>
        <w:spacing w:before="300" w:after="300" w:line="240" w:lineRule="auto"/>
        <w:rPr>
          <w:rFonts w:ascii="Helvetica" w:eastAsia="Times New Roman" w:hAnsi="Helvetica" w:cs="Helvetica"/>
          <w:color w:val="000000"/>
          <w:sz w:val="24"/>
          <w:szCs w:val="24"/>
        </w:rPr>
      </w:pPr>
      <w:del w:id="766" w:author="Gitter, Tony" w:date="2019-04-12T14:36:00Z">
        <w:r w:rsidRPr="00074B23">
          <w:rPr>
            <w:rFonts w:ascii="Helvetica" w:eastAsia="Times New Roman" w:hAnsi="Helvetica" w:cs="Helvetica"/>
            <w:color w:val="000000"/>
            <w:sz w:val="21"/>
            <w:szCs w:val="21"/>
          </w:rPr>
          <w:lastRenderedPageBreak/>
          <w:delText>44</w:delText>
        </w:r>
      </w:del>
      <w:ins w:id="767" w:author="Gitter, Tony" w:date="2019-04-12T14:36:00Z">
        <w:r w:rsidR="00A314E1" w:rsidRPr="00A314E1">
          <w:rPr>
            <w:rFonts w:ascii="Helvetica" w:eastAsia="Times New Roman" w:hAnsi="Helvetica" w:cs="Helvetica"/>
            <w:color w:val="000000"/>
            <w:sz w:val="24"/>
            <w:szCs w:val="24"/>
          </w:rPr>
          <w:t>65</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Nearly 100 scientists spent 2 months on Google Docs to redefine the p-value. Here’s what they came up with</w:t>
      </w:r>
      <w:r w:rsidR="00A314E1" w:rsidRPr="00A314E1">
        <w:rPr>
          <w:rFonts w:ascii="Helvetica" w:eastAsia="Times New Roman" w:hAnsi="Helvetica" w:cs="Helvetica"/>
          <w:color w:val="000000"/>
          <w:sz w:val="24"/>
          <w:szCs w:val="24"/>
        </w:rPr>
        <w:br/>
        <w:t>Jop Vrieze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Science</w:t>
      </w:r>
      <w:r w:rsidR="00A314E1" w:rsidRPr="00A314E1">
        <w:rPr>
          <w:rFonts w:ascii="Helvetica" w:eastAsia="Times New Roman" w:hAnsi="Helvetica" w:cs="Helvetica"/>
          <w:color w:val="000000"/>
          <w:sz w:val="24"/>
          <w:szCs w:val="24"/>
        </w:rPr>
        <w:t> (2018-01-18) </w:t>
      </w:r>
      <w:hyperlink r:id="rId384" w:history="1">
        <w:r w:rsidR="00A314E1" w:rsidRPr="00A314E1">
          <w:rPr>
            <w:rFonts w:ascii="Helvetica" w:eastAsia="Times New Roman" w:hAnsi="Helvetica" w:cs="Helvetica"/>
            <w:color w:val="2196F3"/>
            <w:sz w:val="24"/>
            <w:szCs w:val="24"/>
            <w:u w:val="single"/>
          </w:rPr>
          <w:t>https://doi.org/gc5tct</w:t>
        </w:r>
      </w:hyperlink>
      <w:ins w:id="768"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"https://doi.org/10.1126/science.aat0471" </w:instrText>
      </w:r>
      <w:r w:rsidR="00A314E1" w:rsidRPr="00A314E1">
        <w:rPr>
          <w:rFonts w:ascii="Helvetica" w:eastAsia="Times New Roman" w:hAnsi="Helvetica" w:cs="Helvetica"/>
          <w:color w:val="000000"/>
          <w:sz w:val="24"/>
          <w:szCs w:val="24"/>
        </w:rPr>
        <w:fldChar w:fldCharType="separate"/>
      </w:r>
      <w:del w:id="769"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10.1126/science.aat0471</w:t>
      </w:r>
      <w:r w:rsidR="00A314E1" w:rsidRPr="00A314E1">
        <w:rPr>
          <w:rFonts w:ascii="Helvetica" w:eastAsia="Times New Roman" w:hAnsi="Helvetica" w:cs="Helvetica"/>
          <w:color w:val="000000"/>
          <w:sz w:val="24"/>
          <w:szCs w:val="24"/>
        </w:rPr>
        <w:fldChar w:fldCharType="end"/>
      </w:r>
    </w:p>
    <w:p w14:paraId="7B6E315A" w14:textId="20C84C75" w:rsidR="00A314E1" w:rsidRPr="00A314E1" w:rsidRDefault="00074B23" w:rsidP="00A314E1">
      <w:pPr>
        <w:spacing w:before="300" w:after="300" w:line="240" w:lineRule="auto"/>
        <w:rPr>
          <w:rFonts w:ascii="Helvetica" w:eastAsia="Times New Roman" w:hAnsi="Helvetica" w:cs="Helvetica"/>
          <w:color w:val="000000"/>
          <w:sz w:val="24"/>
          <w:szCs w:val="24"/>
        </w:rPr>
      </w:pPr>
      <w:del w:id="770" w:author="Gitter, Tony" w:date="2019-04-12T14:36:00Z">
        <w:r w:rsidRPr="00074B23">
          <w:rPr>
            <w:rFonts w:ascii="Helvetica" w:eastAsia="Times New Roman" w:hAnsi="Helvetica" w:cs="Helvetica"/>
            <w:color w:val="000000"/>
            <w:sz w:val="21"/>
            <w:szCs w:val="21"/>
          </w:rPr>
          <w:delText>45</w:delText>
        </w:r>
      </w:del>
      <w:ins w:id="771" w:author="Gitter, Tony" w:date="2019-04-12T14:36:00Z">
        <w:r w:rsidR="00A314E1" w:rsidRPr="00A314E1">
          <w:rPr>
            <w:rFonts w:ascii="Helvetica" w:eastAsia="Times New Roman" w:hAnsi="Helvetica" w:cs="Helvetica"/>
            <w:color w:val="000000"/>
            <w:sz w:val="24"/>
            <w:szCs w:val="24"/>
          </w:rPr>
          <w:t>66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Justify your alpha</w:t>
      </w:r>
      <w:r w:rsidR="00A314E1" w:rsidRPr="00A314E1">
        <w:rPr>
          <w:rFonts w:ascii="Helvetica" w:eastAsia="Times New Roman" w:hAnsi="Helvetica" w:cs="Helvetica"/>
          <w:color w:val="000000"/>
          <w:sz w:val="24"/>
          <w:szCs w:val="24"/>
        </w:rPr>
        <w:br/>
        <w:t>Daniel Lakens, Federico G. Adolfi, Casper J. Albers, Farid Anvari, Matthew A. J. Apps, Shlomo E. Argamon, Thom Baguley, Raymond B. Becker, Stephen D. Benning, Daniel E. Bradford, … Rolf A. Zwaan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Nature Human Behaviour</w:t>
      </w:r>
      <w:r w:rsidR="00A314E1" w:rsidRPr="00A314E1">
        <w:rPr>
          <w:rFonts w:ascii="Helvetica" w:eastAsia="Times New Roman" w:hAnsi="Helvetica" w:cs="Helvetica"/>
          <w:color w:val="000000"/>
          <w:sz w:val="24"/>
          <w:szCs w:val="24"/>
        </w:rPr>
        <w:t> (2018-02-26) </w:t>
      </w:r>
      <w:hyperlink r:id="rId385" w:history="1">
        <w:r w:rsidR="00A314E1" w:rsidRPr="00A314E1">
          <w:rPr>
            <w:rFonts w:ascii="Helvetica" w:eastAsia="Times New Roman" w:hAnsi="Helvetica" w:cs="Helvetica"/>
            <w:color w:val="2196F3"/>
            <w:sz w:val="24"/>
            <w:szCs w:val="24"/>
            <w:u w:val="single"/>
          </w:rPr>
          <w:t>https://doi.org/gcz8f3</w:t>
        </w:r>
      </w:hyperlink>
      <w:ins w:id="772"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"https://doi.org/10.1038/s41562-018-0311-x" </w:instrText>
      </w:r>
      <w:r w:rsidR="00A314E1" w:rsidRPr="00A314E1">
        <w:rPr>
          <w:rFonts w:ascii="Helvetica" w:eastAsia="Times New Roman" w:hAnsi="Helvetica" w:cs="Helvetica"/>
          <w:color w:val="000000"/>
          <w:sz w:val="24"/>
          <w:szCs w:val="24"/>
        </w:rPr>
        <w:fldChar w:fldCharType="separate"/>
      </w:r>
      <w:del w:id="773"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10.1038/s41562-018-0311-x</w:t>
      </w:r>
      <w:r w:rsidR="00A314E1" w:rsidRPr="00A314E1">
        <w:rPr>
          <w:rFonts w:ascii="Helvetica" w:eastAsia="Times New Roman" w:hAnsi="Helvetica" w:cs="Helvetica"/>
          <w:color w:val="000000"/>
          <w:sz w:val="24"/>
          <w:szCs w:val="24"/>
        </w:rPr>
        <w:fldChar w:fldCharType="end"/>
      </w:r>
    </w:p>
    <w:p w14:paraId="4D685297" w14:textId="3F29D9B4" w:rsidR="00A314E1" w:rsidRPr="00A314E1" w:rsidRDefault="00074B23" w:rsidP="00A314E1">
      <w:pPr>
        <w:spacing w:before="300" w:after="300" w:line="240" w:lineRule="auto"/>
        <w:rPr>
          <w:rFonts w:ascii="Helvetica" w:eastAsia="Times New Roman" w:hAnsi="Helvetica" w:cs="Helvetica"/>
          <w:color w:val="000000"/>
          <w:sz w:val="24"/>
          <w:szCs w:val="24"/>
        </w:rPr>
      </w:pPr>
      <w:del w:id="774" w:author="Gitter, Tony" w:date="2019-04-12T14:36:00Z">
        <w:r w:rsidRPr="00074B23">
          <w:rPr>
            <w:rFonts w:ascii="Helvetica" w:eastAsia="Times New Roman" w:hAnsi="Helvetica" w:cs="Helvetica"/>
            <w:color w:val="000000"/>
            <w:sz w:val="21"/>
            <w:szCs w:val="21"/>
          </w:rPr>
          <w:delText>46</w:delText>
        </w:r>
      </w:del>
      <w:ins w:id="775" w:author="Gitter, Tony" w:date="2019-04-12T14:36:00Z">
        <w:r w:rsidR="00A314E1" w:rsidRPr="00A314E1">
          <w:rPr>
            <w:rFonts w:ascii="Helvetica" w:eastAsia="Times New Roman" w:hAnsi="Helvetica" w:cs="Helvetica"/>
            <w:color w:val="000000"/>
            <w:sz w:val="24"/>
            <w:szCs w:val="24"/>
          </w:rPr>
          <w:t>67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A proposal for regularly updated review/survey articles: “Perpetual Reviews”</w:t>
      </w:r>
      <w:r w:rsidR="00A314E1" w:rsidRPr="00A314E1">
        <w:rPr>
          <w:rFonts w:ascii="Helvetica" w:eastAsia="Times New Roman" w:hAnsi="Helvetica" w:cs="Helvetica"/>
          <w:color w:val="000000"/>
          <w:sz w:val="24"/>
          <w:szCs w:val="24"/>
        </w:rPr>
        <w:br/>
        <w:t>David L. Mobley, Daniel M. Zuckerman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arXiv</w:t>
      </w:r>
      <w:r w:rsidR="00A314E1" w:rsidRPr="00A314E1">
        <w:rPr>
          <w:rFonts w:ascii="Helvetica" w:eastAsia="Times New Roman" w:hAnsi="Helvetica" w:cs="Helvetica"/>
          <w:color w:val="000000"/>
          <w:sz w:val="24"/>
          <w:szCs w:val="24"/>
        </w:rPr>
        <w:t> (2015-02-03) </w:t>
      </w:r>
      <w:hyperlink r:id="rId386" w:history="1">
        <w:r w:rsidR="00A314E1" w:rsidRPr="00A314E1">
          <w:rPr>
            <w:rFonts w:ascii="Helvetica" w:eastAsia="Times New Roman" w:hAnsi="Helvetica" w:cs="Helvetica"/>
            <w:color w:val="2196F3"/>
            <w:sz w:val="24"/>
            <w:szCs w:val="24"/>
            <w:u w:val="single"/>
          </w:rPr>
          <w:t>https://arxiv.org/abs/1502.01329v2</w:t>
        </w:r>
      </w:hyperlink>
    </w:p>
    <w:p w14:paraId="36353F4D" w14:textId="24B6F91B" w:rsidR="00A314E1" w:rsidRPr="00A314E1" w:rsidRDefault="00074B23" w:rsidP="00A314E1">
      <w:pPr>
        <w:spacing w:before="300" w:after="300" w:line="240" w:lineRule="auto"/>
        <w:rPr>
          <w:rFonts w:ascii="Helvetica" w:eastAsia="Times New Roman" w:hAnsi="Helvetica" w:cs="Helvetica"/>
          <w:color w:val="000000"/>
          <w:sz w:val="24"/>
          <w:szCs w:val="24"/>
        </w:rPr>
      </w:pPr>
      <w:del w:id="776" w:author="Gitter, Tony" w:date="2019-04-12T14:36:00Z">
        <w:r w:rsidRPr="00074B23">
          <w:rPr>
            <w:rFonts w:ascii="Helvetica" w:eastAsia="Times New Roman" w:hAnsi="Helvetica" w:cs="Helvetica"/>
            <w:color w:val="000000"/>
            <w:sz w:val="21"/>
            <w:szCs w:val="21"/>
          </w:rPr>
          <w:delText>47</w:delText>
        </w:r>
      </w:del>
      <w:ins w:id="777" w:author="Gitter, Tony" w:date="2019-04-12T14:36:00Z">
        <w:r w:rsidR="00A314E1" w:rsidRPr="00A314E1">
          <w:rPr>
            <w:rFonts w:ascii="Helvetica" w:eastAsia="Times New Roman" w:hAnsi="Helvetica" w:cs="Helvetica"/>
            <w:color w:val="000000"/>
            <w:sz w:val="24"/>
            <w:szCs w:val="24"/>
          </w:rPr>
          <w:t>68</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Why we need the Living Journal of Computational Molecular Science</w:t>
      </w:r>
      <w:r w:rsidR="00A314E1" w:rsidRPr="00A314E1">
        <w:rPr>
          <w:rFonts w:ascii="Helvetica" w:eastAsia="Times New Roman" w:hAnsi="Helvetica" w:cs="Helvetica"/>
          <w:color w:val="000000"/>
          <w:sz w:val="24"/>
          <w:szCs w:val="24"/>
        </w:rPr>
        <w:br/>
      </w:r>
      <w:del w:id="778" w:author="Gitter, Tony" w:date="2019-04-12T14:36:00Z">
        <w:r w:rsidRPr="00074B23">
          <w:rPr>
            <w:rFonts w:ascii="Helvetica" w:eastAsia="Times New Roman" w:hAnsi="Helvetica" w:cs="Helvetica"/>
            <w:color w:val="000000"/>
            <w:sz w:val="21"/>
            <w:szCs w:val="21"/>
          </w:rPr>
          <w:delText>David</w:delText>
        </w:r>
      </w:del>
      <w:moveFromRangeStart w:id="779" w:author="Gitter, Tony" w:date="2019-04-12T14:36:00Z" w:name="move5972222"/>
      <w:moveFrom w:id="780" w:author="Gitter, Tony" w:date="2019-04-12T14:36:00Z">
        <w:r w:rsidR="00A314E1" w:rsidRPr="00A314E1">
          <w:rPr>
            <w:rFonts w:ascii="Helvetica" w:eastAsia="Times New Roman" w:hAnsi="Helvetica" w:cs="Helvetica"/>
            <w:color w:val="000000"/>
            <w:sz w:val="24"/>
            <w:szCs w:val="24"/>
          </w:rPr>
          <w:t xml:space="preserve"> L. </w:t>
        </w:r>
      </w:moveFrom>
      <w:moveFromRangeEnd w:id="779"/>
      <w:del w:id="781" w:author="Gitter, Tony" w:date="2019-04-12T14:36:00Z">
        <w:r w:rsidRPr="00074B23">
          <w:rPr>
            <w:rFonts w:ascii="Helvetica" w:eastAsia="Times New Roman" w:hAnsi="Helvetica" w:cs="Helvetica"/>
            <w:color w:val="000000"/>
            <w:sz w:val="21"/>
            <w:szCs w:val="21"/>
          </w:rPr>
          <w:delText xml:space="preserve">Mobley, Michael R. Shirts, </w:delText>
        </w:r>
      </w:del>
      <w:r w:rsidR="00A314E1" w:rsidRPr="00A314E1">
        <w:rPr>
          <w:rFonts w:ascii="Helvetica" w:eastAsia="Times New Roman" w:hAnsi="Helvetica" w:cs="Helvetica"/>
          <w:color w:val="000000"/>
          <w:sz w:val="24"/>
          <w:szCs w:val="24"/>
        </w:rPr>
        <w:t>Daniel M. Zuckerman</w:t>
      </w:r>
      <w:ins w:id="782" w:author="Gitter, Tony" w:date="2019-04-12T14:36:00Z">
        <w:r w:rsidR="00A314E1" w:rsidRPr="00A314E1">
          <w:rPr>
            <w:rFonts w:ascii="Helvetica" w:eastAsia="Times New Roman" w:hAnsi="Helvetica" w:cs="Helvetica"/>
            <w:color w:val="000000"/>
            <w:sz w:val="24"/>
            <w:szCs w:val="24"/>
          </w:rPr>
          <w:t>, Michael R. Shirts, David L. Mobley</w:t>
        </w:r>
      </w:ins>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Living Journal of Computational Molecular Science</w:t>
      </w:r>
      <w:r w:rsidR="00A314E1" w:rsidRPr="00A314E1">
        <w:rPr>
          <w:rFonts w:ascii="Helvetica" w:eastAsia="Times New Roman" w:hAnsi="Helvetica" w:cs="Helvetica"/>
          <w:color w:val="000000"/>
          <w:sz w:val="24"/>
          <w:szCs w:val="24"/>
        </w:rPr>
        <w:t> (2017-08-22) </w:t>
      </w:r>
      <w:hyperlink r:id="rId387" w:history="1">
        <w:r w:rsidR="00A314E1" w:rsidRPr="00A314E1">
          <w:rPr>
            <w:rFonts w:ascii="Helvetica" w:eastAsia="Times New Roman" w:hAnsi="Helvetica" w:cs="Helvetica"/>
            <w:color w:val="2196F3"/>
            <w:sz w:val="24"/>
            <w:szCs w:val="24"/>
            <w:u w:val="single"/>
          </w:rPr>
          <w:t>https://www.livecomsjournal.org/article/2031-why-we-need-the-living-journal-of-computational-molecular-science</w:t>
        </w:r>
      </w:hyperlink>
      <w:ins w:id="783" w:author="Gitter, Tony" w:date="2019-04-12T14:36:00Z">
        <w:r w:rsidR="00A314E1" w:rsidRPr="00A314E1">
          <w:rPr>
            <w:rFonts w:ascii="Helvetica" w:eastAsia="Times New Roman" w:hAnsi="Helvetica" w:cs="Helvetica"/>
            <w:color w:val="000000"/>
            <w:sz w:val="24"/>
            <w:szCs w:val="24"/>
          </w:rPr>
          <w:br/>
          <w:t>DOI: </w:t>
        </w:r>
      </w:ins>
      <w:hyperlink r:id="rId388" w:history="1">
        <w:r w:rsidR="00A314E1" w:rsidRPr="00A314E1">
          <w:rPr>
            <w:rFonts w:ascii="Helvetica" w:eastAsia="Times New Roman" w:hAnsi="Helvetica" w:cs="Helvetica"/>
            <w:color w:val="2196F3"/>
            <w:sz w:val="24"/>
            <w:szCs w:val="24"/>
            <w:u w:val="single"/>
          </w:rPr>
          <w:t>10.33011/livecoms.1.1.2031</w:t>
        </w:r>
      </w:hyperlink>
    </w:p>
    <w:p w14:paraId="33CA3BA6" w14:textId="1EA95350" w:rsidR="00A314E1" w:rsidRPr="00A314E1" w:rsidRDefault="00074B23" w:rsidP="00A314E1">
      <w:pPr>
        <w:spacing w:before="300" w:after="300" w:line="240" w:lineRule="auto"/>
        <w:rPr>
          <w:rFonts w:ascii="Helvetica" w:eastAsia="Times New Roman" w:hAnsi="Helvetica" w:cs="Helvetica"/>
          <w:color w:val="000000"/>
          <w:sz w:val="24"/>
          <w:szCs w:val="24"/>
        </w:rPr>
      </w:pPr>
      <w:del w:id="784" w:author="Gitter, Tony" w:date="2019-04-12T14:36:00Z">
        <w:r w:rsidRPr="00074B23">
          <w:rPr>
            <w:rFonts w:ascii="Helvetica" w:eastAsia="Times New Roman" w:hAnsi="Helvetica" w:cs="Helvetica"/>
            <w:color w:val="000000"/>
            <w:sz w:val="21"/>
            <w:szCs w:val="21"/>
          </w:rPr>
          <w:delText>48</w:delText>
        </w:r>
      </w:del>
      <w:ins w:id="785" w:author="Gitter, Tony" w:date="2019-04-12T14:36:00Z">
        <w:r w:rsidR="00A314E1" w:rsidRPr="00A314E1">
          <w:rPr>
            <w:rFonts w:ascii="Helvetica" w:eastAsia="Times New Roman" w:hAnsi="Helvetica" w:cs="Helvetica"/>
            <w:color w:val="000000"/>
            <w:sz w:val="24"/>
            <w:szCs w:val="24"/>
          </w:rPr>
          <w:t>69</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arXiv of the future will not look like the arXiv</w:t>
      </w:r>
      <w:r w:rsidR="00A314E1" w:rsidRPr="00A314E1">
        <w:rPr>
          <w:rFonts w:ascii="Helvetica" w:eastAsia="Times New Roman" w:hAnsi="Helvetica" w:cs="Helvetica"/>
          <w:color w:val="000000"/>
          <w:sz w:val="24"/>
          <w:szCs w:val="24"/>
        </w:rPr>
        <w:br/>
        <w:t>Alberto Pepe, Matteo Cantiello, Josh Nicholson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Authorea</w:t>
      </w:r>
      <w:r w:rsidR="00A314E1" w:rsidRPr="00A314E1">
        <w:rPr>
          <w:rFonts w:ascii="Helvetica" w:eastAsia="Times New Roman" w:hAnsi="Helvetica" w:cs="Helvetica"/>
          <w:color w:val="000000"/>
          <w:sz w:val="24"/>
          <w:szCs w:val="24"/>
        </w:rPr>
        <w:t> </w:t>
      </w:r>
      <w:hyperlink r:id="rId389" w:history="1">
        <w:r w:rsidR="00A314E1" w:rsidRPr="00A314E1">
          <w:rPr>
            <w:rFonts w:ascii="Helvetica" w:eastAsia="Times New Roman" w:hAnsi="Helvetica" w:cs="Helvetica"/>
            <w:color w:val="2196F3"/>
            <w:sz w:val="24"/>
            <w:szCs w:val="24"/>
            <w:u w:val="single"/>
          </w:rPr>
          <w:t>https://doi.org/gdqbz3</w:t>
        </w:r>
      </w:hyperlink>
      <w:ins w:id="786"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"https://doi.org/10.22541/au.149693987.70506124" </w:instrText>
      </w:r>
      <w:r w:rsidR="00A314E1" w:rsidRPr="00A314E1">
        <w:rPr>
          <w:rFonts w:ascii="Helvetica" w:eastAsia="Times New Roman" w:hAnsi="Helvetica" w:cs="Helvetica"/>
          <w:color w:val="000000"/>
          <w:sz w:val="24"/>
          <w:szCs w:val="24"/>
        </w:rPr>
        <w:fldChar w:fldCharType="separate"/>
      </w:r>
      <w:del w:id="787"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10.22541/au.149693987.70506124</w:t>
      </w:r>
      <w:r w:rsidR="00A314E1" w:rsidRPr="00A314E1">
        <w:rPr>
          <w:rFonts w:ascii="Helvetica" w:eastAsia="Times New Roman" w:hAnsi="Helvetica" w:cs="Helvetica"/>
          <w:color w:val="000000"/>
          <w:sz w:val="24"/>
          <w:szCs w:val="24"/>
        </w:rPr>
        <w:fldChar w:fldCharType="end"/>
      </w:r>
    </w:p>
    <w:p w14:paraId="705F1E80" w14:textId="60EDE33A" w:rsidR="00A314E1" w:rsidRPr="00A314E1" w:rsidRDefault="00074B23" w:rsidP="00A314E1">
      <w:pPr>
        <w:spacing w:before="300" w:after="300" w:line="240" w:lineRule="auto"/>
        <w:rPr>
          <w:rFonts w:ascii="Helvetica" w:eastAsia="Times New Roman" w:hAnsi="Helvetica" w:cs="Helvetica"/>
          <w:color w:val="000000"/>
          <w:sz w:val="24"/>
          <w:szCs w:val="24"/>
        </w:rPr>
      </w:pPr>
      <w:del w:id="788" w:author="Gitter, Tony" w:date="2019-04-12T14:36:00Z">
        <w:r w:rsidRPr="00074B23">
          <w:rPr>
            <w:rFonts w:ascii="Helvetica" w:eastAsia="Times New Roman" w:hAnsi="Helvetica" w:cs="Helvetica"/>
            <w:color w:val="000000"/>
            <w:sz w:val="21"/>
            <w:szCs w:val="21"/>
          </w:rPr>
          <w:delText>49</w:delText>
        </w:r>
      </w:del>
      <w:ins w:id="789" w:author="Gitter, Tony" w:date="2019-04-12T14:36:00Z">
        <w:r w:rsidR="00A314E1" w:rsidRPr="00A314E1">
          <w:rPr>
            <w:rFonts w:ascii="Helvetica" w:eastAsia="Times New Roman" w:hAnsi="Helvetica" w:cs="Helvetica"/>
            <w:color w:val="000000"/>
            <w:sz w:val="24"/>
            <w:szCs w:val="24"/>
          </w:rPr>
          <w:t>70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TechBlog: C. Titus Brown: Predicting the paper of the future</w:t>
      </w:r>
      <w:r w:rsidR="00A314E1" w:rsidRPr="00A314E1">
        <w:rPr>
          <w:rFonts w:ascii="Helvetica" w:eastAsia="Times New Roman" w:hAnsi="Helvetica" w:cs="Helvetica"/>
          <w:color w:val="000000"/>
          <w:sz w:val="24"/>
          <w:szCs w:val="24"/>
        </w:rPr>
        <w:br/>
        <w:t>C. Titus Brown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Naturejobs</w:t>
      </w:r>
      <w:r w:rsidR="00A314E1" w:rsidRPr="00A314E1">
        <w:rPr>
          <w:rFonts w:ascii="Helvetica" w:eastAsia="Times New Roman" w:hAnsi="Helvetica" w:cs="Helvetica"/>
          <w:color w:val="000000"/>
          <w:sz w:val="24"/>
          <w:szCs w:val="24"/>
        </w:rPr>
        <w:t> (2017-06-01) </w:t>
      </w:r>
      <w:hyperlink r:id="rId390" w:history="1">
        <w:r w:rsidR="00A314E1" w:rsidRPr="00A314E1">
          <w:rPr>
            <w:rFonts w:ascii="Helvetica" w:eastAsia="Times New Roman" w:hAnsi="Helvetica" w:cs="Helvetica"/>
            <w:color w:val="2196F3"/>
            <w:sz w:val="24"/>
            <w:szCs w:val="24"/>
            <w:u w:val="single"/>
          </w:rPr>
          <w:t>http://blogs.nature.com/naturejobs/2017/06/01/techblog-c-titus-brown-predicting-the-paper-of-the-future/</w:t>
        </w:r>
      </w:hyperlink>
    </w:p>
    <w:p w14:paraId="0C22147B" w14:textId="213306A2" w:rsidR="00A314E1" w:rsidRPr="00A314E1" w:rsidRDefault="00074B23" w:rsidP="00A314E1">
      <w:pPr>
        <w:spacing w:before="300" w:after="300" w:line="240" w:lineRule="auto"/>
        <w:rPr>
          <w:rFonts w:ascii="Helvetica" w:eastAsia="Times New Roman" w:hAnsi="Helvetica" w:cs="Helvetica"/>
          <w:color w:val="000000"/>
          <w:sz w:val="24"/>
          <w:szCs w:val="24"/>
        </w:rPr>
      </w:pPr>
      <w:del w:id="790" w:author="Gitter, Tony" w:date="2019-04-12T14:36:00Z">
        <w:r w:rsidRPr="00074B23">
          <w:rPr>
            <w:rFonts w:ascii="Helvetica" w:eastAsia="Times New Roman" w:hAnsi="Helvetica" w:cs="Helvetica"/>
            <w:color w:val="000000"/>
            <w:sz w:val="21"/>
            <w:szCs w:val="21"/>
          </w:rPr>
          <w:delText>50</w:delText>
        </w:r>
      </w:del>
      <w:ins w:id="791" w:author="Gitter, Tony" w:date="2019-04-12T14:36:00Z">
        <w:r w:rsidR="00A314E1" w:rsidRPr="00A314E1">
          <w:rPr>
            <w:rFonts w:ascii="Helvetica" w:eastAsia="Times New Roman" w:hAnsi="Helvetica" w:cs="Helvetica"/>
            <w:color w:val="000000"/>
            <w:sz w:val="24"/>
            <w:szCs w:val="24"/>
          </w:rPr>
          <w:t>71</w:t>
        </w:r>
      </w:ins>
      <w:r w:rsidR="00A314E1" w:rsidRPr="00A314E1">
        <w:rPr>
          <w:rFonts w:ascii="Helvetica" w:eastAsia="Times New Roman" w:hAnsi="Helvetica" w:cs="Helvetica"/>
          <w:color w:val="000000"/>
          <w:sz w:val="24"/>
          <w:szCs w:val="24"/>
        </w:rPr>
        <w:t>. </w:t>
      </w:r>
      <w:proofErr w:type="gramStart"/>
      <w:r w:rsidR="00A314E1" w:rsidRPr="00A314E1">
        <w:rPr>
          <w:rFonts w:ascii="Helvetica" w:eastAsia="Times New Roman" w:hAnsi="Helvetica" w:cs="Helvetica"/>
          <w:b/>
          <w:bCs/>
          <w:color w:val="000000"/>
          <w:sz w:val="24"/>
          <w:szCs w:val="24"/>
        </w:rPr>
        <w:t>bookdown</w:t>
      </w:r>
      <w:proofErr w:type="gramEnd"/>
      <w:r w:rsidR="00A314E1" w:rsidRPr="00A314E1">
        <w:rPr>
          <w:rFonts w:ascii="Helvetica" w:eastAsia="Times New Roman" w:hAnsi="Helvetica" w:cs="Helvetica"/>
          <w:color w:val="000000"/>
          <w:sz w:val="24"/>
          <w:szCs w:val="24"/>
        </w:rPr>
        <w:br/>
        <w:t>Yihui Xie</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Chapman &amp;Hall/CRC The R Series</w:t>
      </w:r>
      <w:r w:rsidR="00A314E1" w:rsidRPr="00A314E1">
        <w:rPr>
          <w:rFonts w:ascii="Helvetica" w:eastAsia="Times New Roman" w:hAnsi="Helvetica" w:cs="Helvetica"/>
          <w:color w:val="000000"/>
          <w:sz w:val="24"/>
          <w:szCs w:val="24"/>
        </w:rPr>
        <w:t> (2016-12-21) </w:t>
      </w:r>
      <w:hyperlink r:id="rId391" w:history="1">
        <w:r w:rsidR="00A314E1" w:rsidRPr="00A314E1">
          <w:rPr>
            <w:rFonts w:ascii="Helvetica" w:eastAsia="Times New Roman" w:hAnsi="Helvetica" w:cs="Helvetica"/>
            <w:color w:val="2196F3"/>
            <w:sz w:val="24"/>
            <w:szCs w:val="24"/>
            <w:u w:val="single"/>
          </w:rPr>
          <w:t>https://doi.org/gdqbz2</w:t>
        </w:r>
      </w:hyperlink>
      <w:ins w:id="792" w:author="Gitter, Tony" w:date="2019-04-12T14:36:00Z">
        <w:r w:rsidR="00A314E1" w:rsidRPr="00A314E1">
          <w:rPr>
            <w:rFonts w:ascii="Helvetica" w:eastAsia="Times New Roman" w:hAnsi="Helvetica" w:cs="Helvetica"/>
            <w:color w:val="000000"/>
            <w:sz w:val="24"/>
            <w:szCs w:val="24"/>
          </w:rPr>
          <w:br/>
          <w:t>DOI: </w:t>
        </w:r>
      </w:ins>
      <w:hyperlink r:id="rId392" w:history="1">
        <w:r w:rsidR="00A314E1" w:rsidRPr="00A314E1">
          <w:rPr>
            <w:rFonts w:ascii="Helvetica" w:eastAsia="Times New Roman" w:hAnsi="Helvetica" w:cs="Helvetica"/>
            <w:color w:val="2196F3"/>
            <w:sz w:val="24"/>
            <w:szCs w:val="24"/>
            <w:u w:val="single"/>
          </w:rPr>
          <w:t>10.1201/9781315204963</w:t>
        </w:r>
      </w:hyperlink>
    </w:p>
    <w:p w14:paraId="2C7520EE" w14:textId="77777777" w:rsidR="00074B23" w:rsidRPr="00074B23" w:rsidRDefault="00074B23" w:rsidP="00074B23">
      <w:pPr>
        <w:spacing w:before="225" w:after="225" w:line="240" w:lineRule="auto"/>
        <w:rPr>
          <w:del w:id="793" w:author="Gitter, Tony" w:date="2019-04-12T14:36:00Z"/>
          <w:rFonts w:ascii="Helvetica" w:eastAsia="Times New Roman" w:hAnsi="Helvetica" w:cs="Helvetica"/>
          <w:color w:val="000000"/>
          <w:sz w:val="21"/>
          <w:szCs w:val="21"/>
        </w:rPr>
      </w:pPr>
      <w:del w:id="794" w:author="Gitter, Tony" w:date="2019-04-12T14:36:00Z">
        <w:r w:rsidRPr="00074B23">
          <w:rPr>
            <w:rFonts w:ascii="Helvetica" w:eastAsia="Times New Roman" w:hAnsi="Helvetica" w:cs="Helvetica"/>
            <w:color w:val="000000"/>
            <w:sz w:val="21"/>
            <w:szCs w:val="21"/>
          </w:rPr>
          <w:delText>51. </w:delText>
        </w:r>
        <w:r w:rsidRPr="00074B23">
          <w:rPr>
            <w:rFonts w:ascii="Helvetica" w:eastAsia="Times New Roman" w:hAnsi="Helvetica" w:cs="Helvetica"/>
            <w:b/>
            <w:bCs/>
            <w:color w:val="000000"/>
            <w:sz w:val="21"/>
            <w:szCs w:val="21"/>
          </w:rPr>
          <w:delText>Formatting Open Science: agilely creating multiple document formats for academic manuscripts with Pandoc Scholar</w:delText>
        </w:r>
        <w:r w:rsidRPr="00074B23">
          <w:rPr>
            <w:rFonts w:ascii="Helvetica" w:eastAsia="Times New Roman" w:hAnsi="Helvetica" w:cs="Helvetica"/>
            <w:color w:val="000000"/>
            <w:sz w:val="21"/>
            <w:szCs w:val="21"/>
          </w:rPr>
          <w:br/>
          <w:delText>Albert Krewinkel, Robert Winkler</w:delTex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delText>PeerJ Computer Science</w:delText>
        </w:r>
        <w:r w:rsidRPr="00074B23">
          <w:rPr>
            <w:rFonts w:ascii="Helvetica" w:eastAsia="Times New Roman" w:hAnsi="Helvetica" w:cs="Helvetica"/>
            <w:color w:val="000000"/>
            <w:sz w:val="21"/>
            <w:szCs w:val="21"/>
          </w:rPr>
          <w:delText> (2017-05-08) </w:delText>
        </w:r>
      </w:del>
    </w:p>
    <w:p w14:paraId="12786F74" w14:textId="247D09ED" w:rsidR="00A314E1" w:rsidRPr="00A314E1" w:rsidRDefault="00074B23" w:rsidP="00A314E1">
      <w:pPr>
        <w:spacing w:before="300" w:after="300" w:line="240" w:lineRule="auto"/>
        <w:rPr>
          <w:rFonts w:ascii="Helvetica" w:eastAsia="Times New Roman" w:hAnsi="Helvetica" w:cs="Helvetica"/>
          <w:color w:val="000000"/>
          <w:sz w:val="24"/>
          <w:szCs w:val="24"/>
        </w:rPr>
      </w:pPr>
      <w:del w:id="795" w:author="Gitter, Tony" w:date="2019-04-12T14:36:00Z">
        <w:r w:rsidRPr="00074B23">
          <w:rPr>
            <w:rFonts w:ascii="Helvetica" w:eastAsia="Times New Roman" w:hAnsi="Helvetica" w:cs="Helvetica"/>
            <w:color w:val="000000"/>
            <w:sz w:val="21"/>
            <w:szCs w:val="21"/>
          </w:rPr>
          <w:lastRenderedPageBreak/>
          <w:delText>52</w:delText>
        </w:r>
      </w:del>
      <w:ins w:id="796" w:author="Gitter, Tony" w:date="2019-04-12T14:36:00Z">
        <w:r w:rsidR="00A314E1" w:rsidRPr="00A314E1">
          <w:rPr>
            <w:rFonts w:ascii="Helvetica" w:eastAsia="Times New Roman" w:hAnsi="Helvetica" w:cs="Helvetica"/>
            <w:color w:val="000000"/>
            <w:sz w:val="24"/>
            <w:szCs w:val="24"/>
          </w:rPr>
          <w:t>72</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Continuous Publishing</w:t>
      </w:r>
      <w:r w:rsidR="00A314E1" w:rsidRPr="00A314E1">
        <w:rPr>
          <w:rFonts w:ascii="Helvetica" w:eastAsia="Times New Roman" w:hAnsi="Helvetica" w:cs="Helvetica"/>
          <w:color w:val="000000"/>
          <w:sz w:val="24"/>
          <w:szCs w:val="24"/>
        </w:rPr>
        <w:br/>
        <w:t>Martin Fenner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Gobbledygook</w:t>
      </w:r>
      <w:r w:rsidR="00A314E1" w:rsidRPr="00A314E1">
        <w:rPr>
          <w:rFonts w:ascii="Helvetica" w:eastAsia="Times New Roman" w:hAnsi="Helvetica" w:cs="Helvetica"/>
          <w:color w:val="000000"/>
          <w:sz w:val="24"/>
          <w:szCs w:val="24"/>
        </w:rPr>
        <w:t> (2014-03-10) </w:t>
      </w:r>
      <w:hyperlink r:id="rId393" w:history="1">
        <w:r w:rsidR="00A314E1" w:rsidRPr="00A314E1">
          <w:rPr>
            <w:rFonts w:ascii="Helvetica" w:eastAsia="Times New Roman" w:hAnsi="Helvetica" w:cs="Helvetica"/>
            <w:color w:val="2196F3"/>
            <w:sz w:val="24"/>
            <w:szCs w:val="24"/>
            <w:u w:val="single"/>
          </w:rPr>
          <w:t>http://blog.martinfenner.org/2014/03/10/continuous-publishing/</w:t>
        </w:r>
      </w:hyperlink>
    </w:p>
    <w:p w14:paraId="31587488" w14:textId="6BF29D2A" w:rsidR="00A314E1" w:rsidRPr="00A314E1" w:rsidRDefault="00074B23" w:rsidP="00A314E1">
      <w:pPr>
        <w:spacing w:before="300" w:after="300" w:line="240" w:lineRule="auto"/>
        <w:rPr>
          <w:rFonts w:ascii="Helvetica" w:eastAsia="Times New Roman" w:hAnsi="Helvetica" w:cs="Helvetica"/>
          <w:color w:val="000000"/>
          <w:sz w:val="24"/>
          <w:szCs w:val="24"/>
        </w:rPr>
      </w:pPr>
      <w:del w:id="797" w:author="Gitter, Tony" w:date="2019-04-12T14:36:00Z">
        <w:r w:rsidRPr="00074B23">
          <w:rPr>
            <w:rFonts w:ascii="Helvetica" w:eastAsia="Times New Roman" w:hAnsi="Helvetica" w:cs="Helvetica"/>
            <w:color w:val="000000"/>
            <w:sz w:val="21"/>
            <w:szCs w:val="21"/>
          </w:rPr>
          <w:delText>53</w:delText>
        </w:r>
      </w:del>
      <w:ins w:id="798" w:author="Gitter, Tony" w:date="2019-04-12T14:36:00Z">
        <w:r w:rsidR="00A314E1" w:rsidRPr="00A314E1">
          <w:rPr>
            <w:rFonts w:ascii="Helvetica" w:eastAsia="Times New Roman" w:hAnsi="Helvetica" w:cs="Helvetica"/>
            <w:color w:val="000000"/>
            <w:sz w:val="24"/>
            <w:szCs w:val="24"/>
          </w:rPr>
          <w:t>73</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Opening Science</w:t>
      </w:r>
      <w:r w:rsidR="00A314E1" w:rsidRPr="00A314E1">
        <w:rPr>
          <w:rFonts w:ascii="Helvetica" w:eastAsia="Times New Roman" w:hAnsi="Helvetica" w:cs="Helvetica"/>
          <w:i/>
          <w:iCs/>
          <w:color w:val="000000"/>
          <w:sz w:val="24"/>
          <w:szCs w:val="24"/>
        </w:rPr>
        <w:t>Springer International Publishing</w:t>
      </w:r>
      <w:r w:rsidR="00A314E1" w:rsidRPr="00A314E1">
        <w:rPr>
          <w:rFonts w:ascii="Helvetica" w:eastAsia="Times New Roman" w:hAnsi="Helvetica" w:cs="Helvetica"/>
          <w:color w:val="000000"/>
          <w:sz w:val="24"/>
          <w:szCs w:val="24"/>
        </w:rPr>
        <w:t> (2014) </w:t>
      </w:r>
      <w:hyperlink r:id="rId394" w:history="1">
        <w:r w:rsidR="00A314E1" w:rsidRPr="00A314E1">
          <w:rPr>
            <w:rFonts w:ascii="Helvetica" w:eastAsia="Times New Roman" w:hAnsi="Helvetica" w:cs="Helvetica"/>
            <w:color w:val="2196F3"/>
            <w:sz w:val="24"/>
            <w:szCs w:val="24"/>
            <w:u w:val="single"/>
          </w:rPr>
          <w:t>https://doi.org/gdqbzz</w:t>
        </w:r>
      </w:hyperlink>
      <w:ins w:id="799" w:author="Gitter, Tony" w:date="2019-04-12T14:36:00Z">
        <w:r w:rsidR="00A314E1" w:rsidRPr="00A314E1">
          <w:rPr>
            <w:rFonts w:ascii="Helvetica" w:eastAsia="Times New Roman" w:hAnsi="Helvetica" w:cs="Helvetica"/>
            <w:color w:val="000000"/>
            <w:sz w:val="24"/>
            <w:szCs w:val="24"/>
          </w:rPr>
          <w:br/>
          <w:t>DOI: </w:t>
        </w:r>
      </w:ins>
      <w:hyperlink r:id="rId395" w:history="1">
        <w:r w:rsidR="00A314E1" w:rsidRPr="00A314E1">
          <w:rPr>
            <w:rFonts w:ascii="Helvetica" w:eastAsia="Times New Roman" w:hAnsi="Helvetica" w:cs="Helvetica"/>
            <w:color w:val="2196F3"/>
            <w:sz w:val="24"/>
            <w:szCs w:val="24"/>
            <w:u w:val="single"/>
          </w:rPr>
          <w:t>10.1007/978-3-319-00026-8</w:t>
        </w:r>
      </w:hyperlink>
    </w:p>
    <w:p w14:paraId="297B5282" w14:textId="4F83D1CE" w:rsidR="00A314E1" w:rsidRPr="00A314E1" w:rsidRDefault="00074B23" w:rsidP="00A314E1">
      <w:pPr>
        <w:spacing w:before="300" w:after="300" w:line="240" w:lineRule="auto"/>
        <w:rPr>
          <w:rFonts w:ascii="Helvetica" w:eastAsia="Times New Roman" w:hAnsi="Helvetica" w:cs="Helvetica"/>
          <w:color w:val="000000"/>
          <w:sz w:val="24"/>
          <w:szCs w:val="24"/>
        </w:rPr>
      </w:pPr>
      <w:del w:id="800" w:author="Gitter, Tony" w:date="2019-04-12T14:36:00Z">
        <w:r w:rsidRPr="00074B23">
          <w:rPr>
            <w:rFonts w:ascii="Helvetica" w:eastAsia="Times New Roman" w:hAnsi="Helvetica" w:cs="Helvetica"/>
            <w:color w:val="000000"/>
            <w:sz w:val="21"/>
            <w:szCs w:val="21"/>
          </w:rPr>
          <w:delText>54</w:delText>
        </w:r>
      </w:del>
      <w:ins w:id="801" w:author="Gitter, Tony" w:date="2019-04-12T14:36:00Z">
        <w:r w:rsidR="00A314E1" w:rsidRPr="00A314E1">
          <w:rPr>
            <w:rFonts w:ascii="Helvetica" w:eastAsia="Times New Roman" w:hAnsi="Helvetica" w:cs="Helvetica"/>
            <w:color w:val="000000"/>
            <w:sz w:val="24"/>
            <w:szCs w:val="24"/>
          </w:rPr>
          <w:t>74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Building Blocks of Interpretability</w:t>
      </w:r>
      <w:r w:rsidR="00A314E1" w:rsidRPr="00A314E1">
        <w:rPr>
          <w:rFonts w:ascii="Helvetica" w:eastAsia="Times New Roman" w:hAnsi="Helvetica" w:cs="Helvetica"/>
          <w:color w:val="000000"/>
          <w:sz w:val="24"/>
          <w:szCs w:val="24"/>
        </w:rPr>
        <w:br/>
        <w:t>Chris Olah, Arvind Satyanarayan, Ian Johnson, Shan Carter, Ludwig Schubert, Katherine Ye, Alexander Mordvintsev</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Distill</w:t>
      </w:r>
      <w:r w:rsidR="00A314E1" w:rsidRPr="00A314E1">
        <w:rPr>
          <w:rFonts w:ascii="Helvetica" w:eastAsia="Times New Roman" w:hAnsi="Helvetica" w:cs="Helvetica"/>
          <w:color w:val="000000"/>
          <w:sz w:val="24"/>
          <w:szCs w:val="24"/>
        </w:rPr>
        <w:t> (2018-03-06) </w:t>
      </w:r>
      <w:hyperlink r:id="rId396" w:history="1">
        <w:r w:rsidR="00A314E1" w:rsidRPr="00A314E1">
          <w:rPr>
            <w:rFonts w:ascii="Helvetica" w:eastAsia="Times New Roman" w:hAnsi="Helvetica" w:cs="Helvetica"/>
            <w:color w:val="2196F3"/>
            <w:sz w:val="24"/>
            <w:szCs w:val="24"/>
            <w:u w:val="single"/>
          </w:rPr>
          <w:t>https://doi.org/gdvhz5</w:t>
        </w:r>
      </w:hyperlink>
      <w:ins w:id="802"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"https://doi.org/10.23915/distill.00010" </w:instrText>
      </w:r>
      <w:r w:rsidR="00A314E1" w:rsidRPr="00A314E1">
        <w:rPr>
          <w:rFonts w:ascii="Helvetica" w:eastAsia="Times New Roman" w:hAnsi="Helvetica" w:cs="Helvetica"/>
          <w:color w:val="000000"/>
          <w:sz w:val="24"/>
          <w:szCs w:val="24"/>
        </w:rPr>
        <w:fldChar w:fldCharType="separate"/>
      </w:r>
      <w:del w:id="803"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10.23915/distill.00010</w:t>
      </w:r>
      <w:r w:rsidR="00A314E1" w:rsidRPr="00A314E1">
        <w:rPr>
          <w:rFonts w:ascii="Helvetica" w:eastAsia="Times New Roman" w:hAnsi="Helvetica" w:cs="Helvetica"/>
          <w:color w:val="000000"/>
          <w:sz w:val="24"/>
          <w:szCs w:val="24"/>
        </w:rPr>
        <w:fldChar w:fldCharType="end"/>
      </w:r>
    </w:p>
    <w:p w14:paraId="7B191B8A" w14:textId="0F14AA8C" w:rsidR="00A314E1" w:rsidRPr="00A314E1" w:rsidRDefault="00074B23" w:rsidP="00A314E1">
      <w:pPr>
        <w:spacing w:before="300" w:after="300" w:line="240" w:lineRule="auto"/>
        <w:rPr>
          <w:rFonts w:ascii="Helvetica" w:eastAsia="Times New Roman" w:hAnsi="Helvetica" w:cs="Helvetica"/>
          <w:color w:val="000000"/>
          <w:sz w:val="24"/>
          <w:szCs w:val="24"/>
        </w:rPr>
      </w:pPr>
      <w:del w:id="804" w:author="Gitter, Tony" w:date="2019-04-12T14:36:00Z">
        <w:r w:rsidRPr="00074B23">
          <w:rPr>
            <w:rFonts w:ascii="Helvetica" w:eastAsia="Times New Roman" w:hAnsi="Helvetica" w:cs="Helvetica"/>
            <w:color w:val="000000"/>
            <w:sz w:val="21"/>
            <w:szCs w:val="21"/>
          </w:rPr>
          <w:delText>55</w:delText>
        </w:r>
      </w:del>
      <w:ins w:id="805" w:author="Gitter, Tony" w:date="2019-04-12T14:36:00Z">
        <w:r w:rsidR="00A314E1" w:rsidRPr="00A314E1">
          <w:rPr>
            <w:rFonts w:ascii="Helvetica" w:eastAsia="Times New Roman" w:hAnsi="Helvetica" w:cs="Helvetica"/>
            <w:color w:val="000000"/>
            <w:sz w:val="24"/>
            <w:szCs w:val="24"/>
          </w:rPr>
          <w:t>75</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Announcing idyll.pub</w:t>
      </w:r>
      <w:r w:rsidR="00A314E1" w:rsidRPr="00A314E1">
        <w:rPr>
          <w:rFonts w:ascii="Helvetica" w:eastAsia="Times New Roman" w:hAnsi="Helvetica" w:cs="Helvetica"/>
          <w:color w:val="000000"/>
          <w:sz w:val="24"/>
          <w:szCs w:val="24"/>
        </w:rPr>
        <w:br/>
        <w:t>Matthew Conlen, Andrew Osheroff</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Idyll</w:t>
      </w:r>
      <w:r w:rsidR="00A314E1" w:rsidRPr="00A314E1">
        <w:rPr>
          <w:rFonts w:ascii="Helvetica" w:eastAsia="Times New Roman" w:hAnsi="Helvetica" w:cs="Helvetica"/>
          <w:color w:val="000000"/>
          <w:sz w:val="24"/>
          <w:szCs w:val="24"/>
        </w:rPr>
        <w:t> (2018-06-26) </w:t>
      </w:r>
      <w:hyperlink r:id="rId397" w:history="1">
        <w:r w:rsidR="00A314E1" w:rsidRPr="00A314E1">
          <w:rPr>
            <w:rFonts w:ascii="Helvetica" w:eastAsia="Times New Roman" w:hAnsi="Helvetica" w:cs="Helvetica"/>
            <w:color w:val="2196F3"/>
            <w:sz w:val="24"/>
            <w:szCs w:val="24"/>
            <w:u w:val="single"/>
          </w:rPr>
          <w:t>https://idyll.pub/post/announcing-idyll-pub-0a3eff0661df3446a915700d/</w:t>
        </w:r>
      </w:hyperlink>
    </w:p>
    <w:p w14:paraId="0D4286EE" w14:textId="26DF871D" w:rsidR="00A314E1" w:rsidRPr="00A314E1" w:rsidRDefault="00074B23" w:rsidP="00A314E1">
      <w:pPr>
        <w:spacing w:before="300" w:after="300" w:line="240" w:lineRule="auto"/>
        <w:rPr>
          <w:rFonts w:ascii="Helvetica" w:eastAsia="Times New Roman" w:hAnsi="Helvetica" w:cs="Helvetica"/>
          <w:color w:val="000000"/>
          <w:sz w:val="24"/>
          <w:szCs w:val="24"/>
        </w:rPr>
      </w:pPr>
      <w:del w:id="806" w:author="Gitter, Tony" w:date="2019-04-12T14:36:00Z">
        <w:r w:rsidRPr="00074B23">
          <w:rPr>
            <w:rFonts w:ascii="Helvetica" w:eastAsia="Times New Roman" w:hAnsi="Helvetica" w:cs="Helvetica"/>
            <w:color w:val="000000"/>
            <w:sz w:val="21"/>
            <w:szCs w:val="21"/>
          </w:rPr>
          <w:delText>56</w:delText>
        </w:r>
      </w:del>
      <w:ins w:id="807" w:author="Gitter, Tony" w:date="2019-04-12T14:36:00Z">
        <w:r w:rsidR="00A314E1" w:rsidRPr="00A314E1">
          <w:rPr>
            <w:rFonts w:ascii="Helvetica" w:eastAsia="Times New Roman" w:hAnsi="Helvetica" w:cs="Helvetica"/>
            <w:color w:val="000000"/>
            <w:sz w:val="24"/>
            <w:szCs w:val="24"/>
          </w:rPr>
          <w:t>76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Stencila – an office suite for reproducible research</w:t>
      </w:r>
      <w:r w:rsidR="00A314E1" w:rsidRPr="00A314E1">
        <w:rPr>
          <w:rFonts w:ascii="Helvetica" w:eastAsia="Times New Roman" w:hAnsi="Helvetica" w:cs="Helvetica"/>
          <w:color w:val="000000"/>
          <w:sz w:val="24"/>
          <w:szCs w:val="24"/>
        </w:rPr>
        <w:br/>
        <w:t>Michael Aufreiter, Aleksandra Pawlik, Nokome Bentley</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eLife Labs</w:t>
      </w:r>
      <w:r w:rsidR="00A314E1" w:rsidRPr="00A314E1">
        <w:rPr>
          <w:rFonts w:ascii="Helvetica" w:eastAsia="Times New Roman" w:hAnsi="Helvetica" w:cs="Helvetica"/>
          <w:color w:val="000000"/>
          <w:sz w:val="24"/>
          <w:szCs w:val="24"/>
        </w:rPr>
        <w:t> (2018-07-02) </w:t>
      </w:r>
      <w:hyperlink r:id="rId398" w:history="1">
        <w:r w:rsidR="00A314E1" w:rsidRPr="00A314E1">
          <w:rPr>
            <w:rFonts w:ascii="Helvetica" w:eastAsia="Times New Roman" w:hAnsi="Helvetica" w:cs="Helvetica"/>
            <w:color w:val="2196F3"/>
            <w:sz w:val="24"/>
            <w:szCs w:val="24"/>
            <w:u w:val="single"/>
          </w:rPr>
          <w:t>https://elifesciences.org/labs/c496b8bb/stencila-an-office-suite-for-reproducible-research</w:t>
        </w:r>
      </w:hyperlink>
    </w:p>
    <w:p w14:paraId="4C3F0D6F" w14:textId="684F3D99" w:rsidR="00A314E1" w:rsidRPr="00A314E1" w:rsidRDefault="00A314E1" w:rsidP="00A314E1">
      <w:pPr>
        <w:spacing w:before="300" w:after="300" w:line="240" w:lineRule="auto"/>
        <w:rPr>
          <w:ins w:id="808" w:author="Gitter, Tony" w:date="2019-04-12T14:36:00Z"/>
          <w:rFonts w:ascii="Helvetica" w:eastAsia="Times New Roman" w:hAnsi="Helvetica" w:cs="Helvetica"/>
          <w:color w:val="000000"/>
          <w:sz w:val="24"/>
          <w:szCs w:val="24"/>
        </w:rPr>
      </w:pPr>
      <w:ins w:id="809" w:author="Gitter, Tony" w:date="2019-04-12T14:36:00Z">
        <w:r w:rsidRPr="00A314E1">
          <w:rPr>
            <w:rFonts w:ascii="Helvetica" w:eastAsia="Times New Roman" w:hAnsi="Helvetica" w:cs="Helvetica"/>
            <w:color w:val="000000"/>
            <w:sz w:val="24"/>
            <w:szCs w:val="24"/>
          </w:rPr>
          <w:t>77. </w:t>
        </w:r>
        <w:r w:rsidRPr="00A314E1">
          <w:rPr>
            <w:rFonts w:ascii="Helvetica" w:eastAsia="Times New Roman" w:hAnsi="Helvetica" w:cs="Helvetica"/>
            <w:b/>
            <w:bCs/>
            <w:color w:val="000000"/>
            <w:sz w:val="24"/>
            <w:szCs w:val="24"/>
          </w:rPr>
          <w:t>Introducing eLife’s first computationally reproducible article</w:t>
        </w:r>
        <w:r w:rsidRPr="00A314E1">
          <w:rPr>
            <w:rFonts w:ascii="Helvetica" w:eastAsia="Times New Roman" w:hAnsi="Helvetica" w:cs="Helvetica"/>
            <w:color w:val="000000"/>
            <w:sz w:val="24"/>
            <w:szCs w:val="24"/>
          </w:rPr>
          <w:br/>
          <w:t>Giuliano Maciocci, Michael Aufreiter, Nokome Bentley</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eLife Labs</w:t>
        </w:r>
        <w:r w:rsidRPr="00A314E1">
          <w:rPr>
            <w:rFonts w:ascii="Helvetica" w:eastAsia="Times New Roman" w:hAnsi="Helvetica" w:cs="Helvetica"/>
            <w:color w:val="000000"/>
            <w:sz w:val="24"/>
            <w:szCs w:val="24"/>
          </w:rPr>
          <w:t> (2019-02-20) </w:t>
        </w:r>
      </w:ins>
      <w:hyperlink r:id="rId399" w:history="1">
        <w:r w:rsidRPr="00A314E1">
          <w:rPr>
            <w:rFonts w:ascii="Helvetica" w:eastAsia="Times New Roman" w:hAnsi="Helvetica" w:cs="Helvetica"/>
            <w:color w:val="2196F3"/>
            <w:sz w:val="24"/>
            <w:szCs w:val="24"/>
            <w:u w:val="single"/>
          </w:rPr>
          <w:t>https://elifesciences.org/labs/ad58f08d/introducing-elife-s-first-computationally-reproducible-article</w:t>
        </w:r>
      </w:hyperlink>
      <w:del w:id="810" w:author="Gitter, Tony" w:date="2019-04-12T14:36:00Z">
        <w:r w:rsidR="00074B23" w:rsidRPr="00074B23">
          <w:rPr>
            <w:rFonts w:ascii="Helvetica" w:eastAsia="Times New Roman" w:hAnsi="Helvetica" w:cs="Helvetica"/>
            <w:color w:val="000000"/>
            <w:sz w:val="21"/>
            <w:szCs w:val="21"/>
          </w:rPr>
          <w:delText>57</w:delText>
        </w:r>
      </w:del>
    </w:p>
    <w:p w14:paraId="29F34546" w14:textId="42FAFD29" w:rsidR="00A314E1" w:rsidRPr="00A314E1" w:rsidRDefault="00A314E1" w:rsidP="00A314E1">
      <w:pPr>
        <w:spacing w:before="300" w:after="300" w:line="240" w:lineRule="auto"/>
        <w:rPr>
          <w:rFonts w:ascii="Helvetica" w:eastAsia="Times New Roman" w:hAnsi="Helvetica" w:cs="Helvetica"/>
          <w:color w:val="000000"/>
          <w:sz w:val="24"/>
          <w:szCs w:val="24"/>
        </w:rPr>
      </w:pPr>
      <w:ins w:id="811" w:author="Gitter, Tony" w:date="2019-04-12T14:36:00Z">
        <w:r w:rsidRPr="00A314E1">
          <w:rPr>
            <w:rFonts w:ascii="Helvetica" w:eastAsia="Times New Roman" w:hAnsi="Helvetica" w:cs="Helvetica"/>
            <w:color w:val="000000"/>
            <w:sz w:val="24"/>
            <w:szCs w:val="24"/>
          </w:rPr>
          <w:t>78</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Sustainable computational science: the ReScience initiative</w:t>
      </w:r>
      <w:r w:rsidRPr="00A314E1">
        <w:rPr>
          <w:rFonts w:ascii="Helvetica" w:eastAsia="Times New Roman" w:hAnsi="Helvetica" w:cs="Helvetica"/>
          <w:color w:val="000000"/>
          <w:sz w:val="24"/>
          <w:szCs w:val="24"/>
        </w:rPr>
        <w:br/>
        <w:t>Nicolas P. Rougier, Konrad Hinsen, Frédéric Alexandre, Thomas Arildsen, Lorena A. Barba, Fabien C.Y. Benureau, C. Titus Brown, Pierre de Buyl, Ozan Caglayan, Andrew P. Davison, … Tiziano Zito</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PeerJ Computer Science</w:t>
      </w:r>
      <w:r w:rsidRPr="00A314E1">
        <w:rPr>
          <w:rFonts w:ascii="Helvetica" w:eastAsia="Times New Roman" w:hAnsi="Helvetica" w:cs="Helvetica"/>
          <w:color w:val="000000"/>
          <w:sz w:val="24"/>
          <w:szCs w:val="24"/>
        </w:rPr>
        <w:t> (2017-12-18) </w:t>
      </w:r>
      <w:hyperlink r:id="rId400" w:history="1">
        <w:r w:rsidRPr="00A314E1">
          <w:rPr>
            <w:rFonts w:ascii="Helvetica" w:eastAsia="Times New Roman" w:hAnsi="Helvetica" w:cs="Helvetica"/>
            <w:color w:val="2196F3"/>
            <w:sz w:val="24"/>
            <w:szCs w:val="24"/>
            <w:u w:val="single"/>
          </w:rPr>
          <w:t>https://doi.org/gcx5kf</w:t>
        </w:r>
      </w:hyperlink>
      <w:ins w:id="812" w:author="Gitter, Tony" w:date="2019-04-12T14:36:00Z">
        <w:r w:rsidRPr="00A314E1">
          <w:rPr>
            <w:rFonts w:ascii="Helvetica" w:eastAsia="Times New Roman" w:hAnsi="Helvetica" w:cs="Helvetica"/>
            <w:color w:val="000000"/>
            <w:sz w:val="24"/>
            <w:szCs w:val="24"/>
          </w:rPr>
          <w:br/>
          <w:t>DOI: </w:t>
        </w:r>
      </w:ins>
      <w:r w:rsidRPr="00A314E1">
        <w:rPr>
          <w:rFonts w:ascii="Helvetica" w:eastAsia="Times New Roman" w:hAnsi="Helvetica" w:cs="Helvetica"/>
          <w:color w:val="000000"/>
          <w:sz w:val="24"/>
          <w:szCs w:val="24"/>
        </w:rPr>
        <w:fldChar w:fldCharType="begin"/>
      </w:r>
      <w:r w:rsidRPr="00A314E1">
        <w:rPr>
          <w:rFonts w:ascii="Helvetica" w:eastAsia="Times New Roman" w:hAnsi="Helvetica" w:cs="Helvetica"/>
          <w:color w:val="000000"/>
          <w:sz w:val="24"/>
          <w:szCs w:val="24"/>
        </w:rPr>
        <w:instrText xml:space="preserve"> HYPERLINK "https://doi.org/10.7717/peerj-cs.142" </w:instrText>
      </w:r>
      <w:r w:rsidRPr="00A314E1">
        <w:rPr>
          <w:rFonts w:ascii="Helvetica" w:eastAsia="Times New Roman" w:hAnsi="Helvetica" w:cs="Helvetica"/>
          <w:color w:val="000000"/>
          <w:sz w:val="24"/>
          <w:szCs w:val="24"/>
        </w:rPr>
        <w:fldChar w:fldCharType="separate"/>
      </w:r>
      <w:del w:id="813" w:author="Gitter, Tony" w:date="2019-04-12T14:36:00Z">
        <w:r w:rsidR="00074B23" w:rsidRPr="00074B23">
          <w:rPr>
            <w:rFonts w:ascii="Helvetica" w:eastAsia="Times New Roman" w:hAnsi="Helvetica" w:cs="Helvetica"/>
            <w:color w:val="4183C4"/>
            <w:sz w:val="21"/>
            <w:szCs w:val="21"/>
            <w:u w:val="single"/>
          </w:rPr>
          <w:delText>https://doi.org/</w:delText>
        </w:r>
      </w:del>
      <w:r w:rsidRPr="00A314E1">
        <w:rPr>
          <w:rFonts w:ascii="Helvetica" w:eastAsia="Times New Roman" w:hAnsi="Helvetica" w:cs="Helvetica"/>
          <w:color w:val="2196F3"/>
          <w:sz w:val="24"/>
          <w:szCs w:val="24"/>
          <w:u w:val="single"/>
        </w:rPr>
        <w:t>10.7717/peerj-cs.142</w:t>
      </w:r>
      <w:r w:rsidRPr="00A314E1">
        <w:rPr>
          <w:rFonts w:ascii="Helvetica" w:eastAsia="Times New Roman" w:hAnsi="Helvetica" w:cs="Helvetica"/>
          <w:color w:val="000000"/>
          <w:sz w:val="24"/>
          <w:szCs w:val="24"/>
        </w:rPr>
        <w:fldChar w:fldCharType="end"/>
      </w:r>
    </w:p>
    <w:p w14:paraId="103D0F9A" w14:textId="77777777" w:rsidR="00074B23" w:rsidRPr="00074B23" w:rsidRDefault="00074B23" w:rsidP="00074B23">
      <w:pPr>
        <w:spacing w:before="225" w:after="225" w:line="240" w:lineRule="auto"/>
        <w:rPr>
          <w:del w:id="814" w:author="Gitter, Tony" w:date="2019-04-12T14:36:00Z"/>
          <w:rFonts w:ascii="Helvetica" w:eastAsia="Times New Roman" w:hAnsi="Helvetica" w:cs="Helvetica"/>
          <w:color w:val="000000"/>
          <w:sz w:val="21"/>
          <w:szCs w:val="21"/>
        </w:rPr>
      </w:pPr>
      <w:del w:id="815" w:author="Gitter, Tony" w:date="2019-04-12T14:36:00Z">
        <w:r w:rsidRPr="00074B23">
          <w:rPr>
            <w:rFonts w:ascii="Helvetica" w:eastAsia="Times New Roman" w:hAnsi="Helvetica" w:cs="Helvetica"/>
            <w:color w:val="000000"/>
            <w:sz w:val="21"/>
            <w:szCs w:val="21"/>
          </w:rPr>
          <w:delText>58.</w:delText>
        </w:r>
      </w:del>
      <w:moveFromRangeStart w:id="816" w:author="Gitter, Tony" w:date="2019-04-12T14:36:00Z" w:name="move5972221"/>
      <w:moveFrom w:id="817" w:author="Gitter, Tony" w:date="2019-04-12T14:36:00Z">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Journal of Open Source Software (JOSS): design and first-year review</w:t>
        </w:r>
        <w:r w:rsidR="00A314E1" w:rsidRPr="00A314E1">
          <w:rPr>
            <w:rFonts w:ascii="Helvetica" w:eastAsia="Times New Roman" w:hAnsi="Helvetica" w:cs="Helvetica"/>
            <w:color w:val="000000"/>
            <w:sz w:val="24"/>
            <w:szCs w:val="24"/>
          </w:rPr>
          <w:br/>
          <w:t xml:space="preserve">Arfon M. Smith, Kyle E. Niemeyer, Daniel S. Katz, Lorena A. Barba, George Githinji, Melissa Gymrek, Kathryn D. Huff, Christopher R. Madan, Abigail Cabunoc Mayes, Kevin M. Moerman, … Jacob T. </w:t>
        </w:r>
      </w:moveFrom>
      <w:moveFromRangeEnd w:id="816"/>
      <w:del w:id="818" w:author="Gitter, Tony" w:date="2019-04-12T14:36:00Z">
        <w:r w:rsidRPr="00074B23">
          <w:rPr>
            <w:rFonts w:ascii="Helvetica" w:eastAsia="Times New Roman" w:hAnsi="Helvetica" w:cs="Helvetica"/>
            <w:color w:val="000000"/>
            <w:sz w:val="21"/>
            <w:szCs w:val="21"/>
          </w:rPr>
          <w:delText>Vanderplas</w:delText>
        </w:r>
        <w:r w:rsidRPr="00074B23">
          <w:rPr>
            <w:rFonts w:ascii="Helvetica" w:eastAsia="Times New Roman" w:hAnsi="Helvetica" w:cs="Helvetica"/>
            <w:color w:val="000000"/>
            <w:sz w:val="21"/>
            <w:szCs w:val="21"/>
          </w:rPr>
          <w:br/>
        </w:r>
        <w:r w:rsidRPr="00074B23">
          <w:rPr>
            <w:rFonts w:ascii="Helvetica" w:eastAsia="Times New Roman" w:hAnsi="Helvetica" w:cs="Helvetica"/>
            <w:i/>
            <w:iCs/>
            <w:color w:val="000000"/>
            <w:sz w:val="21"/>
            <w:szCs w:val="21"/>
          </w:rPr>
          <w:delText>PeerJ Computer Science</w:delText>
        </w:r>
        <w:r w:rsidRPr="00074B23">
          <w:rPr>
            <w:rFonts w:ascii="Helvetica" w:eastAsia="Times New Roman" w:hAnsi="Helvetica" w:cs="Helvetica"/>
            <w:color w:val="000000"/>
            <w:sz w:val="21"/>
            <w:szCs w:val="21"/>
          </w:rPr>
          <w:delText> (2018-02-12) </w:delText>
        </w:r>
      </w:del>
    </w:p>
    <w:p w14:paraId="74B5621F" w14:textId="118C4716" w:rsidR="00A314E1" w:rsidRPr="00A314E1" w:rsidRDefault="00074B23" w:rsidP="00A314E1">
      <w:pPr>
        <w:spacing w:before="300" w:after="300" w:line="240" w:lineRule="auto"/>
        <w:rPr>
          <w:rFonts w:ascii="Helvetica" w:eastAsia="Times New Roman" w:hAnsi="Helvetica" w:cs="Helvetica"/>
          <w:color w:val="000000"/>
          <w:sz w:val="24"/>
          <w:szCs w:val="24"/>
        </w:rPr>
      </w:pPr>
      <w:del w:id="819" w:author="Gitter, Tony" w:date="2019-04-12T14:36:00Z">
        <w:r w:rsidRPr="00074B23">
          <w:rPr>
            <w:rFonts w:ascii="Helvetica" w:eastAsia="Times New Roman" w:hAnsi="Helvetica" w:cs="Helvetica"/>
            <w:color w:val="000000"/>
            <w:sz w:val="21"/>
            <w:szCs w:val="21"/>
          </w:rPr>
          <w:delText>59</w:delText>
        </w:r>
      </w:del>
      <w:ins w:id="820" w:author="Gitter, Tony" w:date="2019-04-12T14:36:00Z">
        <w:r w:rsidR="00A314E1" w:rsidRPr="00A314E1">
          <w:rPr>
            <w:rFonts w:ascii="Helvetica" w:eastAsia="Times New Roman" w:hAnsi="Helvetica" w:cs="Helvetica"/>
            <w:color w:val="000000"/>
            <w:sz w:val="24"/>
            <w:szCs w:val="24"/>
          </w:rPr>
          <w:t>79</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Distill Update 2018</w:t>
      </w:r>
      <w:r w:rsidR="00A314E1" w:rsidRPr="00A314E1">
        <w:rPr>
          <w:rFonts w:ascii="Helvetica" w:eastAsia="Times New Roman" w:hAnsi="Helvetica" w:cs="Helvetica"/>
          <w:color w:val="000000"/>
          <w:sz w:val="24"/>
          <w:szCs w:val="24"/>
        </w:rPr>
        <w:br/>
        <w:t>Distill Editors</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Distill</w:t>
      </w:r>
      <w:r w:rsidR="00A314E1" w:rsidRPr="00A314E1">
        <w:rPr>
          <w:rFonts w:ascii="Helvetica" w:eastAsia="Times New Roman" w:hAnsi="Helvetica" w:cs="Helvetica"/>
          <w:color w:val="000000"/>
          <w:sz w:val="24"/>
          <w:szCs w:val="24"/>
        </w:rPr>
        <w:t> (2018-08-14) </w:t>
      </w:r>
      <w:hyperlink r:id="rId401" w:history="1">
        <w:r w:rsidR="00A314E1" w:rsidRPr="00A314E1">
          <w:rPr>
            <w:rFonts w:ascii="Helvetica" w:eastAsia="Times New Roman" w:hAnsi="Helvetica" w:cs="Helvetica"/>
            <w:color w:val="2196F3"/>
            <w:sz w:val="24"/>
            <w:szCs w:val="24"/>
            <w:u w:val="single"/>
          </w:rPr>
          <w:t>https://doi.org/gfbzs9</w:t>
        </w:r>
      </w:hyperlink>
      <w:ins w:id="821" w:author="Gitter, Tony" w:date="2019-04-12T14:36:00Z">
        <w:r w:rsidR="00A314E1" w:rsidRPr="00A314E1">
          <w:rPr>
            <w:rFonts w:ascii="Helvetica" w:eastAsia="Times New Roman" w:hAnsi="Helvetica" w:cs="Helvetica"/>
            <w:color w:val="000000"/>
            <w:sz w:val="24"/>
            <w:szCs w:val="24"/>
          </w:rPr>
          <w:br/>
          <w:t>DOI: </w:t>
        </w:r>
      </w:ins>
      <w:hyperlink r:id="rId402" w:history="1">
        <w:r w:rsidR="00A314E1" w:rsidRPr="00A314E1">
          <w:rPr>
            <w:rFonts w:ascii="Helvetica" w:eastAsia="Times New Roman" w:hAnsi="Helvetica" w:cs="Helvetica"/>
            <w:color w:val="2196F3"/>
            <w:sz w:val="24"/>
            <w:szCs w:val="24"/>
            <w:u w:val="single"/>
          </w:rPr>
          <w:t>10.23915/distill.00013</w:t>
        </w:r>
      </w:hyperlink>
    </w:p>
    <w:p w14:paraId="6D823B57" w14:textId="23200F32" w:rsidR="00A314E1" w:rsidRPr="00A314E1" w:rsidRDefault="00074B23" w:rsidP="00A314E1">
      <w:pPr>
        <w:spacing w:before="300" w:after="300" w:line="240" w:lineRule="auto"/>
        <w:rPr>
          <w:rFonts w:ascii="Helvetica" w:eastAsia="Times New Roman" w:hAnsi="Helvetica" w:cs="Helvetica"/>
          <w:color w:val="000000"/>
          <w:sz w:val="24"/>
          <w:szCs w:val="24"/>
        </w:rPr>
      </w:pPr>
      <w:del w:id="822" w:author="Gitter, Tony" w:date="2019-04-12T14:36:00Z">
        <w:r w:rsidRPr="00074B23">
          <w:rPr>
            <w:rFonts w:ascii="Helvetica" w:eastAsia="Times New Roman" w:hAnsi="Helvetica" w:cs="Helvetica"/>
            <w:color w:val="000000"/>
            <w:sz w:val="21"/>
            <w:szCs w:val="21"/>
          </w:rPr>
          <w:lastRenderedPageBreak/>
          <w:delText>60</w:delText>
        </w:r>
      </w:del>
      <w:ins w:id="823" w:author="Gitter, Tony" w:date="2019-04-12T14:36:00Z">
        <w:r w:rsidR="00A314E1" w:rsidRPr="00A314E1">
          <w:rPr>
            <w:rFonts w:ascii="Helvetica" w:eastAsia="Times New Roman" w:hAnsi="Helvetica" w:cs="Helvetica"/>
            <w:color w:val="000000"/>
            <w:sz w:val="24"/>
            <w:szCs w:val="24"/>
          </w:rPr>
          <w:t>80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appropriation of GitHub for curation</w:t>
      </w:r>
      <w:r w:rsidR="00A314E1" w:rsidRPr="00A314E1">
        <w:rPr>
          <w:rFonts w:ascii="Helvetica" w:eastAsia="Times New Roman" w:hAnsi="Helvetica" w:cs="Helvetica"/>
          <w:color w:val="000000"/>
          <w:sz w:val="24"/>
          <w:szCs w:val="24"/>
        </w:rPr>
        <w:br/>
        <w:t>Yu Wu, Na Wang, Jessica Kropczynski, John M. Carroll</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PeerJ Computer Science</w:t>
      </w:r>
      <w:r w:rsidR="00A314E1" w:rsidRPr="00A314E1">
        <w:rPr>
          <w:rFonts w:ascii="Helvetica" w:eastAsia="Times New Roman" w:hAnsi="Helvetica" w:cs="Helvetica"/>
          <w:color w:val="000000"/>
          <w:sz w:val="24"/>
          <w:szCs w:val="24"/>
        </w:rPr>
        <w:t> (2017-10-09) </w:t>
      </w:r>
      <w:hyperlink r:id="rId403" w:history="1">
        <w:r w:rsidR="00A314E1" w:rsidRPr="00A314E1">
          <w:rPr>
            <w:rFonts w:ascii="Helvetica" w:eastAsia="Times New Roman" w:hAnsi="Helvetica" w:cs="Helvetica"/>
            <w:color w:val="2196F3"/>
            <w:sz w:val="24"/>
            <w:szCs w:val="24"/>
            <w:u w:val="single"/>
          </w:rPr>
          <w:t>https://doi.org/gb3bxk</w:t>
        </w:r>
      </w:hyperlink>
      <w:ins w:id="824"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"https://doi.org/10.7717/peerj-cs.134" </w:instrText>
      </w:r>
      <w:r w:rsidR="00A314E1" w:rsidRPr="00A314E1">
        <w:rPr>
          <w:rFonts w:ascii="Helvetica" w:eastAsia="Times New Roman" w:hAnsi="Helvetica" w:cs="Helvetica"/>
          <w:color w:val="000000"/>
          <w:sz w:val="24"/>
          <w:szCs w:val="24"/>
        </w:rPr>
        <w:fldChar w:fldCharType="separate"/>
      </w:r>
      <w:del w:id="825"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10.7717/peerj-cs.134</w:t>
      </w:r>
      <w:r w:rsidR="00A314E1" w:rsidRPr="00A314E1">
        <w:rPr>
          <w:rFonts w:ascii="Helvetica" w:eastAsia="Times New Roman" w:hAnsi="Helvetica" w:cs="Helvetica"/>
          <w:color w:val="000000"/>
          <w:sz w:val="24"/>
          <w:szCs w:val="24"/>
        </w:rPr>
        <w:fldChar w:fldCharType="end"/>
      </w:r>
    </w:p>
    <w:p w14:paraId="382B7104" w14:textId="62FFA23A" w:rsidR="00A314E1" w:rsidRPr="00A314E1" w:rsidRDefault="00074B23" w:rsidP="00A314E1">
      <w:pPr>
        <w:spacing w:before="300" w:after="300" w:line="240" w:lineRule="auto"/>
        <w:rPr>
          <w:rFonts w:ascii="Helvetica" w:eastAsia="Times New Roman" w:hAnsi="Helvetica" w:cs="Helvetica"/>
          <w:color w:val="000000"/>
          <w:sz w:val="24"/>
          <w:szCs w:val="24"/>
        </w:rPr>
      </w:pPr>
      <w:del w:id="826" w:author="Gitter, Tony" w:date="2019-04-12T14:36:00Z">
        <w:r w:rsidRPr="00074B23">
          <w:rPr>
            <w:rFonts w:ascii="Helvetica" w:eastAsia="Times New Roman" w:hAnsi="Helvetica" w:cs="Helvetica"/>
            <w:color w:val="000000"/>
            <w:sz w:val="21"/>
            <w:szCs w:val="21"/>
          </w:rPr>
          <w:delText>61</w:delText>
        </w:r>
      </w:del>
      <w:ins w:id="827" w:author="Gitter, Tony" w:date="2019-04-12T14:36:00Z">
        <w:r w:rsidR="00A314E1" w:rsidRPr="00A314E1">
          <w:rPr>
            <w:rFonts w:ascii="Helvetica" w:eastAsia="Times New Roman" w:hAnsi="Helvetica" w:cs="Helvetica"/>
            <w:color w:val="000000"/>
            <w:sz w:val="24"/>
            <w:szCs w:val="24"/>
          </w:rPr>
          <w:t>81</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Innovating Collaborative Content Creation: The Role of Altruism and Wiki Technology</w:t>
      </w:r>
      <w:r w:rsidR="00A314E1" w:rsidRPr="00A314E1">
        <w:rPr>
          <w:rFonts w:ascii="Helvetica" w:eastAsia="Times New Roman" w:hAnsi="Helvetica" w:cs="Helvetica"/>
          <w:color w:val="000000"/>
          <w:sz w:val="24"/>
          <w:szCs w:val="24"/>
        </w:rPr>
        <w:br/>
        <w:t>Christian Wagner, Pattarawan Prasarnphanich</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2007 40th Annual Hawaii International Conference on System Sciences (HICSS’07)</w:t>
      </w:r>
      <w:r w:rsidR="00A314E1" w:rsidRPr="00A314E1">
        <w:rPr>
          <w:rFonts w:ascii="Helvetica" w:eastAsia="Times New Roman" w:hAnsi="Helvetica" w:cs="Helvetica"/>
          <w:color w:val="000000"/>
          <w:sz w:val="24"/>
          <w:szCs w:val="24"/>
        </w:rPr>
        <w:t> (2007) </w:t>
      </w:r>
      <w:hyperlink r:id="rId404" w:history="1">
        <w:r w:rsidR="00A314E1" w:rsidRPr="00A314E1">
          <w:rPr>
            <w:rFonts w:ascii="Helvetica" w:eastAsia="Times New Roman" w:hAnsi="Helvetica" w:cs="Helvetica"/>
            <w:color w:val="2196F3"/>
            <w:sz w:val="24"/>
            <w:szCs w:val="24"/>
            <w:u w:val="single"/>
          </w:rPr>
          <w:t>https://doi.org/b6vqgx</w:t>
        </w:r>
      </w:hyperlink>
      <w:ins w:id="828"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"https://doi.org/10.1109/hicss.2007.277" </w:instrText>
      </w:r>
      <w:r w:rsidR="00A314E1" w:rsidRPr="00A314E1">
        <w:rPr>
          <w:rFonts w:ascii="Helvetica" w:eastAsia="Times New Roman" w:hAnsi="Helvetica" w:cs="Helvetica"/>
          <w:color w:val="000000"/>
          <w:sz w:val="24"/>
          <w:szCs w:val="24"/>
        </w:rPr>
        <w:fldChar w:fldCharType="separate"/>
      </w:r>
      <w:del w:id="829"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10.1109/hicss.2007.277</w:t>
      </w:r>
      <w:r w:rsidR="00A314E1" w:rsidRPr="00A314E1">
        <w:rPr>
          <w:rFonts w:ascii="Helvetica" w:eastAsia="Times New Roman" w:hAnsi="Helvetica" w:cs="Helvetica"/>
          <w:color w:val="000000"/>
          <w:sz w:val="24"/>
          <w:szCs w:val="24"/>
        </w:rPr>
        <w:fldChar w:fldCharType="end"/>
      </w:r>
    </w:p>
    <w:p w14:paraId="7CCB56E4" w14:textId="77777777" w:rsidR="00074B23" w:rsidRPr="00074B23" w:rsidRDefault="00A314E1" w:rsidP="00074B23">
      <w:pPr>
        <w:spacing w:before="225" w:after="225" w:line="240" w:lineRule="auto"/>
        <w:rPr>
          <w:del w:id="830" w:author="Gitter, Tony" w:date="2019-04-12T14:36:00Z"/>
          <w:rFonts w:ascii="Helvetica" w:eastAsia="Times New Roman" w:hAnsi="Helvetica" w:cs="Helvetica"/>
          <w:color w:val="000000"/>
          <w:sz w:val="21"/>
          <w:szCs w:val="21"/>
        </w:rPr>
      </w:pPr>
      <w:ins w:id="831" w:author="Gitter, Tony" w:date="2019-04-12T14:36:00Z">
        <w:r w:rsidRPr="00A314E1">
          <w:rPr>
            <w:rFonts w:ascii="Helvetica" w:eastAsia="Times New Roman" w:hAnsi="Helvetica" w:cs="Helvetica"/>
            <w:color w:val="000000"/>
            <w:sz w:val="24"/>
            <w:szCs w:val="24"/>
          </w:rPr>
          <w:t>82. </w:t>
        </w:r>
        <w:r w:rsidRPr="00A314E1">
          <w:rPr>
            <w:rFonts w:ascii="Helvetica" w:eastAsia="Times New Roman" w:hAnsi="Helvetica" w:cs="Helvetica"/>
            <w:b/>
            <w:bCs/>
            <w:color w:val="000000"/>
            <w:sz w:val="24"/>
            <w:szCs w:val="24"/>
          </w:rPr>
          <w:t>Code of conduct in open source projects</w:t>
        </w:r>
        <w:r w:rsidRPr="00A314E1">
          <w:rPr>
            <w:rFonts w:ascii="Helvetica" w:eastAsia="Times New Roman" w:hAnsi="Helvetica" w:cs="Helvetica"/>
            <w:color w:val="000000"/>
            <w:sz w:val="24"/>
            <w:szCs w:val="24"/>
          </w:rPr>
          <w:br/>
          <w:t>Parastou Tourani, Bram Adams, Alexander Serebrenik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2017 IEEE 24th International Conference on Software Analysis, Evolution and Reengineering (SANER)</w:t>
        </w:r>
        <w:r w:rsidRPr="00A314E1">
          <w:rPr>
            <w:rFonts w:ascii="Helvetica" w:eastAsia="Times New Roman" w:hAnsi="Helvetica" w:cs="Helvetica"/>
            <w:color w:val="000000"/>
            <w:sz w:val="24"/>
            <w:szCs w:val="24"/>
          </w:rPr>
          <w:t> (2017-02) </w:t>
        </w:r>
      </w:ins>
      <w:hyperlink r:id="rId405" w:history="1">
        <w:r w:rsidRPr="00A314E1">
          <w:rPr>
            <w:rFonts w:ascii="Helvetica" w:eastAsia="Times New Roman" w:hAnsi="Helvetica" w:cs="Helvetica"/>
            <w:color w:val="2196F3"/>
            <w:sz w:val="24"/>
            <w:szCs w:val="24"/>
            <w:u w:val="single"/>
          </w:rPr>
          <w:t>https://doi.org/gfzbs6</w:t>
        </w:r>
      </w:hyperlink>
      <w:ins w:id="832" w:author="Gitter, Tony" w:date="2019-04-12T14:36:00Z">
        <w:r w:rsidRPr="00A314E1">
          <w:rPr>
            <w:rFonts w:ascii="Helvetica" w:eastAsia="Times New Roman" w:hAnsi="Helvetica" w:cs="Helvetica"/>
            <w:color w:val="000000"/>
            <w:sz w:val="24"/>
            <w:szCs w:val="24"/>
          </w:rPr>
          <w:br/>
          <w:t>DOI: </w:t>
        </w:r>
      </w:ins>
      <w:hyperlink r:id="rId406" w:history="1">
        <w:r w:rsidRPr="00A314E1">
          <w:rPr>
            <w:rFonts w:ascii="Helvetica" w:eastAsia="Times New Roman" w:hAnsi="Helvetica" w:cs="Helvetica"/>
            <w:color w:val="2196F3"/>
            <w:sz w:val="24"/>
            <w:szCs w:val="24"/>
            <w:u w:val="single"/>
          </w:rPr>
          <w:t>10.1109/saner.2017.7884606</w:t>
        </w:r>
      </w:hyperlink>
      <w:del w:id="833" w:author="Gitter, Tony" w:date="2019-04-12T14:36:00Z">
        <w:r w:rsidR="00074B23" w:rsidRPr="00074B23">
          <w:rPr>
            <w:rFonts w:ascii="Helvetica" w:eastAsia="Times New Roman" w:hAnsi="Helvetica" w:cs="Helvetica"/>
            <w:color w:val="000000"/>
            <w:sz w:val="21"/>
            <w:szCs w:val="21"/>
          </w:rPr>
          <w:delText>62. </w:delText>
        </w:r>
        <w:r w:rsidR="00074B23" w:rsidRPr="00074B23">
          <w:rPr>
            <w:rFonts w:ascii="Helvetica" w:eastAsia="Times New Roman" w:hAnsi="Helvetica" w:cs="Helvetica"/>
            <w:b/>
            <w:bCs/>
            <w:color w:val="000000"/>
            <w:sz w:val="21"/>
            <w:szCs w:val="21"/>
          </w:rPr>
          <w:delText>Code of conduct evaluations</w:delText>
        </w:r>
        <w:r w:rsidR="00074B23" w:rsidRPr="00074B23">
          <w:rPr>
            <w:rFonts w:ascii="Helvetica" w:eastAsia="Times New Roman" w:hAnsi="Helvetica" w:cs="Helvetica"/>
            <w:i/>
            <w:iCs/>
            <w:color w:val="000000"/>
            <w:sz w:val="21"/>
            <w:szCs w:val="21"/>
          </w:rPr>
          <w:delText>Geek Feminism Wiki</w:delText>
        </w:r>
        <w:r w:rsidR="00074B23" w:rsidRPr="00074B23">
          <w:rPr>
            <w:rFonts w:ascii="Helvetica" w:eastAsia="Times New Roman" w:hAnsi="Helvetica" w:cs="Helvetica"/>
            <w:color w:val="000000"/>
            <w:sz w:val="21"/>
            <w:szCs w:val="21"/>
          </w:rPr>
          <w:delText> (2017-06-13) </w:delText>
        </w:r>
      </w:del>
    </w:p>
    <w:p w14:paraId="41665641" w14:textId="77777777" w:rsidR="00074B23" w:rsidRPr="00074B23" w:rsidRDefault="00074B23" w:rsidP="00074B23">
      <w:pPr>
        <w:spacing w:before="225" w:after="225" w:line="240" w:lineRule="auto"/>
        <w:rPr>
          <w:del w:id="834" w:author="Gitter, Tony" w:date="2019-04-12T14:36:00Z"/>
          <w:rFonts w:ascii="Helvetica" w:eastAsia="Times New Roman" w:hAnsi="Helvetica" w:cs="Helvetica"/>
          <w:color w:val="000000"/>
          <w:sz w:val="21"/>
          <w:szCs w:val="21"/>
        </w:rPr>
      </w:pPr>
      <w:del w:id="835" w:author="Gitter, Tony" w:date="2019-04-12T14:36:00Z">
        <w:r w:rsidRPr="00074B23">
          <w:rPr>
            <w:rFonts w:ascii="Helvetica" w:eastAsia="Times New Roman" w:hAnsi="Helvetica" w:cs="Helvetica"/>
            <w:color w:val="000000"/>
            <w:sz w:val="21"/>
            <w:szCs w:val="21"/>
          </w:rPr>
          <w:delText>63. </w:delText>
        </w:r>
        <w:r w:rsidRPr="00074B23">
          <w:rPr>
            <w:rFonts w:ascii="Helvetica" w:eastAsia="Times New Roman" w:hAnsi="Helvetica" w:cs="Helvetica"/>
            <w:b/>
            <w:bCs/>
            <w:color w:val="000000"/>
            <w:sz w:val="21"/>
            <w:szCs w:val="21"/>
          </w:rPr>
          <w:delText>Contributor Covenant: A Code of Conduct for Open Source Projects</w:delText>
        </w:r>
        <w:r w:rsidRPr="00074B23">
          <w:rPr>
            <w:rFonts w:ascii="Helvetica" w:eastAsia="Times New Roman" w:hAnsi="Helvetica" w:cs="Helvetica"/>
            <w:color w:val="000000"/>
            <w:sz w:val="21"/>
            <w:szCs w:val="21"/>
          </w:rPr>
          <w:br/>
          <w:delText>Coraline Ada Ehmke</w:delText>
        </w:r>
        <w:r w:rsidRPr="00074B23">
          <w:rPr>
            <w:rFonts w:ascii="Helvetica" w:eastAsia="Times New Roman" w:hAnsi="Helvetica" w:cs="Helvetica"/>
            <w:color w:val="000000"/>
            <w:sz w:val="21"/>
            <w:szCs w:val="21"/>
          </w:rPr>
          <w:br/>
          <w:delText>(2014) </w:delText>
        </w:r>
      </w:del>
    </w:p>
    <w:p w14:paraId="759B7C65" w14:textId="0E07D7A1" w:rsidR="00A314E1" w:rsidRPr="00A314E1" w:rsidRDefault="00074B23" w:rsidP="00A314E1">
      <w:pPr>
        <w:spacing w:before="300" w:after="300" w:line="240" w:lineRule="auto"/>
        <w:rPr>
          <w:ins w:id="836" w:author="Gitter, Tony" w:date="2019-04-12T14:36:00Z"/>
          <w:rFonts w:ascii="Helvetica" w:eastAsia="Times New Roman" w:hAnsi="Helvetica" w:cs="Helvetica"/>
          <w:color w:val="000000"/>
          <w:sz w:val="24"/>
          <w:szCs w:val="24"/>
        </w:rPr>
      </w:pPr>
      <w:del w:id="837" w:author="Gitter, Tony" w:date="2019-04-12T14:36:00Z">
        <w:r w:rsidRPr="00074B23">
          <w:rPr>
            <w:rFonts w:ascii="Helvetica" w:eastAsia="Times New Roman" w:hAnsi="Helvetica" w:cs="Helvetica"/>
            <w:color w:val="000000"/>
            <w:sz w:val="21"/>
            <w:szCs w:val="21"/>
          </w:rPr>
          <w:delText>64</w:delText>
        </w:r>
      </w:del>
    </w:p>
    <w:p w14:paraId="690015A4" w14:textId="77777777" w:rsidR="00A314E1" w:rsidRPr="00A314E1" w:rsidRDefault="00A314E1" w:rsidP="00A314E1">
      <w:pPr>
        <w:spacing w:before="300" w:after="300" w:line="240" w:lineRule="auto"/>
        <w:rPr>
          <w:rFonts w:ascii="Helvetica" w:eastAsia="Times New Roman" w:hAnsi="Helvetica" w:cs="Helvetica"/>
          <w:color w:val="000000"/>
          <w:sz w:val="24"/>
          <w:szCs w:val="24"/>
        </w:rPr>
      </w:pPr>
      <w:ins w:id="838" w:author="Gitter, Tony" w:date="2019-04-12T14:36:00Z">
        <w:r w:rsidRPr="00A314E1">
          <w:rPr>
            <w:rFonts w:ascii="Helvetica" w:eastAsia="Times New Roman" w:hAnsi="Helvetica" w:cs="Helvetica"/>
            <w:color w:val="000000"/>
            <w:sz w:val="24"/>
            <w:szCs w:val="24"/>
          </w:rPr>
          <w:t>83</w:t>
        </w:r>
      </w:ins>
      <w:r w:rsidRPr="00A314E1">
        <w:rPr>
          <w:rFonts w:ascii="Helvetica" w:eastAsia="Times New Roman" w:hAnsi="Helvetica" w:cs="Helvetica"/>
          <w:color w:val="000000"/>
          <w:sz w:val="24"/>
          <w:szCs w:val="24"/>
        </w:rPr>
        <w:t>. </w:t>
      </w:r>
      <w:r w:rsidRPr="00A314E1">
        <w:rPr>
          <w:rFonts w:ascii="Helvetica" w:eastAsia="Times New Roman" w:hAnsi="Helvetica" w:cs="Helvetica"/>
          <w:b/>
          <w:bCs/>
          <w:color w:val="000000"/>
          <w:sz w:val="24"/>
          <w:szCs w:val="24"/>
        </w:rPr>
        <w:t>The academic, economic and societal impacts of Open Access: an evidence-based review</w:t>
      </w:r>
      <w:r w:rsidRPr="00A314E1">
        <w:rPr>
          <w:rFonts w:ascii="Helvetica" w:eastAsia="Times New Roman" w:hAnsi="Helvetica" w:cs="Helvetica"/>
          <w:color w:val="000000"/>
          <w:sz w:val="24"/>
          <w:szCs w:val="24"/>
        </w:rPr>
        <w:br/>
        <w:t>Jonathan P. Tennant, François Waldner, Damien C. Jacques, Paola Masuzzo, Lauren B. Collister, Chris. H. J. Hartgerink</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F1000Research</w:t>
      </w:r>
      <w:r w:rsidRPr="00A314E1">
        <w:rPr>
          <w:rFonts w:ascii="Helvetica" w:eastAsia="Times New Roman" w:hAnsi="Helvetica" w:cs="Helvetica"/>
          <w:color w:val="000000"/>
          <w:sz w:val="24"/>
          <w:szCs w:val="24"/>
        </w:rPr>
        <w:t> (2016-09-21) </w:t>
      </w:r>
      <w:hyperlink r:id="rId407" w:history="1">
        <w:r w:rsidRPr="00A314E1">
          <w:rPr>
            <w:rFonts w:ascii="Helvetica" w:eastAsia="Times New Roman" w:hAnsi="Helvetica" w:cs="Helvetica"/>
            <w:color w:val="2196F3"/>
            <w:sz w:val="24"/>
            <w:szCs w:val="24"/>
            <w:u w:val="single"/>
          </w:rPr>
          <w:t>https://doi.org/gbqrbc</w:t>
        </w:r>
      </w:hyperlink>
      <w:ins w:id="839" w:author="Gitter, Tony" w:date="2019-04-12T14:36:00Z">
        <w:r w:rsidRPr="00A314E1">
          <w:rPr>
            <w:rFonts w:ascii="Helvetica" w:eastAsia="Times New Roman" w:hAnsi="Helvetica" w:cs="Helvetica"/>
            <w:color w:val="000000"/>
            <w:sz w:val="24"/>
            <w:szCs w:val="24"/>
          </w:rPr>
          <w:br/>
          <w:t>DOI: </w:t>
        </w:r>
      </w:ins>
      <w:hyperlink r:id="rId408" w:history="1">
        <w:r w:rsidRPr="00A314E1">
          <w:rPr>
            <w:rFonts w:ascii="Helvetica" w:eastAsia="Times New Roman" w:hAnsi="Helvetica" w:cs="Helvetica"/>
            <w:color w:val="2196F3"/>
            <w:sz w:val="24"/>
            <w:szCs w:val="24"/>
            <w:u w:val="single"/>
          </w:rPr>
          <w:t>10.12688/f1000research.8460.3</w:t>
        </w:r>
      </w:hyperlink>
      <w:ins w:id="840" w:author="Gitter, Tony" w:date="2019-04-12T14:36:00Z">
        <w:r w:rsidRPr="00A314E1">
          <w:rPr>
            <w:rFonts w:ascii="Helvetica" w:eastAsia="Times New Roman" w:hAnsi="Helvetica" w:cs="Helvetica"/>
            <w:color w:val="000000"/>
            <w:sz w:val="24"/>
            <w:szCs w:val="24"/>
          </w:rPr>
          <w:t> · PMID: </w:t>
        </w:r>
      </w:ins>
      <w:hyperlink r:id="rId409" w:history="1">
        <w:r w:rsidRPr="00A314E1">
          <w:rPr>
            <w:rFonts w:ascii="Helvetica" w:eastAsia="Times New Roman" w:hAnsi="Helvetica" w:cs="Helvetica"/>
            <w:color w:val="2196F3"/>
            <w:sz w:val="24"/>
            <w:szCs w:val="24"/>
            <w:u w:val="single"/>
          </w:rPr>
          <w:t>27158456</w:t>
        </w:r>
      </w:hyperlink>
      <w:ins w:id="841" w:author="Gitter, Tony" w:date="2019-04-12T14:36:00Z">
        <w:r w:rsidRPr="00A314E1">
          <w:rPr>
            <w:rFonts w:ascii="Helvetica" w:eastAsia="Times New Roman" w:hAnsi="Helvetica" w:cs="Helvetica"/>
            <w:color w:val="000000"/>
            <w:sz w:val="24"/>
            <w:szCs w:val="24"/>
          </w:rPr>
          <w:t> · PMCID: </w:t>
        </w:r>
      </w:ins>
      <w:hyperlink r:id="rId410" w:history="1">
        <w:r w:rsidRPr="00A314E1">
          <w:rPr>
            <w:rFonts w:ascii="Helvetica" w:eastAsia="Times New Roman" w:hAnsi="Helvetica" w:cs="Helvetica"/>
            <w:color w:val="2196F3"/>
            <w:sz w:val="24"/>
            <w:szCs w:val="24"/>
            <w:u w:val="single"/>
          </w:rPr>
          <w:t>PMC4837983</w:t>
        </w:r>
      </w:hyperlink>
    </w:p>
    <w:p w14:paraId="434B2499" w14:textId="5DE7F10F" w:rsidR="00A314E1" w:rsidRPr="00A314E1" w:rsidRDefault="00074B23" w:rsidP="00A314E1">
      <w:pPr>
        <w:spacing w:before="300" w:after="300" w:line="240" w:lineRule="auto"/>
        <w:rPr>
          <w:rFonts w:ascii="Helvetica" w:eastAsia="Times New Roman" w:hAnsi="Helvetica" w:cs="Helvetica"/>
          <w:color w:val="000000"/>
          <w:sz w:val="24"/>
          <w:szCs w:val="24"/>
        </w:rPr>
      </w:pPr>
      <w:del w:id="842" w:author="Gitter, Tony" w:date="2019-04-12T14:36:00Z">
        <w:r w:rsidRPr="00074B23">
          <w:rPr>
            <w:rFonts w:ascii="Helvetica" w:eastAsia="Times New Roman" w:hAnsi="Helvetica" w:cs="Helvetica"/>
            <w:color w:val="000000"/>
            <w:sz w:val="21"/>
            <w:szCs w:val="21"/>
          </w:rPr>
          <w:delText>65</w:delText>
        </w:r>
      </w:del>
      <w:ins w:id="843" w:author="Gitter, Tony" w:date="2019-04-12T14:36:00Z">
        <w:r w:rsidR="00A314E1" w:rsidRPr="00A314E1">
          <w:rPr>
            <w:rFonts w:ascii="Helvetica" w:eastAsia="Times New Roman" w:hAnsi="Helvetica" w:cs="Helvetica"/>
            <w:color w:val="000000"/>
            <w:sz w:val="24"/>
            <w:szCs w:val="24"/>
          </w:rPr>
          <w:t>84</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How open science helps researchers succeed</w:t>
      </w:r>
      <w:r w:rsidR="00A314E1" w:rsidRPr="00A314E1">
        <w:rPr>
          <w:rFonts w:ascii="Helvetica" w:eastAsia="Times New Roman" w:hAnsi="Helvetica" w:cs="Helvetica"/>
          <w:color w:val="000000"/>
          <w:sz w:val="24"/>
          <w:szCs w:val="24"/>
        </w:rPr>
        <w:br/>
        <w:t>Erin C McKiernan, Philip E Bourne, C Titus Brown, Stuart Buck, Amye Kenall, Jennifer Lin, Damon McDougall, Brian A Nosek, Karthik Ram, Courtney K Soderberg, … Tal Yarkoni</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eLife</w:t>
      </w:r>
      <w:r w:rsidR="00A314E1" w:rsidRPr="00A314E1">
        <w:rPr>
          <w:rFonts w:ascii="Helvetica" w:eastAsia="Times New Roman" w:hAnsi="Helvetica" w:cs="Helvetica"/>
          <w:color w:val="000000"/>
          <w:sz w:val="24"/>
          <w:szCs w:val="24"/>
        </w:rPr>
        <w:t> (2016-07-07) </w:t>
      </w:r>
      <w:hyperlink r:id="rId411" w:history="1">
        <w:r w:rsidR="00A314E1" w:rsidRPr="00A314E1">
          <w:rPr>
            <w:rFonts w:ascii="Helvetica" w:eastAsia="Times New Roman" w:hAnsi="Helvetica" w:cs="Helvetica"/>
            <w:color w:val="2196F3"/>
            <w:sz w:val="24"/>
            <w:szCs w:val="24"/>
            <w:u w:val="single"/>
          </w:rPr>
          <w:t>https://doi.org/gbqsng</w:t>
        </w:r>
      </w:hyperlink>
      <w:ins w:id="844" w:author="Gitter, Tony" w:date="2019-04-12T14:36:00Z">
        <w:r w:rsidR="00A314E1" w:rsidRPr="00A314E1">
          <w:rPr>
            <w:rFonts w:ascii="Helvetica" w:eastAsia="Times New Roman" w:hAnsi="Helvetica" w:cs="Helvetica"/>
            <w:color w:val="000000"/>
            <w:sz w:val="24"/>
            <w:szCs w:val="24"/>
          </w:rPr>
          <w:br/>
          <w:t>DOI: </w:t>
        </w:r>
      </w:ins>
      <w:hyperlink r:id="rId412" w:history="1">
        <w:r w:rsidR="00A314E1" w:rsidRPr="00A314E1">
          <w:rPr>
            <w:rFonts w:ascii="Helvetica" w:eastAsia="Times New Roman" w:hAnsi="Helvetica" w:cs="Helvetica"/>
            <w:color w:val="2196F3"/>
            <w:sz w:val="24"/>
            <w:szCs w:val="24"/>
            <w:u w:val="single"/>
          </w:rPr>
          <w:t>10.7554/elife.16800</w:t>
        </w:r>
      </w:hyperlink>
      <w:ins w:id="845" w:author="Gitter, Tony" w:date="2019-04-12T14:36:00Z">
        <w:r w:rsidR="00A314E1" w:rsidRPr="00A314E1">
          <w:rPr>
            <w:rFonts w:ascii="Helvetica" w:eastAsia="Times New Roman" w:hAnsi="Helvetica" w:cs="Helvetica"/>
            <w:color w:val="000000"/>
            <w:sz w:val="24"/>
            <w:szCs w:val="24"/>
          </w:rPr>
          <w:t> · PMID: </w:t>
        </w:r>
      </w:ins>
      <w:hyperlink r:id="rId413" w:history="1">
        <w:r w:rsidR="00A314E1" w:rsidRPr="00A314E1">
          <w:rPr>
            <w:rFonts w:ascii="Helvetica" w:eastAsia="Times New Roman" w:hAnsi="Helvetica" w:cs="Helvetica"/>
            <w:color w:val="2196F3"/>
            <w:sz w:val="24"/>
            <w:szCs w:val="24"/>
            <w:u w:val="single"/>
          </w:rPr>
          <w:t>27387362</w:t>
        </w:r>
      </w:hyperlink>
      <w:ins w:id="846" w:author="Gitter, Tony" w:date="2019-04-12T14:36:00Z">
        <w:r w:rsidR="00A314E1" w:rsidRPr="00A314E1">
          <w:rPr>
            <w:rFonts w:ascii="Helvetica" w:eastAsia="Times New Roman" w:hAnsi="Helvetica" w:cs="Helvetica"/>
            <w:color w:val="000000"/>
            <w:sz w:val="24"/>
            <w:szCs w:val="24"/>
          </w:rPr>
          <w:t> · PMCID: </w:t>
        </w:r>
      </w:ins>
      <w:hyperlink r:id="rId414" w:history="1">
        <w:r w:rsidR="00A314E1" w:rsidRPr="00A314E1">
          <w:rPr>
            <w:rFonts w:ascii="Helvetica" w:eastAsia="Times New Roman" w:hAnsi="Helvetica" w:cs="Helvetica"/>
            <w:color w:val="2196F3"/>
            <w:sz w:val="24"/>
            <w:szCs w:val="24"/>
            <w:u w:val="single"/>
          </w:rPr>
          <w:t>PMC4973366</w:t>
        </w:r>
      </w:hyperlink>
    </w:p>
    <w:p w14:paraId="34C7CA43" w14:textId="79581CBE" w:rsidR="00A314E1" w:rsidRPr="00A314E1" w:rsidRDefault="00074B23" w:rsidP="00A314E1">
      <w:pPr>
        <w:spacing w:before="300" w:after="300" w:line="240" w:lineRule="auto"/>
        <w:rPr>
          <w:rFonts w:ascii="Helvetica" w:eastAsia="Times New Roman" w:hAnsi="Helvetica" w:cs="Helvetica"/>
          <w:color w:val="000000"/>
          <w:sz w:val="24"/>
          <w:szCs w:val="24"/>
        </w:rPr>
      </w:pPr>
      <w:del w:id="847" w:author="Gitter, Tony" w:date="2019-04-12T14:36:00Z">
        <w:r w:rsidRPr="00074B23">
          <w:rPr>
            <w:rFonts w:ascii="Helvetica" w:eastAsia="Times New Roman" w:hAnsi="Helvetica" w:cs="Helvetica"/>
            <w:color w:val="000000"/>
            <w:sz w:val="21"/>
            <w:szCs w:val="21"/>
          </w:rPr>
          <w:delText>66</w:delText>
        </w:r>
      </w:del>
      <w:ins w:id="848" w:author="Gitter, Tony" w:date="2019-04-12T14:36:00Z">
        <w:r w:rsidR="00A314E1" w:rsidRPr="00A314E1">
          <w:rPr>
            <w:rFonts w:ascii="Helvetica" w:eastAsia="Times New Roman" w:hAnsi="Helvetica" w:cs="Helvetica"/>
            <w:color w:val="000000"/>
            <w:sz w:val="24"/>
            <w:szCs w:val="24"/>
          </w:rPr>
          <w:t>85</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Legal Framework for Reproducible Scientific Research: Licensing and Copyright</w:t>
      </w:r>
      <w:r w:rsidR="00A314E1" w:rsidRPr="00A314E1">
        <w:rPr>
          <w:rFonts w:ascii="Helvetica" w:eastAsia="Times New Roman" w:hAnsi="Helvetica" w:cs="Helvetica"/>
          <w:color w:val="000000"/>
          <w:sz w:val="24"/>
          <w:szCs w:val="24"/>
        </w:rPr>
        <w:br/>
        <w:t>Victoria Stodden</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Computing in Science &amp; Engineering</w:t>
      </w:r>
      <w:r w:rsidR="00A314E1" w:rsidRPr="00A314E1">
        <w:rPr>
          <w:rFonts w:ascii="Helvetica" w:eastAsia="Times New Roman" w:hAnsi="Helvetica" w:cs="Helvetica"/>
          <w:color w:val="000000"/>
          <w:sz w:val="24"/>
          <w:szCs w:val="24"/>
        </w:rPr>
        <w:t> (2009-01) </w:t>
      </w:r>
      <w:hyperlink r:id="rId415" w:history="1">
        <w:r w:rsidR="00A314E1" w:rsidRPr="00A314E1">
          <w:rPr>
            <w:rFonts w:ascii="Helvetica" w:eastAsia="Times New Roman" w:hAnsi="Helvetica" w:cs="Helvetica"/>
            <w:color w:val="2196F3"/>
            <w:sz w:val="24"/>
            <w:szCs w:val="24"/>
            <w:u w:val="single"/>
          </w:rPr>
          <w:t>https://doi.org/b7tskf</w:t>
        </w:r>
      </w:hyperlink>
      <w:ins w:id="849" w:author="Gitter, Tony" w:date="2019-04-12T14:36:00Z">
        <w:r w:rsidR="00A314E1" w:rsidRPr="00A314E1">
          <w:rPr>
            <w:rFonts w:ascii="Helvetica" w:eastAsia="Times New Roman" w:hAnsi="Helvetica" w:cs="Helvetica"/>
            <w:color w:val="000000"/>
            <w:sz w:val="24"/>
            <w:szCs w:val="24"/>
          </w:rPr>
          <w:br/>
          <w:t>DOI: </w:t>
        </w:r>
      </w:ins>
      <w:r w:rsidR="00A314E1" w:rsidRPr="00A314E1">
        <w:rPr>
          <w:rFonts w:ascii="Helvetica" w:eastAsia="Times New Roman" w:hAnsi="Helvetica" w:cs="Helvetica"/>
          <w:color w:val="000000"/>
          <w:sz w:val="24"/>
          <w:szCs w:val="24"/>
        </w:rPr>
        <w:fldChar w:fldCharType="begin"/>
      </w:r>
      <w:r w:rsidR="00A314E1" w:rsidRPr="00A314E1">
        <w:rPr>
          <w:rFonts w:ascii="Helvetica" w:eastAsia="Times New Roman" w:hAnsi="Helvetica" w:cs="Helvetica"/>
          <w:color w:val="000000"/>
          <w:sz w:val="24"/>
          <w:szCs w:val="24"/>
        </w:rPr>
        <w:instrText xml:space="preserve"> HYPERLINK "https://doi.org/10.1109/mcse.2009.19" </w:instrText>
      </w:r>
      <w:r w:rsidR="00A314E1" w:rsidRPr="00A314E1">
        <w:rPr>
          <w:rFonts w:ascii="Helvetica" w:eastAsia="Times New Roman" w:hAnsi="Helvetica" w:cs="Helvetica"/>
          <w:color w:val="000000"/>
          <w:sz w:val="24"/>
          <w:szCs w:val="24"/>
        </w:rPr>
        <w:fldChar w:fldCharType="separate"/>
      </w:r>
      <w:del w:id="850" w:author="Gitter, Tony" w:date="2019-04-12T14:36:00Z">
        <w:r w:rsidRPr="00074B23">
          <w:rPr>
            <w:rFonts w:ascii="Helvetica" w:eastAsia="Times New Roman" w:hAnsi="Helvetica" w:cs="Helvetica"/>
            <w:color w:val="4183C4"/>
            <w:sz w:val="21"/>
            <w:szCs w:val="21"/>
            <w:u w:val="single"/>
          </w:rPr>
          <w:delText>https://doi.org/</w:delText>
        </w:r>
      </w:del>
      <w:r w:rsidR="00A314E1" w:rsidRPr="00A314E1">
        <w:rPr>
          <w:rFonts w:ascii="Helvetica" w:eastAsia="Times New Roman" w:hAnsi="Helvetica" w:cs="Helvetica"/>
          <w:color w:val="2196F3"/>
          <w:sz w:val="24"/>
          <w:szCs w:val="24"/>
          <w:u w:val="single"/>
        </w:rPr>
        <w:t>10.1109/mcse.2009.19</w:t>
      </w:r>
      <w:r w:rsidR="00A314E1" w:rsidRPr="00A314E1">
        <w:rPr>
          <w:rFonts w:ascii="Helvetica" w:eastAsia="Times New Roman" w:hAnsi="Helvetica" w:cs="Helvetica"/>
          <w:color w:val="000000"/>
          <w:sz w:val="24"/>
          <w:szCs w:val="24"/>
        </w:rPr>
        <w:fldChar w:fldCharType="end"/>
      </w:r>
    </w:p>
    <w:p w14:paraId="6FA74D85" w14:textId="4453A41A" w:rsidR="00A314E1" w:rsidRPr="00A314E1" w:rsidRDefault="00074B23" w:rsidP="00A314E1">
      <w:pPr>
        <w:spacing w:before="300" w:after="300" w:line="240" w:lineRule="auto"/>
        <w:rPr>
          <w:rFonts w:ascii="Helvetica" w:eastAsia="Times New Roman" w:hAnsi="Helvetica" w:cs="Helvetica"/>
          <w:color w:val="000000"/>
          <w:sz w:val="24"/>
          <w:szCs w:val="24"/>
        </w:rPr>
      </w:pPr>
      <w:del w:id="851" w:author="Gitter, Tony" w:date="2019-04-12T14:36:00Z">
        <w:r w:rsidRPr="00074B23">
          <w:rPr>
            <w:rFonts w:ascii="Helvetica" w:eastAsia="Times New Roman" w:hAnsi="Helvetica" w:cs="Helvetica"/>
            <w:color w:val="000000"/>
            <w:sz w:val="21"/>
            <w:szCs w:val="21"/>
          </w:rPr>
          <w:delText>67</w:delText>
        </w:r>
      </w:del>
      <w:ins w:id="852" w:author="Gitter, Tony" w:date="2019-04-12T14:36:00Z">
        <w:r w:rsidR="00A314E1" w:rsidRPr="00A314E1">
          <w:rPr>
            <w:rFonts w:ascii="Helvetica" w:eastAsia="Times New Roman" w:hAnsi="Helvetica" w:cs="Helvetica"/>
            <w:color w:val="000000"/>
            <w:sz w:val="24"/>
            <w:szCs w:val="24"/>
          </w:rPr>
          <w:t>86</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Legal confusion threatens to slow data science</w:t>
      </w:r>
      <w:r w:rsidR="00A314E1" w:rsidRPr="00A314E1">
        <w:rPr>
          <w:rFonts w:ascii="Helvetica" w:eastAsia="Times New Roman" w:hAnsi="Helvetica" w:cs="Helvetica"/>
          <w:color w:val="000000"/>
          <w:sz w:val="24"/>
          <w:szCs w:val="24"/>
        </w:rPr>
        <w:br/>
        <w:t>Simon Oxenham</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lastRenderedPageBreak/>
        <w:t>Nature</w:t>
      </w:r>
      <w:r w:rsidR="00A314E1" w:rsidRPr="00A314E1">
        <w:rPr>
          <w:rFonts w:ascii="Helvetica" w:eastAsia="Times New Roman" w:hAnsi="Helvetica" w:cs="Helvetica"/>
          <w:color w:val="000000"/>
          <w:sz w:val="24"/>
          <w:szCs w:val="24"/>
        </w:rPr>
        <w:t> (2016-08-03) </w:t>
      </w:r>
      <w:hyperlink r:id="rId416" w:history="1">
        <w:r w:rsidR="00A314E1" w:rsidRPr="00A314E1">
          <w:rPr>
            <w:rFonts w:ascii="Helvetica" w:eastAsia="Times New Roman" w:hAnsi="Helvetica" w:cs="Helvetica"/>
            <w:color w:val="2196F3"/>
            <w:sz w:val="24"/>
            <w:szCs w:val="24"/>
            <w:u w:val="single"/>
          </w:rPr>
          <w:t>https://doi.org/bndt</w:t>
        </w:r>
      </w:hyperlink>
      <w:ins w:id="853" w:author="Gitter, Tony" w:date="2019-04-12T14:36:00Z">
        <w:r w:rsidR="00A314E1" w:rsidRPr="00A314E1">
          <w:rPr>
            <w:rFonts w:ascii="Helvetica" w:eastAsia="Times New Roman" w:hAnsi="Helvetica" w:cs="Helvetica"/>
            <w:color w:val="000000"/>
            <w:sz w:val="24"/>
            <w:szCs w:val="24"/>
          </w:rPr>
          <w:br/>
          <w:t>DOI: </w:t>
        </w:r>
      </w:ins>
      <w:hyperlink r:id="rId417" w:history="1">
        <w:r w:rsidR="00A314E1" w:rsidRPr="00A314E1">
          <w:rPr>
            <w:rFonts w:ascii="Helvetica" w:eastAsia="Times New Roman" w:hAnsi="Helvetica" w:cs="Helvetica"/>
            <w:color w:val="2196F3"/>
            <w:sz w:val="24"/>
            <w:szCs w:val="24"/>
            <w:u w:val="single"/>
          </w:rPr>
          <w:t>10.1038/536016a</w:t>
        </w:r>
      </w:hyperlink>
      <w:ins w:id="854" w:author="Gitter, Tony" w:date="2019-04-12T14:36:00Z">
        <w:r w:rsidR="00A314E1" w:rsidRPr="00A314E1">
          <w:rPr>
            <w:rFonts w:ascii="Helvetica" w:eastAsia="Times New Roman" w:hAnsi="Helvetica" w:cs="Helvetica"/>
            <w:color w:val="000000"/>
            <w:sz w:val="24"/>
            <w:szCs w:val="24"/>
          </w:rPr>
          <w:t> · PMID: </w:t>
        </w:r>
      </w:ins>
      <w:hyperlink r:id="rId418" w:history="1">
        <w:r w:rsidR="00A314E1" w:rsidRPr="00A314E1">
          <w:rPr>
            <w:rFonts w:ascii="Helvetica" w:eastAsia="Times New Roman" w:hAnsi="Helvetica" w:cs="Helvetica"/>
            <w:color w:val="2196F3"/>
            <w:sz w:val="24"/>
            <w:szCs w:val="24"/>
            <w:u w:val="single"/>
          </w:rPr>
          <w:t>27488781</w:t>
        </w:r>
      </w:hyperlink>
    </w:p>
    <w:p w14:paraId="0055D7B7" w14:textId="57CB55AE" w:rsidR="00A314E1" w:rsidRPr="00A314E1" w:rsidRDefault="00074B23" w:rsidP="00A314E1">
      <w:pPr>
        <w:spacing w:before="300" w:after="300" w:line="240" w:lineRule="auto"/>
        <w:rPr>
          <w:rFonts w:ascii="Helvetica" w:eastAsia="Times New Roman" w:hAnsi="Helvetica" w:cs="Helvetica"/>
          <w:color w:val="000000"/>
          <w:sz w:val="24"/>
          <w:szCs w:val="24"/>
        </w:rPr>
      </w:pPr>
      <w:del w:id="855" w:author="Gitter, Tony" w:date="2019-04-12T14:36:00Z">
        <w:r w:rsidRPr="00074B23">
          <w:rPr>
            <w:rFonts w:ascii="Helvetica" w:eastAsia="Times New Roman" w:hAnsi="Helvetica" w:cs="Helvetica"/>
            <w:color w:val="000000"/>
            <w:sz w:val="21"/>
            <w:szCs w:val="21"/>
          </w:rPr>
          <w:delText>68</w:delText>
        </w:r>
      </w:del>
      <w:ins w:id="856" w:author="Gitter, Tony" w:date="2019-04-12T14:36:00Z">
        <w:r w:rsidR="00A314E1" w:rsidRPr="00A314E1">
          <w:rPr>
            <w:rFonts w:ascii="Helvetica" w:eastAsia="Times New Roman" w:hAnsi="Helvetica" w:cs="Helvetica"/>
            <w:color w:val="000000"/>
            <w:sz w:val="24"/>
            <w:szCs w:val="24"/>
          </w:rPr>
          <w:t>87</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Enhancing reproducibility for computational methods</w:t>
      </w:r>
      <w:r w:rsidR="00A314E1" w:rsidRPr="00A314E1">
        <w:rPr>
          <w:rFonts w:ascii="Helvetica" w:eastAsia="Times New Roman" w:hAnsi="Helvetica" w:cs="Helvetica"/>
          <w:color w:val="000000"/>
          <w:sz w:val="24"/>
          <w:szCs w:val="24"/>
        </w:rPr>
        <w:br/>
        <w:t>V. Stodden, M. McNutt, D. H. Bailey, E. Deelman, Y. Gil, B. Hanson, M. A. Heroux, J. P. A. Ioannidis, M. Taufer</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Science</w:t>
      </w:r>
      <w:r w:rsidR="00A314E1" w:rsidRPr="00A314E1">
        <w:rPr>
          <w:rFonts w:ascii="Helvetica" w:eastAsia="Times New Roman" w:hAnsi="Helvetica" w:cs="Helvetica"/>
          <w:color w:val="000000"/>
          <w:sz w:val="24"/>
          <w:szCs w:val="24"/>
        </w:rPr>
        <w:t> (2016-12-08) </w:t>
      </w:r>
      <w:hyperlink r:id="rId419" w:history="1">
        <w:r w:rsidR="00A314E1" w:rsidRPr="00A314E1">
          <w:rPr>
            <w:rFonts w:ascii="Helvetica" w:eastAsia="Times New Roman" w:hAnsi="Helvetica" w:cs="Helvetica"/>
            <w:color w:val="2196F3"/>
            <w:sz w:val="24"/>
            <w:szCs w:val="24"/>
            <w:u w:val="single"/>
          </w:rPr>
          <w:t>https://doi.org/gbr42b</w:t>
        </w:r>
      </w:hyperlink>
      <w:ins w:id="857" w:author="Gitter, Tony" w:date="2019-04-12T14:36:00Z">
        <w:r w:rsidR="00A314E1" w:rsidRPr="00A314E1">
          <w:rPr>
            <w:rFonts w:ascii="Helvetica" w:eastAsia="Times New Roman" w:hAnsi="Helvetica" w:cs="Helvetica"/>
            <w:color w:val="000000"/>
            <w:sz w:val="24"/>
            <w:szCs w:val="24"/>
          </w:rPr>
          <w:br/>
          <w:t>DOI: </w:t>
        </w:r>
      </w:ins>
      <w:hyperlink r:id="rId420" w:history="1">
        <w:r w:rsidR="00A314E1" w:rsidRPr="00A314E1">
          <w:rPr>
            <w:rFonts w:ascii="Helvetica" w:eastAsia="Times New Roman" w:hAnsi="Helvetica" w:cs="Helvetica"/>
            <w:color w:val="2196F3"/>
            <w:sz w:val="24"/>
            <w:szCs w:val="24"/>
            <w:u w:val="single"/>
          </w:rPr>
          <w:t>10.1126/science.aah6168</w:t>
        </w:r>
      </w:hyperlink>
      <w:ins w:id="858" w:author="Gitter, Tony" w:date="2019-04-12T14:36:00Z">
        <w:r w:rsidR="00A314E1" w:rsidRPr="00A314E1">
          <w:rPr>
            <w:rFonts w:ascii="Helvetica" w:eastAsia="Times New Roman" w:hAnsi="Helvetica" w:cs="Helvetica"/>
            <w:color w:val="000000"/>
            <w:sz w:val="24"/>
            <w:szCs w:val="24"/>
          </w:rPr>
          <w:t> · PMID: </w:t>
        </w:r>
      </w:ins>
      <w:hyperlink r:id="rId421" w:history="1">
        <w:r w:rsidR="00A314E1" w:rsidRPr="00A314E1">
          <w:rPr>
            <w:rFonts w:ascii="Helvetica" w:eastAsia="Times New Roman" w:hAnsi="Helvetica" w:cs="Helvetica"/>
            <w:color w:val="2196F3"/>
            <w:sz w:val="24"/>
            <w:szCs w:val="24"/>
            <w:u w:val="single"/>
          </w:rPr>
          <w:t>27940837</w:t>
        </w:r>
      </w:hyperlink>
    </w:p>
    <w:p w14:paraId="78412646" w14:textId="2EA2E50E" w:rsidR="00A314E1" w:rsidRPr="00A314E1" w:rsidRDefault="00074B23" w:rsidP="00A314E1">
      <w:pPr>
        <w:spacing w:before="300" w:after="300" w:line="240" w:lineRule="auto"/>
        <w:rPr>
          <w:rFonts w:ascii="Helvetica" w:eastAsia="Times New Roman" w:hAnsi="Helvetica" w:cs="Helvetica"/>
          <w:color w:val="000000"/>
          <w:sz w:val="24"/>
          <w:szCs w:val="24"/>
        </w:rPr>
      </w:pPr>
      <w:del w:id="859" w:author="Gitter, Tony" w:date="2019-04-12T14:36:00Z">
        <w:r w:rsidRPr="00074B23">
          <w:rPr>
            <w:rFonts w:ascii="Helvetica" w:eastAsia="Times New Roman" w:hAnsi="Helvetica" w:cs="Helvetica"/>
            <w:color w:val="000000"/>
            <w:sz w:val="21"/>
            <w:szCs w:val="21"/>
          </w:rPr>
          <w:delText>69</w:delText>
        </w:r>
      </w:del>
      <w:ins w:id="860" w:author="Gitter, Tony" w:date="2019-04-12T14:36:00Z">
        <w:r w:rsidR="00A314E1" w:rsidRPr="00A314E1">
          <w:rPr>
            <w:rFonts w:ascii="Helvetica" w:eastAsia="Times New Roman" w:hAnsi="Helvetica" w:cs="Helvetica"/>
            <w:color w:val="000000"/>
            <w:sz w:val="24"/>
            <w:szCs w:val="24"/>
          </w:rPr>
          <w:t>88</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case for open computer programs</w:t>
      </w:r>
      <w:r w:rsidR="00A314E1" w:rsidRPr="00A314E1">
        <w:rPr>
          <w:rFonts w:ascii="Helvetica" w:eastAsia="Times New Roman" w:hAnsi="Helvetica" w:cs="Helvetica"/>
          <w:color w:val="000000"/>
          <w:sz w:val="24"/>
          <w:szCs w:val="24"/>
        </w:rPr>
        <w:br/>
        <w:t>Darrel C. Ince, Leslie Hatton, John Graham-Cumming</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Nature</w:t>
      </w:r>
      <w:r w:rsidR="00A314E1" w:rsidRPr="00A314E1">
        <w:rPr>
          <w:rFonts w:ascii="Helvetica" w:eastAsia="Times New Roman" w:hAnsi="Helvetica" w:cs="Helvetica"/>
          <w:color w:val="000000"/>
          <w:sz w:val="24"/>
          <w:szCs w:val="24"/>
        </w:rPr>
        <w:t> (2012-02-22) </w:t>
      </w:r>
      <w:hyperlink r:id="rId422" w:history="1">
        <w:r w:rsidR="00A314E1" w:rsidRPr="00A314E1">
          <w:rPr>
            <w:rFonts w:ascii="Helvetica" w:eastAsia="Times New Roman" w:hAnsi="Helvetica" w:cs="Helvetica"/>
            <w:color w:val="2196F3"/>
            <w:sz w:val="24"/>
            <w:szCs w:val="24"/>
            <w:u w:val="single"/>
          </w:rPr>
          <w:t>https://doi.org/hqg</w:t>
        </w:r>
      </w:hyperlink>
      <w:ins w:id="861" w:author="Gitter, Tony" w:date="2019-04-12T14:36:00Z">
        <w:r w:rsidR="00A314E1" w:rsidRPr="00A314E1">
          <w:rPr>
            <w:rFonts w:ascii="Helvetica" w:eastAsia="Times New Roman" w:hAnsi="Helvetica" w:cs="Helvetica"/>
            <w:color w:val="000000"/>
            <w:sz w:val="24"/>
            <w:szCs w:val="24"/>
          </w:rPr>
          <w:br/>
          <w:t>DOI: </w:t>
        </w:r>
      </w:ins>
      <w:hyperlink r:id="rId423" w:history="1">
        <w:r w:rsidR="00A314E1" w:rsidRPr="00A314E1">
          <w:rPr>
            <w:rFonts w:ascii="Helvetica" w:eastAsia="Times New Roman" w:hAnsi="Helvetica" w:cs="Helvetica"/>
            <w:color w:val="2196F3"/>
            <w:sz w:val="24"/>
            <w:szCs w:val="24"/>
            <w:u w:val="single"/>
          </w:rPr>
          <w:t>10.1038/nature10836</w:t>
        </w:r>
      </w:hyperlink>
      <w:ins w:id="862" w:author="Gitter, Tony" w:date="2019-04-12T14:36:00Z">
        <w:r w:rsidR="00A314E1" w:rsidRPr="00A314E1">
          <w:rPr>
            <w:rFonts w:ascii="Helvetica" w:eastAsia="Times New Roman" w:hAnsi="Helvetica" w:cs="Helvetica"/>
            <w:color w:val="000000"/>
            <w:sz w:val="24"/>
            <w:szCs w:val="24"/>
          </w:rPr>
          <w:t> · PMID: </w:t>
        </w:r>
      </w:ins>
      <w:hyperlink r:id="rId424" w:history="1">
        <w:r w:rsidR="00A314E1" w:rsidRPr="00A314E1">
          <w:rPr>
            <w:rFonts w:ascii="Helvetica" w:eastAsia="Times New Roman" w:hAnsi="Helvetica" w:cs="Helvetica"/>
            <w:color w:val="2196F3"/>
            <w:sz w:val="24"/>
            <w:szCs w:val="24"/>
            <w:u w:val="single"/>
          </w:rPr>
          <w:t>22358837</w:t>
        </w:r>
      </w:hyperlink>
    </w:p>
    <w:p w14:paraId="76663E5E" w14:textId="3A3A12B1" w:rsidR="00A314E1" w:rsidRPr="00A314E1" w:rsidRDefault="00074B23" w:rsidP="00A314E1">
      <w:pPr>
        <w:spacing w:before="300" w:after="300" w:line="240" w:lineRule="auto"/>
        <w:rPr>
          <w:rFonts w:ascii="Helvetica" w:eastAsia="Times New Roman" w:hAnsi="Helvetica" w:cs="Helvetica"/>
          <w:color w:val="000000"/>
          <w:sz w:val="24"/>
          <w:szCs w:val="24"/>
        </w:rPr>
      </w:pPr>
      <w:del w:id="863" w:author="Gitter, Tony" w:date="2019-04-12T14:36:00Z">
        <w:r w:rsidRPr="00074B23">
          <w:rPr>
            <w:rFonts w:ascii="Helvetica" w:eastAsia="Times New Roman" w:hAnsi="Helvetica" w:cs="Helvetica"/>
            <w:color w:val="000000"/>
            <w:sz w:val="21"/>
            <w:szCs w:val="21"/>
          </w:rPr>
          <w:delText>70</w:delText>
        </w:r>
      </w:del>
      <w:ins w:id="864" w:author="Gitter, Tony" w:date="2019-04-12T14:36:00Z">
        <w:r w:rsidR="00A314E1" w:rsidRPr="00A314E1">
          <w:rPr>
            <w:rFonts w:ascii="Helvetica" w:eastAsia="Times New Roman" w:hAnsi="Helvetica" w:cs="Helvetica"/>
            <w:color w:val="000000"/>
            <w:sz w:val="24"/>
            <w:szCs w:val="24"/>
          </w:rPr>
          <w:t>89</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The Open Knowledge Foundation: Open Data Means Better Science</w:t>
      </w:r>
      <w:r w:rsidR="00A314E1" w:rsidRPr="00A314E1">
        <w:rPr>
          <w:rFonts w:ascii="Helvetica" w:eastAsia="Times New Roman" w:hAnsi="Helvetica" w:cs="Helvetica"/>
          <w:color w:val="000000"/>
          <w:sz w:val="24"/>
          <w:szCs w:val="24"/>
        </w:rPr>
        <w:br/>
        <w:t>Jennifer C. Molloy</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PLoS Biology</w:t>
      </w:r>
      <w:r w:rsidR="00A314E1" w:rsidRPr="00A314E1">
        <w:rPr>
          <w:rFonts w:ascii="Helvetica" w:eastAsia="Times New Roman" w:hAnsi="Helvetica" w:cs="Helvetica"/>
          <w:color w:val="000000"/>
          <w:sz w:val="24"/>
          <w:szCs w:val="24"/>
        </w:rPr>
        <w:t> (2011-12-06) </w:t>
      </w:r>
      <w:hyperlink r:id="rId425" w:history="1">
        <w:r w:rsidR="00A314E1" w:rsidRPr="00A314E1">
          <w:rPr>
            <w:rFonts w:ascii="Helvetica" w:eastAsia="Times New Roman" w:hAnsi="Helvetica" w:cs="Helvetica"/>
            <w:color w:val="2196F3"/>
            <w:sz w:val="24"/>
            <w:szCs w:val="24"/>
            <w:u w:val="single"/>
          </w:rPr>
          <w:t>https://doi.org/g3b</w:t>
        </w:r>
      </w:hyperlink>
      <w:ins w:id="865" w:author="Gitter, Tony" w:date="2019-04-12T14:36:00Z">
        <w:r w:rsidR="00A314E1" w:rsidRPr="00A314E1">
          <w:rPr>
            <w:rFonts w:ascii="Helvetica" w:eastAsia="Times New Roman" w:hAnsi="Helvetica" w:cs="Helvetica"/>
            <w:color w:val="000000"/>
            <w:sz w:val="24"/>
            <w:szCs w:val="24"/>
          </w:rPr>
          <w:br/>
          <w:t>DOI: </w:t>
        </w:r>
      </w:ins>
      <w:hyperlink r:id="rId426" w:history="1">
        <w:r w:rsidR="00A314E1" w:rsidRPr="00A314E1">
          <w:rPr>
            <w:rFonts w:ascii="Helvetica" w:eastAsia="Times New Roman" w:hAnsi="Helvetica" w:cs="Helvetica"/>
            <w:color w:val="2196F3"/>
            <w:sz w:val="24"/>
            <w:szCs w:val="24"/>
            <w:u w:val="single"/>
          </w:rPr>
          <w:t>10.1371/journal.pbio.1001195</w:t>
        </w:r>
      </w:hyperlink>
      <w:ins w:id="866" w:author="Gitter, Tony" w:date="2019-04-12T14:36:00Z">
        <w:r w:rsidR="00A314E1" w:rsidRPr="00A314E1">
          <w:rPr>
            <w:rFonts w:ascii="Helvetica" w:eastAsia="Times New Roman" w:hAnsi="Helvetica" w:cs="Helvetica"/>
            <w:color w:val="000000"/>
            <w:sz w:val="24"/>
            <w:szCs w:val="24"/>
          </w:rPr>
          <w:t> · PMID: </w:t>
        </w:r>
      </w:ins>
      <w:hyperlink r:id="rId427" w:history="1">
        <w:r w:rsidR="00A314E1" w:rsidRPr="00A314E1">
          <w:rPr>
            <w:rFonts w:ascii="Helvetica" w:eastAsia="Times New Roman" w:hAnsi="Helvetica" w:cs="Helvetica"/>
            <w:color w:val="2196F3"/>
            <w:sz w:val="24"/>
            <w:szCs w:val="24"/>
            <w:u w:val="single"/>
          </w:rPr>
          <w:t>22162946</w:t>
        </w:r>
      </w:hyperlink>
      <w:ins w:id="867" w:author="Gitter, Tony" w:date="2019-04-12T14:36:00Z">
        <w:r w:rsidR="00A314E1" w:rsidRPr="00A314E1">
          <w:rPr>
            <w:rFonts w:ascii="Helvetica" w:eastAsia="Times New Roman" w:hAnsi="Helvetica" w:cs="Helvetica"/>
            <w:color w:val="000000"/>
            <w:sz w:val="24"/>
            <w:szCs w:val="24"/>
          </w:rPr>
          <w:t> · PMCID: </w:t>
        </w:r>
      </w:ins>
      <w:hyperlink r:id="rId428" w:history="1">
        <w:r w:rsidR="00A314E1" w:rsidRPr="00A314E1">
          <w:rPr>
            <w:rFonts w:ascii="Helvetica" w:eastAsia="Times New Roman" w:hAnsi="Helvetica" w:cs="Helvetica"/>
            <w:color w:val="2196F3"/>
            <w:sz w:val="24"/>
            <w:szCs w:val="24"/>
            <w:u w:val="single"/>
          </w:rPr>
          <w:t>PMC3232214</w:t>
        </w:r>
      </w:hyperlink>
    </w:p>
    <w:p w14:paraId="4B739CCD" w14:textId="60EBEA83" w:rsidR="00A314E1" w:rsidRPr="00A314E1" w:rsidRDefault="00074B23" w:rsidP="00A314E1">
      <w:pPr>
        <w:spacing w:before="300" w:after="300" w:line="240" w:lineRule="auto"/>
        <w:rPr>
          <w:rFonts w:ascii="Helvetica" w:eastAsia="Times New Roman" w:hAnsi="Helvetica" w:cs="Helvetica"/>
          <w:color w:val="000000"/>
          <w:sz w:val="24"/>
          <w:szCs w:val="24"/>
        </w:rPr>
      </w:pPr>
      <w:del w:id="868" w:author="Gitter, Tony" w:date="2019-04-12T14:36:00Z">
        <w:r w:rsidRPr="00074B23">
          <w:rPr>
            <w:rFonts w:ascii="Helvetica" w:eastAsia="Times New Roman" w:hAnsi="Helvetica" w:cs="Helvetica"/>
            <w:color w:val="000000"/>
            <w:sz w:val="21"/>
            <w:szCs w:val="21"/>
          </w:rPr>
          <w:delText>71</w:delText>
        </w:r>
      </w:del>
      <w:ins w:id="869" w:author="Gitter, Tony" w:date="2019-04-12T14:36:00Z">
        <w:r w:rsidR="00A314E1" w:rsidRPr="00A314E1">
          <w:rPr>
            <w:rFonts w:ascii="Helvetica" w:eastAsia="Times New Roman" w:hAnsi="Helvetica" w:cs="Helvetica"/>
            <w:color w:val="000000"/>
            <w:sz w:val="24"/>
            <w:szCs w:val="24"/>
          </w:rPr>
          <w:t>90</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This revolution will be digitized: online tools for radical collaboration</w:t>
      </w:r>
      <w:r w:rsidR="00A314E1" w:rsidRPr="00A314E1">
        <w:rPr>
          <w:rFonts w:ascii="Helvetica" w:eastAsia="Times New Roman" w:hAnsi="Helvetica" w:cs="Helvetica"/>
          <w:color w:val="000000"/>
          <w:sz w:val="24"/>
          <w:szCs w:val="24"/>
        </w:rPr>
        <w:br/>
        <w:t>C. Patil, V. Siegel</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Disease Models &amp; Mechanisms</w:t>
      </w:r>
      <w:r w:rsidR="00A314E1" w:rsidRPr="00A314E1">
        <w:rPr>
          <w:rFonts w:ascii="Helvetica" w:eastAsia="Times New Roman" w:hAnsi="Helvetica" w:cs="Helvetica"/>
          <w:color w:val="000000"/>
          <w:sz w:val="24"/>
          <w:szCs w:val="24"/>
        </w:rPr>
        <w:t> (2009-04-30) </w:t>
      </w:r>
      <w:hyperlink r:id="rId429" w:history="1">
        <w:r w:rsidR="00A314E1" w:rsidRPr="00A314E1">
          <w:rPr>
            <w:rFonts w:ascii="Helvetica" w:eastAsia="Times New Roman" w:hAnsi="Helvetica" w:cs="Helvetica"/>
            <w:color w:val="2196F3"/>
            <w:sz w:val="24"/>
            <w:szCs w:val="24"/>
            <w:u w:val="single"/>
          </w:rPr>
          <w:t>https://doi.org/fvjhcj</w:t>
        </w:r>
      </w:hyperlink>
      <w:ins w:id="870" w:author="Gitter, Tony" w:date="2019-04-12T14:36:00Z">
        <w:r w:rsidR="00A314E1" w:rsidRPr="00A314E1">
          <w:rPr>
            <w:rFonts w:ascii="Helvetica" w:eastAsia="Times New Roman" w:hAnsi="Helvetica" w:cs="Helvetica"/>
            <w:color w:val="000000"/>
            <w:sz w:val="24"/>
            <w:szCs w:val="24"/>
          </w:rPr>
          <w:br/>
          <w:t>DOI: </w:t>
        </w:r>
      </w:ins>
      <w:hyperlink r:id="rId430" w:history="1">
        <w:r w:rsidR="00A314E1" w:rsidRPr="00A314E1">
          <w:rPr>
            <w:rFonts w:ascii="Helvetica" w:eastAsia="Times New Roman" w:hAnsi="Helvetica" w:cs="Helvetica"/>
            <w:color w:val="2196F3"/>
            <w:sz w:val="24"/>
            <w:szCs w:val="24"/>
            <w:u w:val="single"/>
          </w:rPr>
          <w:t>10.1242/dmm.003285</w:t>
        </w:r>
      </w:hyperlink>
      <w:ins w:id="871" w:author="Gitter, Tony" w:date="2019-04-12T14:36:00Z">
        <w:r w:rsidR="00A314E1" w:rsidRPr="00A314E1">
          <w:rPr>
            <w:rFonts w:ascii="Helvetica" w:eastAsia="Times New Roman" w:hAnsi="Helvetica" w:cs="Helvetica"/>
            <w:color w:val="000000"/>
            <w:sz w:val="24"/>
            <w:szCs w:val="24"/>
          </w:rPr>
          <w:t> · PMID: </w:t>
        </w:r>
      </w:ins>
      <w:hyperlink r:id="rId431" w:history="1">
        <w:r w:rsidR="00A314E1" w:rsidRPr="00A314E1">
          <w:rPr>
            <w:rFonts w:ascii="Helvetica" w:eastAsia="Times New Roman" w:hAnsi="Helvetica" w:cs="Helvetica"/>
            <w:color w:val="2196F3"/>
            <w:sz w:val="24"/>
            <w:szCs w:val="24"/>
            <w:u w:val="single"/>
          </w:rPr>
          <w:t>19407323</w:t>
        </w:r>
      </w:hyperlink>
      <w:ins w:id="872" w:author="Gitter, Tony" w:date="2019-04-12T14:36:00Z">
        <w:r w:rsidR="00A314E1" w:rsidRPr="00A314E1">
          <w:rPr>
            <w:rFonts w:ascii="Helvetica" w:eastAsia="Times New Roman" w:hAnsi="Helvetica" w:cs="Helvetica"/>
            <w:color w:val="000000"/>
            <w:sz w:val="24"/>
            <w:szCs w:val="24"/>
          </w:rPr>
          <w:t> · PMCID: </w:t>
        </w:r>
      </w:ins>
      <w:hyperlink r:id="rId432" w:history="1">
        <w:r w:rsidR="00A314E1" w:rsidRPr="00A314E1">
          <w:rPr>
            <w:rFonts w:ascii="Helvetica" w:eastAsia="Times New Roman" w:hAnsi="Helvetica" w:cs="Helvetica"/>
            <w:color w:val="2196F3"/>
            <w:sz w:val="24"/>
            <w:szCs w:val="24"/>
            <w:u w:val="single"/>
          </w:rPr>
          <w:t>PMC2675795</w:t>
        </w:r>
      </w:hyperlink>
    </w:p>
    <w:p w14:paraId="2D5339AB" w14:textId="5590981A" w:rsidR="00A314E1" w:rsidRPr="00A314E1" w:rsidRDefault="00074B23" w:rsidP="00A314E1">
      <w:pPr>
        <w:spacing w:before="300" w:after="300" w:line="240" w:lineRule="auto"/>
        <w:rPr>
          <w:ins w:id="873" w:author="Gitter, Tony" w:date="2019-04-12T14:36:00Z"/>
          <w:rFonts w:ascii="Helvetica" w:eastAsia="Times New Roman" w:hAnsi="Helvetica" w:cs="Helvetica"/>
          <w:color w:val="000000"/>
          <w:sz w:val="24"/>
          <w:szCs w:val="24"/>
        </w:rPr>
      </w:pPr>
      <w:del w:id="874" w:author="Gitter, Tony" w:date="2019-04-12T14:36:00Z">
        <w:r w:rsidRPr="00074B23">
          <w:rPr>
            <w:rFonts w:ascii="Helvetica" w:eastAsia="Times New Roman" w:hAnsi="Helvetica" w:cs="Helvetica"/>
            <w:color w:val="000000"/>
            <w:sz w:val="21"/>
            <w:szCs w:val="21"/>
          </w:rPr>
          <w:delText>72</w:delText>
        </w:r>
      </w:del>
      <w:ins w:id="875" w:author="Gitter, Tony" w:date="2019-04-12T14:36:00Z">
        <w:r w:rsidR="00A314E1" w:rsidRPr="00A314E1">
          <w:rPr>
            <w:rFonts w:ascii="Helvetica" w:eastAsia="Times New Roman" w:hAnsi="Helvetica" w:cs="Helvetica"/>
            <w:color w:val="000000"/>
            <w:sz w:val="24"/>
            <w:szCs w:val="24"/>
          </w:rPr>
          <w:t>91</w:t>
        </w:r>
      </w:ins>
      <w:r w:rsidR="00A314E1" w:rsidRPr="00A314E1">
        <w:rPr>
          <w:rFonts w:ascii="Helvetica" w:eastAsia="Times New Roman" w:hAnsi="Helvetica" w:cs="Helvetica"/>
          <w:color w:val="000000"/>
          <w:sz w:val="24"/>
          <w:szCs w:val="24"/>
        </w:rPr>
        <w:t>. </w:t>
      </w:r>
      <w:r w:rsidR="00A314E1" w:rsidRPr="00A314E1">
        <w:rPr>
          <w:rFonts w:ascii="Helvetica" w:eastAsia="Times New Roman" w:hAnsi="Helvetica" w:cs="Helvetica"/>
          <w:b/>
          <w:bCs/>
          <w:color w:val="000000"/>
          <w:sz w:val="24"/>
          <w:szCs w:val="24"/>
        </w:rPr>
        <w:t>Publishing the research process</w:t>
      </w:r>
      <w:r w:rsidR="00A314E1" w:rsidRPr="00A314E1">
        <w:rPr>
          <w:rFonts w:ascii="Helvetica" w:eastAsia="Times New Roman" w:hAnsi="Helvetica" w:cs="Helvetica"/>
          <w:color w:val="000000"/>
          <w:sz w:val="24"/>
          <w:szCs w:val="24"/>
        </w:rPr>
        <w:br/>
        <w:t>Daniel Mietchen, Ross Mounce, Lyubomir Penev</w:t>
      </w:r>
      <w:r w:rsidR="00A314E1" w:rsidRPr="00A314E1">
        <w:rPr>
          <w:rFonts w:ascii="Helvetica" w:eastAsia="Times New Roman" w:hAnsi="Helvetica" w:cs="Helvetica"/>
          <w:color w:val="000000"/>
          <w:sz w:val="24"/>
          <w:szCs w:val="24"/>
        </w:rPr>
        <w:br/>
      </w:r>
      <w:r w:rsidR="00A314E1" w:rsidRPr="00A314E1">
        <w:rPr>
          <w:rFonts w:ascii="Helvetica" w:eastAsia="Times New Roman" w:hAnsi="Helvetica" w:cs="Helvetica"/>
          <w:i/>
          <w:iCs/>
          <w:color w:val="000000"/>
          <w:sz w:val="24"/>
          <w:szCs w:val="24"/>
        </w:rPr>
        <w:t>Research Ideas and Outcomes</w:t>
      </w:r>
      <w:r w:rsidR="00A314E1" w:rsidRPr="00A314E1">
        <w:rPr>
          <w:rFonts w:ascii="Helvetica" w:eastAsia="Times New Roman" w:hAnsi="Helvetica" w:cs="Helvetica"/>
          <w:color w:val="000000"/>
          <w:sz w:val="24"/>
          <w:szCs w:val="24"/>
        </w:rPr>
        <w:t> (2015-12-17) </w:t>
      </w:r>
      <w:hyperlink r:id="rId433" w:history="1">
        <w:r w:rsidR="00A314E1" w:rsidRPr="00A314E1">
          <w:rPr>
            <w:rFonts w:ascii="Helvetica" w:eastAsia="Times New Roman" w:hAnsi="Helvetica" w:cs="Helvetica"/>
            <w:color w:val="2196F3"/>
            <w:sz w:val="24"/>
            <w:szCs w:val="24"/>
            <w:u w:val="single"/>
          </w:rPr>
          <w:t>https://doi.org/f3mn7d</w:t>
        </w:r>
      </w:hyperlink>
      <w:ins w:id="876" w:author="Gitter, Tony" w:date="2019-04-12T14:36:00Z">
        <w:r w:rsidR="00A314E1" w:rsidRPr="00A314E1">
          <w:rPr>
            <w:rFonts w:ascii="Helvetica" w:eastAsia="Times New Roman" w:hAnsi="Helvetica" w:cs="Helvetica"/>
            <w:color w:val="000000"/>
            <w:sz w:val="24"/>
            <w:szCs w:val="24"/>
          </w:rPr>
          <w:br/>
          <w:t>DOI: </w:t>
        </w:r>
      </w:ins>
      <w:hyperlink r:id="rId434" w:history="1">
        <w:r w:rsidR="00A314E1" w:rsidRPr="00A314E1">
          <w:rPr>
            <w:rFonts w:ascii="Helvetica" w:eastAsia="Times New Roman" w:hAnsi="Helvetica" w:cs="Helvetica"/>
            <w:color w:val="2196F3"/>
            <w:sz w:val="24"/>
            <w:szCs w:val="24"/>
            <w:u w:val="single"/>
          </w:rPr>
          <w:t>10.3897/rio.1.e7547</w:t>
        </w:r>
      </w:hyperlink>
    </w:p>
    <w:p w14:paraId="6CD81CC0" w14:textId="77777777" w:rsidR="009053FE" w:rsidRPr="00A314E1" w:rsidRDefault="00A314E1" w:rsidP="00A314E1">
      <w:pPr>
        <w:spacing w:before="300" w:after="300" w:line="240" w:lineRule="auto"/>
        <w:rPr>
          <w:rFonts w:ascii="Helvetica" w:eastAsia="Times New Roman" w:hAnsi="Helvetica" w:cs="Helvetica"/>
          <w:color w:val="000000"/>
          <w:sz w:val="24"/>
          <w:szCs w:val="24"/>
        </w:rPr>
      </w:pPr>
      <w:ins w:id="877" w:author="Gitter, Tony" w:date="2019-04-12T14:36:00Z">
        <w:r w:rsidRPr="00A314E1">
          <w:rPr>
            <w:rFonts w:ascii="Helvetica" w:eastAsia="Times New Roman" w:hAnsi="Helvetica" w:cs="Helvetica"/>
            <w:color w:val="000000"/>
            <w:sz w:val="24"/>
            <w:szCs w:val="24"/>
          </w:rPr>
          <w:t>92. </w:t>
        </w:r>
        <w:r w:rsidRPr="00A314E1">
          <w:rPr>
            <w:rFonts w:ascii="Helvetica" w:eastAsia="Times New Roman" w:hAnsi="Helvetica" w:cs="Helvetica"/>
            <w:b/>
            <w:bCs/>
            <w:color w:val="000000"/>
            <w:sz w:val="24"/>
            <w:szCs w:val="24"/>
          </w:rPr>
          <w:t>How to edit a manuscript on GitHub with Manubot</w:t>
        </w:r>
        <w:r w:rsidRPr="00A314E1">
          <w:rPr>
            <w:rFonts w:ascii="Helvetica" w:eastAsia="Times New Roman" w:hAnsi="Helvetica" w:cs="Helvetica"/>
            <w:color w:val="000000"/>
            <w:sz w:val="24"/>
            <w:szCs w:val="24"/>
          </w:rPr>
          <w:br/>
          <w:t>David Slochower, Daniel Himmelstein</w:t>
        </w:r>
        <w:r w:rsidRPr="00A314E1">
          <w:rPr>
            <w:rFonts w:ascii="Helvetica" w:eastAsia="Times New Roman" w:hAnsi="Helvetica" w:cs="Helvetica"/>
            <w:color w:val="000000"/>
            <w:sz w:val="24"/>
            <w:szCs w:val="24"/>
          </w:rPr>
          <w:br/>
        </w:r>
        <w:r w:rsidRPr="00A314E1">
          <w:rPr>
            <w:rFonts w:ascii="Helvetica" w:eastAsia="Times New Roman" w:hAnsi="Helvetica" w:cs="Helvetica"/>
            <w:i/>
            <w:iCs/>
            <w:color w:val="000000"/>
            <w:sz w:val="24"/>
            <w:szCs w:val="24"/>
          </w:rPr>
          <w:t>Figshare</w:t>
        </w:r>
        <w:r w:rsidRPr="00A314E1">
          <w:rPr>
            <w:rFonts w:ascii="Helvetica" w:eastAsia="Times New Roman" w:hAnsi="Helvetica" w:cs="Helvetica"/>
            <w:color w:val="000000"/>
            <w:sz w:val="24"/>
            <w:szCs w:val="24"/>
          </w:rPr>
          <w:t> (2019) </w:t>
        </w:r>
      </w:ins>
      <w:hyperlink r:id="rId435" w:history="1">
        <w:r w:rsidRPr="00A314E1">
          <w:rPr>
            <w:rFonts w:ascii="Helvetica" w:eastAsia="Times New Roman" w:hAnsi="Helvetica" w:cs="Helvetica"/>
            <w:color w:val="2196F3"/>
            <w:sz w:val="24"/>
            <w:szCs w:val="24"/>
            <w:u w:val="single"/>
          </w:rPr>
          <w:t>https://doi.org/gfzb6b</w:t>
        </w:r>
      </w:hyperlink>
      <w:ins w:id="878" w:author="Gitter, Tony" w:date="2019-04-12T14:36:00Z">
        <w:r w:rsidRPr="00A314E1">
          <w:rPr>
            <w:rFonts w:ascii="Helvetica" w:eastAsia="Times New Roman" w:hAnsi="Helvetica" w:cs="Helvetica"/>
            <w:color w:val="000000"/>
            <w:sz w:val="24"/>
            <w:szCs w:val="24"/>
          </w:rPr>
          <w:br/>
          <w:t>DOI: </w:t>
        </w:r>
      </w:ins>
      <w:hyperlink r:id="rId436" w:history="1">
        <w:r w:rsidRPr="00A314E1">
          <w:rPr>
            <w:rFonts w:ascii="Helvetica" w:eastAsia="Times New Roman" w:hAnsi="Helvetica" w:cs="Helvetica"/>
            <w:color w:val="2196F3"/>
            <w:sz w:val="24"/>
            <w:szCs w:val="24"/>
            <w:u w:val="single"/>
          </w:rPr>
          <w:t>10.6084/m9.figshare.7946192.v2</w:t>
        </w:r>
      </w:hyperlink>
    </w:p>
    <w:sectPr w:rsidR="009053FE" w:rsidRPr="00A3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228CA"/>
    <w:multiLevelType w:val="multilevel"/>
    <w:tmpl w:val="FAF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C0962"/>
    <w:multiLevelType w:val="multilevel"/>
    <w:tmpl w:val="58D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D430B"/>
    <w:multiLevelType w:val="multilevel"/>
    <w:tmpl w:val="8C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tter, Tony">
    <w15:presenceInfo w15:providerId="AD" w15:userId="S-1-5-21-2796109741-2737883101-2707681701-4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E1"/>
    <w:rsid w:val="0000113A"/>
    <w:rsid w:val="000012C9"/>
    <w:rsid w:val="00002156"/>
    <w:rsid w:val="00004266"/>
    <w:rsid w:val="00010680"/>
    <w:rsid w:val="00010ED9"/>
    <w:rsid w:val="0001428B"/>
    <w:rsid w:val="00014EC5"/>
    <w:rsid w:val="00032E14"/>
    <w:rsid w:val="000330B4"/>
    <w:rsid w:val="00040351"/>
    <w:rsid w:val="000411F4"/>
    <w:rsid w:val="00046DC9"/>
    <w:rsid w:val="000506D7"/>
    <w:rsid w:val="00051414"/>
    <w:rsid w:val="00051AB0"/>
    <w:rsid w:val="000521E4"/>
    <w:rsid w:val="00052F21"/>
    <w:rsid w:val="00054D63"/>
    <w:rsid w:val="00055C09"/>
    <w:rsid w:val="00057410"/>
    <w:rsid w:val="00057C7A"/>
    <w:rsid w:val="00060520"/>
    <w:rsid w:val="000617AC"/>
    <w:rsid w:val="000659B5"/>
    <w:rsid w:val="000672BF"/>
    <w:rsid w:val="0006734C"/>
    <w:rsid w:val="00067A51"/>
    <w:rsid w:val="000711FB"/>
    <w:rsid w:val="000725D4"/>
    <w:rsid w:val="00073AAD"/>
    <w:rsid w:val="00073F30"/>
    <w:rsid w:val="00074B23"/>
    <w:rsid w:val="00075217"/>
    <w:rsid w:val="00076325"/>
    <w:rsid w:val="00076DD7"/>
    <w:rsid w:val="000855D0"/>
    <w:rsid w:val="000856BF"/>
    <w:rsid w:val="00086D20"/>
    <w:rsid w:val="000913CF"/>
    <w:rsid w:val="00093563"/>
    <w:rsid w:val="000966A9"/>
    <w:rsid w:val="000A2B07"/>
    <w:rsid w:val="000A3AD8"/>
    <w:rsid w:val="000A4152"/>
    <w:rsid w:val="000A492C"/>
    <w:rsid w:val="000A6F4B"/>
    <w:rsid w:val="000B0336"/>
    <w:rsid w:val="000B2866"/>
    <w:rsid w:val="000B49A4"/>
    <w:rsid w:val="000B4F81"/>
    <w:rsid w:val="000C0AE8"/>
    <w:rsid w:val="000C13A5"/>
    <w:rsid w:val="000C2D5F"/>
    <w:rsid w:val="000C645F"/>
    <w:rsid w:val="000D0391"/>
    <w:rsid w:val="000D2F22"/>
    <w:rsid w:val="000D37E5"/>
    <w:rsid w:val="000D7B46"/>
    <w:rsid w:val="000E351B"/>
    <w:rsid w:val="000E6821"/>
    <w:rsid w:val="000E7E07"/>
    <w:rsid w:val="000F15C5"/>
    <w:rsid w:val="000F1C3C"/>
    <w:rsid w:val="000F3DEC"/>
    <w:rsid w:val="00100218"/>
    <w:rsid w:val="00103203"/>
    <w:rsid w:val="00103DAD"/>
    <w:rsid w:val="00103FCE"/>
    <w:rsid w:val="00104A23"/>
    <w:rsid w:val="00104ED6"/>
    <w:rsid w:val="00105012"/>
    <w:rsid w:val="00107776"/>
    <w:rsid w:val="00113635"/>
    <w:rsid w:val="00115F43"/>
    <w:rsid w:val="0012079E"/>
    <w:rsid w:val="00122091"/>
    <w:rsid w:val="00124950"/>
    <w:rsid w:val="00135185"/>
    <w:rsid w:val="00135B5A"/>
    <w:rsid w:val="0013686A"/>
    <w:rsid w:val="00137D6F"/>
    <w:rsid w:val="001467B9"/>
    <w:rsid w:val="001469AF"/>
    <w:rsid w:val="00150300"/>
    <w:rsid w:val="00150475"/>
    <w:rsid w:val="001514FF"/>
    <w:rsid w:val="00152938"/>
    <w:rsid w:val="00153017"/>
    <w:rsid w:val="00154053"/>
    <w:rsid w:val="00154BEF"/>
    <w:rsid w:val="0015707E"/>
    <w:rsid w:val="00157CC7"/>
    <w:rsid w:val="0016199C"/>
    <w:rsid w:val="00163E1B"/>
    <w:rsid w:val="00167B52"/>
    <w:rsid w:val="00167E7C"/>
    <w:rsid w:val="001729ED"/>
    <w:rsid w:val="0017320D"/>
    <w:rsid w:val="001820FD"/>
    <w:rsid w:val="00185BCC"/>
    <w:rsid w:val="00186932"/>
    <w:rsid w:val="00186A63"/>
    <w:rsid w:val="00187A4F"/>
    <w:rsid w:val="001914AB"/>
    <w:rsid w:val="00192603"/>
    <w:rsid w:val="001928D9"/>
    <w:rsid w:val="00196B1C"/>
    <w:rsid w:val="001A05FC"/>
    <w:rsid w:val="001A1D9C"/>
    <w:rsid w:val="001A4861"/>
    <w:rsid w:val="001B0C40"/>
    <w:rsid w:val="001B1A89"/>
    <w:rsid w:val="001B300D"/>
    <w:rsid w:val="001B443C"/>
    <w:rsid w:val="001C3863"/>
    <w:rsid w:val="001C4814"/>
    <w:rsid w:val="001C5C73"/>
    <w:rsid w:val="001C66BF"/>
    <w:rsid w:val="001D1144"/>
    <w:rsid w:val="001D2FFF"/>
    <w:rsid w:val="001D5084"/>
    <w:rsid w:val="001E2D32"/>
    <w:rsid w:val="001E669D"/>
    <w:rsid w:val="001F1D62"/>
    <w:rsid w:val="001F4436"/>
    <w:rsid w:val="00205EF0"/>
    <w:rsid w:val="00210990"/>
    <w:rsid w:val="00212180"/>
    <w:rsid w:val="002121CE"/>
    <w:rsid w:val="00213194"/>
    <w:rsid w:val="00215F62"/>
    <w:rsid w:val="00216001"/>
    <w:rsid w:val="00220EAA"/>
    <w:rsid w:val="00221EDC"/>
    <w:rsid w:val="00226714"/>
    <w:rsid w:val="00226E04"/>
    <w:rsid w:val="00227E21"/>
    <w:rsid w:val="0023265C"/>
    <w:rsid w:val="0023620C"/>
    <w:rsid w:val="00237B8C"/>
    <w:rsid w:val="00242B95"/>
    <w:rsid w:val="00243FC5"/>
    <w:rsid w:val="00247C23"/>
    <w:rsid w:val="00252D11"/>
    <w:rsid w:val="00253CAC"/>
    <w:rsid w:val="0025409C"/>
    <w:rsid w:val="002570D9"/>
    <w:rsid w:val="0026203D"/>
    <w:rsid w:val="002626C8"/>
    <w:rsid w:val="002628B2"/>
    <w:rsid w:val="0026458D"/>
    <w:rsid w:val="00271708"/>
    <w:rsid w:val="002745DD"/>
    <w:rsid w:val="00281889"/>
    <w:rsid w:val="00291233"/>
    <w:rsid w:val="0029252A"/>
    <w:rsid w:val="00293BD2"/>
    <w:rsid w:val="00293E23"/>
    <w:rsid w:val="002952AB"/>
    <w:rsid w:val="00295461"/>
    <w:rsid w:val="00297721"/>
    <w:rsid w:val="00297C3F"/>
    <w:rsid w:val="002A30F8"/>
    <w:rsid w:val="002A5995"/>
    <w:rsid w:val="002A7ABA"/>
    <w:rsid w:val="002B05BE"/>
    <w:rsid w:val="002B217F"/>
    <w:rsid w:val="002B21AF"/>
    <w:rsid w:val="002B4854"/>
    <w:rsid w:val="002B589A"/>
    <w:rsid w:val="002B69C0"/>
    <w:rsid w:val="002B730C"/>
    <w:rsid w:val="002B762D"/>
    <w:rsid w:val="002C221E"/>
    <w:rsid w:val="002C379D"/>
    <w:rsid w:val="002C6150"/>
    <w:rsid w:val="002D1E59"/>
    <w:rsid w:val="002D2C53"/>
    <w:rsid w:val="002D375D"/>
    <w:rsid w:val="002D4D47"/>
    <w:rsid w:val="002D7032"/>
    <w:rsid w:val="002D72D3"/>
    <w:rsid w:val="002D73DC"/>
    <w:rsid w:val="002E06E7"/>
    <w:rsid w:val="002E586C"/>
    <w:rsid w:val="002E63D2"/>
    <w:rsid w:val="002E6891"/>
    <w:rsid w:val="002E7133"/>
    <w:rsid w:val="002E789E"/>
    <w:rsid w:val="002E7A8B"/>
    <w:rsid w:val="002F3AED"/>
    <w:rsid w:val="00303977"/>
    <w:rsid w:val="0030406F"/>
    <w:rsid w:val="003050E0"/>
    <w:rsid w:val="00307AEF"/>
    <w:rsid w:val="00311AA3"/>
    <w:rsid w:val="00313650"/>
    <w:rsid w:val="0031411C"/>
    <w:rsid w:val="00326908"/>
    <w:rsid w:val="00335A74"/>
    <w:rsid w:val="00337D5F"/>
    <w:rsid w:val="0035089E"/>
    <w:rsid w:val="00353762"/>
    <w:rsid w:val="00353A5D"/>
    <w:rsid w:val="00353A7D"/>
    <w:rsid w:val="00355EA4"/>
    <w:rsid w:val="0036276D"/>
    <w:rsid w:val="00365AA8"/>
    <w:rsid w:val="003671EE"/>
    <w:rsid w:val="00374252"/>
    <w:rsid w:val="00375B22"/>
    <w:rsid w:val="00381114"/>
    <w:rsid w:val="0038305D"/>
    <w:rsid w:val="003855E3"/>
    <w:rsid w:val="003861B5"/>
    <w:rsid w:val="0038647A"/>
    <w:rsid w:val="003865B6"/>
    <w:rsid w:val="0038739A"/>
    <w:rsid w:val="003879A6"/>
    <w:rsid w:val="00392AD1"/>
    <w:rsid w:val="00395587"/>
    <w:rsid w:val="00395C5E"/>
    <w:rsid w:val="00396E39"/>
    <w:rsid w:val="003A16EE"/>
    <w:rsid w:val="003A3665"/>
    <w:rsid w:val="003A4995"/>
    <w:rsid w:val="003A557A"/>
    <w:rsid w:val="003A5A21"/>
    <w:rsid w:val="003A5B50"/>
    <w:rsid w:val="003A69F3"/>
    <w:rsid w:val="003B096B"/>
    <w:rsid w:val="003B470F"/>
    <w:rsid w:val="003B62C6"/>
    <w:rsid w:val="003B79A3"/>
    <w:rsid w:val="003C1B86"/>
    <w:rsid w:val="003C27E7"/>
    <w:rsid w:val="003C4849"/>
    <w:rsid w:val="003D1E98"/>
    <w:rsid w:val="003D3A59"/>
    <w:rsid w:val="003D4FD2"/>
    <w:rsid w:val="003D5645"/>
    <w:rsid w:val="003D5838"/>
    <w:rsid w:val="003D625D"/>
    <w:rsid w:val="003D6C4D"/>
    <w:rsid w:val="003D7260"/>
    <w:rsid w:val="003D7BD1"/>
    <w:rsid w:val="003E2860"/>
    <w:rsid w:val="003E3834"/>
    <w:rsid w:val="003E64D6"/>
    <w:rsid w:val="003E6D6A"/>
    <w:rsid w:val="003F136F"/>
    <w:rsid w:val="003F20EA"/>
    <w:rsid w:val="003F2A86"/>
    <w:rsid w:val="00400D3D"/>
    <w:rsid w:val="00402015"/>
    <w:rsid w:val="0040500B"/>
    <w:rsid w:val="00405675"/>
    <w:rsid w:val="00410766"/>
    <w:rsid w:val="004113BB"/>
    <w:rsid w:val="00414A86"/>
    <w:rsid w:val="00415F4E"/>
    <w:rsid w:val="004253A9"/>
    <w:rsid w:val="00440F25"/>
    <w:rsid w:val="00446245"/>
    <w:rsid w:val="004518FC"/>
    <w:rsid w:val="00451C46"/>
    <w:rsid w:val="004538DF"/>
    <w:rsid w:val="00456914"/>
    <w:rsid w:val="00461447"/>
    <w:rsid w:val="004623E3"/>
    <w:rsid w:val="004627ED"/>
    <w:rsid w:val="00462D68"/>
    <w:rsid w:val="0046493B"/>
    <w:rsid w:val="00466516"/>
    <w:rsid w:val="00471A78"/>
    <w:rsid w:val="00472F63"/>
    <w:rsid w:val="004760BC"/>
    <w:rsid w:val="00476800"/>
    <w:rsid w:val="00490E4A"/>
    <w:rsid w:val="004916B4"/>
    <w:rsid w:val="00493AF3"/>
    <w:rsid w:val="00496D26"/>
    <w:rsid w:val="00497A54"/>
    <w:rsid w:val="004A002A"/>
    <w:rsid w:val="004A4503"/>
    <w:rsid w:val="004B0F0B"/>
    <w:rsid w:val="004B12F2"/>
    <w:rsid w:val="004B2D35"/>
    <w:rsid w:val="004B7728"/>
    <w:rsid w:val="004C6107"/>
    <w:rsid w:val="004D5A98"/>
    <w:rsid w:val="004D65A7"/>
    <w:rsid w:val="004D7B5F"/>
    <w:rsid w:val="004D7E46"/>
    <w:rsid w:val="004E50BE"/>
    <w:rsid w:val="004E6AB7"/>
    <w:rsid w:val="004E7FE3"/>
    <w:rsid w:val="004F0D55"/>
    <w:rsid w:val="004F1DBE"/>
    <w:rsid w:val="004F1FB9"/>
    <w:rsid w:val="004F2831"/>
    <w:rsid w:val="004F4C45"/>
    <w:rsid w:val="004F5115"/>
    <w:rsid w:val="004F65D2"/>
    <w:rsid w:val="00503538"/>
    <w:rsid w:val="005059D8"/>
    <w:rsid w:val="005146BE"/>
    <w:rsid w:val="00515F7A"/>
    <w:rsid w:val="0051638F"/>
    <w:rsid w:val="00516AB9"/>
    <w:rsid w:val="00522383"/>
    <w:rsid w:val="00522AD2"/>
    <w:rsid w:val="00523669"/>
    <w:rsid w:val="005239F3"/>
    <w:rsid w:val="00523CB9"/>
    <w:rsid w:val="00524DD6"/>
    <w:rsid w:val="0052521D"/>
    <w:rsid w:val="00526A35"/>
    <w:rsid w:val="00527DD4"/>
    <w:rsid w:val="005305E8"/>
    <w:rsid w:val="0053595C"/>
    <w:rsid w:val="005506E9"/>
    <w:rsid w:val="005615EF"/>
    <w:rsid w:val="005636F9"/>
    <w:rsid w:val="00563943"/>
    <w:rsid w:val="00563FC2"/>
    <w:rsid w:val="00565EF2"/>
    <w:rsid w:val="00570B6F"/>
    <w:rsid w:val="005732B8"/>
    <w:rsid w:val="00574C27"/>
    <w:rsid w:val="00575B80"/>
    <w:rsid w:val="00577854"/>
    <w:rsid w:val="005778CB"/>
    <w:rsid w:val="00580709"/>
    <w:rsid w:val="00582CA3"/>
    <w:rsid w:val="00582FBC"/>
    <w:rsid w:val="00584361"/>
    <w:rsid w:val="005A1A8A"/>
    <w:rsid w:val="005B3AA6"/>
    <w:rsid w:val="005B7446"/>
    <w:rsid w:val="005C0282"/>
    <w:rsid w:val="005C1FED"/>
    <w:rsid w:val="005C36D0"/>
    <w:rsid w:val="005C4A1D"/>
    <w:rsid w:val="005D2034"/>
    <w:rsid w:val="005D3371"/>
    <w:rsid w:val="005D3601"/>
    <w:rsid w:val="005D6146"/>
    <w:rsid w:val="005D7BF8"/>
    <w:rsid w:val="005E2792"/>
    <w:rsid w:val="005F2F64"/>
    <w:rsid w:val="005F3C65"/>
    <w:rsid w:val="005F5DD2"/>
    <w:rsid w:val="005F6B1A"/>
    <w:rsid w:val="005F7C85"/>
    <w:rsid w:val="00604167"/>
    <w:rsid w:val="0061359F"/>
    <w:rsid w:val="0062022C"/>
    <w:rsid w:val="00620F6C"/>
    <w:rsid w:val="006224AD"/>
    <w:rsid w:val="0062573F"/>
    <w:rsid w:val="00627C4D"/>
    <w:rsid w:val="00631834"/>
    <w:rsid w:val="0063444D"/>
    <w:rsid w:val="00635AD7"/>
    <w:rsid w:val="0063687A"/>
    <w:rsid w:val="00636E62"/>
    <w:rsid w:val="00642A03"/>
    <w:rsid w:val="00646DF8"/>
    <w:rsid w:val="006544B1"/>
    <w:rsid w:val="006551FD"/>
    <w:rsid w:val="006568D6"/>
    <w:rsid w:val="00657893"/>
    <w:rsid w:val="00660C34"/>
    <w:rsid w:val="00661ADC"/>
    <w:rsid w:val="006667AA"/>
    <w:rsid w:val="006715C9"/>
    <w:rsid w:val="006721F0"/>
    <w:rsid w:val="00676081"/>
    <w:rsid w:val="00685FD5"/>
    <w:rsid w:val="006860E6"/>
    <w:rsid w:val="00686AFA"/>
    <w:rsid w:val="0068707C"/>
    <w:rsid w:val="006901DC"/>
    <w:rsid w:val="006931B1"/>
    <w:rsid w:val="00694F7C"/>
    <w:rsid w:val="006A075A"/>
    <w:rsid w:val="006A6590"/>
    <w:rsid w:val="006A659B"/>
    <w:rsid w:val="006A71D1"/>
    <w:rsid w:val="006A7707"/>
    <w:rsid w:val="006A79B2"/>
    <w:rsid w:val="006B0402"/>
    <w:rsid w:val="006B0419"/>
    <w:rsid w:val="006B3CC1"/>
    <w:rsid w:val="006B6022"/>
    <w:rsid w:val="006B69BE"/>
    <w:rsid w:val="006C0366"/>
    <w:rsid w:val="006C1BD3"/>
    <w:rsid w:val="006C2C9A"/>
    <w:rsid w:val="006C46E4"/>
    <w:rsid w:val="006C4C3D"/>
    <w:rsid w:val="006D0DE3"/>
    <w:rsid w:val="006D2EEC"/>
    <w:rsid w:val="006D3096"/>
    <w:rsid w:val="006E093F"/>
    <w:rsid w:val="006E1E96"/>
    <w:rsid w:val="006E2708"/>
    <w:rsid w:val="006E604A"/>
    <w:rsid w:val="006E6E2F"/>
    <w:rsid w:val="006F26B3"/>
    <w:rsid w:val="006F2978"/>
    <w:rsid w:val="006F4E13"/>
    <w:rsid w:val="006F7DDC"/>
    <w:rsid w:val="00700186"/>
    <w:rsid w:val="00700524"/>
    <w:rsid w:val="007005CA"/>
    <w:rsid w:val="007010B7"/>
    <w:rsid w:val="007022BC"/>
    <w:rsid w:val="00703F45"/>
    <w:rsid w:val="00704016"/>
    <w:rsid w:val="007044E6"/>
    <w:rsid w:val="007060B5"/>
    <w:rsid w:val="007077A9"/>
    <w:rsid w:val="007105B1"/>
    <w:rsid w:val="00712FCD"/>
    <w:rsid w:val="00716EF1"/>
    <w:rsid w:val="00720670"/>
    <w:rsid w:val="0072341A"/>
    <w:rsid w:val="007276DA"/>
    <w:rsid w:val="007304CF"/>
    <w:rsid w:val="00732453"/>
    <w:rsid w:val="00734F2F"/>
    <w:rsid w:val="00740A18"/>
    <w:rsid w:val="0074366B"/>
    <w:rsid w:val="00750B59"/>
    <w:rsid w:val="00750DB4"/>
    <w:rsid w:val="00753AA4"/>
    <w:rsid w:val="007600CF"/>
    <w:rsid w:val="00765219"/>
    <w:rsid w:val="00766A42"/>
    <w:rsid w:val="00766D74"/>
    <w:rsid w:val="007709F2"/>
    <w:rsid w:val="00772071"/>
    <w:rsid w:val="00773501"/>
    <w:rsid w:val="00774A78"/>
    <w:rsid w:val="00774FA3"/>
    <w:rsid w:val="00775DD8"/>
    <w:rsid w:val="00776598"/>
    <w:rsid w:val="00783C78"/>
    <w:rsid w:val="007870A1"/>
    <w:rsid w:val="00791967"/>
    <w:rsid w:val="0079604D"/>
    <w:rsid w:val="007A3060"/>
    <w:rsid w:val="007A7D82"/>
    <w:rsid w:val="007B026F"/>
    <w:rsid w:val="007B0CCA"/>
    <w:rsid w:val="007B2BE9"/>
    <w:rsid w:val="007B2F2B"/>
    <w:rsid w:val="007B74B2"/>
    <w:rsid w:val="007C2AE7"/>
    <w:rsid w:val="007D6E87"/>
    <w:rsid w:val="007E002B"/>
    <w:rsid w:val="007E26D4"/>
    <w:rsid w:val="007E3781"/>
    <w:rsid w:val="007E7943"/>
    <w:rsid w:val="007F15CB"/>
    <w:rsid w:val="007F1A06"/>
    <w:rsid w:val="007F1EE9"/>
    <w:rsid w:val="007F225A"/>
    <w:rsid w:val="007F4D7C"/>
    <w:rsid w:val="00801E72"/>
    <w:rsid w:val="00801FE9"/>
    <w:rsid w:val="008027BD"/>
    <w:rsid w:val="008038E9"/>
    <w:rsid w:val="00804DB3"/>
    <w:rsid w:val="00805755"/>
    <w:rsid w:val="00806620"/>
    <w:rsid w:val="008135A9"/>
    <w:rsid w:val="0081465E"/>
    <w:rsid w:val="00814CD1"/>
    <w:rsid w:val="008158D3"/>
    <w:rsid w:val="00815AD0"/>
    <w:rsid w:val="00822626"/>
    <w:rsid w:val="00822DA4"/>
    <w:rsid w:val="00822EC5"/>
    <w:rsid w:val="00825658"/>
    <w:rsid w:val="00831537"/>
    <w:rsid w:val="00832422"/>
    <w:rsid w:val="00832636"/>
    <w:rsid w:val="0083367B"/>
    <w:rsid w:val="00833C48"/>
    <w:rsid w:val="00833E3D"/>
    <w:rsid w:val="00843C41"/>
    <w:rsid w:val="00844686"/>
    <w:rsid w:val="0085302D"/>
    <w:rsid w:val="00855239"/>
    <w:rsid w:val="00861CB5"/>
    <w:rsid w:val="00862D88"/>
    <w:rsid w:val="008636BE"/>
    <w:rsid w:val="0086448F"/>
    <w:rsid w:val="008656A6"/>
    <w:rsid w:val="008676F6"/>
    <w:rsid w:val="008726D5"/>
    <w:rsid w:val="00877434"/>
    <w:rsid w:val="00881942"/>
    <w:rsid w:val="00882237"/>
    <w:rsid w:val="00883A17"/>
    <w:rsid w:val="00887D23"/>
    <w:rsid w:val="0089271E"/>
    <w:rsid w:val="00892B9B"/>
    <w:rsid w:val="00892BD1"/>
    <w:rsid w:val="008939B9"/>
    <w:rsid w:val="0089457A"/>
    <w:rsid w:val="008973B1"/>
    <w:rsid w:val="008A02F5"/>
    <w:rsid w:val="008A63FF"/>
    <w:rsid w:val="008B21D2"/>
    <w:rsid w:val="008B3B59"/>
    <w:rsid w:val="008B437E"/>
    <w:rsid w:val="008B55CB"/>
    <w:rsid w:val="008C1229"/>
    <w:rsid w:val="008C1591"/>
    <w:rsid w:val="008C3220"/>
    <w:rsid w:val="008C3543"/>
    <w:rsid w:val="008C5FF0"/>
    <w:rsid w:val="008D0AF7"/>
    <w:rsid w:val="008D3CBB"/>
    <w:rsid w:val="008D46F0"/>
    <w:rsid w:val="008D56E1"/>
    <w:rsid w:val="008D7368"/>
    <w:rsid w:val="008E01A7"/>
    <w:rsid w:val="008E33E4"/>
    <w:rsid w:val="008E54E3"/>
    <w:rsid w:val="008E7ED4"/>
    <w:rsid w:val="008F2732"/>
    <w:rsid w:val="008F748E"/>
    <w:rsid w:val="00901720"/>
    <w:rsid w:val="009023D4"/>
    <w:rsid w:val="009053FE"/>
    <w:rsid w:val="00913DD1"/>
    <w:rsid w:val="009178FC"/>
    <w:rsid w:val="00917CDC"/>
    <w:rsid w:val="0092329E"/>
    <w:rsid w:val="0093202E"/>
    <w:rsid w:val="00932E8D"/>
    <w:rsid w:val="00942157"/>
    <w:rsid w:val="00945C8F"/>
    <w:rsid w:val="00947567"/>
    <w:rsid w:val="00951EFC"/>
    <w:rsid w:val="0095254F"/>
    <w:rsid w:val="009567C2"/>
    <w:rsid w:val="00960064"/>
    <w:rsid w:val="00961801"/>
    <w:rsid w:val="00962380"/>
    <w:rsid w:val="009641EB"/>
    <w:rsid w:val="00966AB5"/>
    <w:rsid w:val="009756DB"/>
    <w:rsid w:val="00976E67"/>
    <w:rsid w:val="00980A02"/>
    <w:rsid w:val="00983F0B"/>
    <w:rsid w:val="0098546E"/>
    <w:rsid w:val="0098739C"/>
    <w:rsid w:val="00990164"/>
    <w:rsid w:val="00990CF7"/>
    <w:rsid w:val="00990F96"/>
    <w:rsid w:val="00991065"/>
    <w:rsid w:val="00992D66"/>
    <w:rsid w:val="00993E9C"/>
    <w:rsid w:val="00996DD8"/>
    <w:rsid w:val="009978C2"/>
    <w:rsid w:val="009A1DFC"/>
    <w:rsid w:val="009A2F5E"/>
    <w:rsid w:val="009A42E5"/>
    <w:rsid w:val="009A6466"/>
    <w:rsid w:val="009A6483"/>
    <w:rsid w:val="009B029F"/>
    <w:rsid w:val="009B1314"/>
    <w:rsid w:val="009B2F12"/>
    <w:rsid w:val="009B4912"/>
    <w:rsid w:val="009B50DF"/>
    <w:rsid w:val="009C37FD"/>
    <w:rsid w:val="009C4219"/>
    <w:rsid w:val="009C7860"/>
    <w:rsid w:val="009D0997"/>
    <w:rsid w:val="009D59B0"/>
    <w:rsid w:val="009D6EBF"/>
    <w:rsid w:val="009E10D1"/>
    <w:rsid w:val="009F2E8D"/>
    <w:rsid w:val="009F6C68"/>
    <w:rsid w:val="00A04AFF"/>
    <w:rsid w:val="00A05ADF"/>
    <w:rsid w:val="00A05E7D"/>
    <w:rsid w:val="00A06220"/>
    <w:rsid w:val="00A064F2"/>
    <w:rsid w:val="00A07136"/>
    <w:rsid w:val="00A07EB9"/>
    <w:rsid w:val="00A108B2"/>
    <w:rsid w:val="00A16B52"/>
    <w:rsid w:val="00A16FB7"/>
    <w:rsid w:val="00A17692"/>
    <w:rsid w:val="00A17DA1"/>
    <w:rsid w:val="00A21892"/>
    <w:rsid w:val="00A22EFC"/>
    <w:rsid w:val="00A2506A"/>
    <w:rsid w:val="00A253FB"/>
    <w:rsid w:val="00A26547"/>
    <w:rsid w:val="00A27B0B"/>
    <w:rsid w:val="00A314E1"/>
    <w:rsid w:val="00A36136"/>
    <w:rsid w:val="00A45FC7"/>
    <w:rsid w:val="00A5253D"/>
    <w:rsid w:val="00A64B3D"/>
    <w:rsid w:val="00A66DF7"/>
    <w:rsid w:val="00A679A5"/>
    <w:rsid w:val="00A70340"/>
    <w:rsid w:val="00A803AB"/>
    <w:rsid w:val="00A81F04"/>
    <w:rsid w:val="00A8393B"/>
    <w:rsid w:val="00A83D2C"/>
    <w:rsid w:val="00A8493C"/>
    <w:rsid w:val="00A90752"/>
    <w:rsid w:val="00A90C91"/>
    <w:rsid w:val="00A94404"/>
    <w:rsid w:val="00A96178"/>
    <w:rsid w:val="00AA2EF2"/>
    <w:rsid w:val="00AA4FC4"/>
    <w:rsid w:val="00AA5163"/>
    <w:rsid w:val="00AB0A98"/>
    <w:rsid w:val="00AB3EC6"/>
    <w:rsid w:val="00AB4CDA"/>
    <w:rsid w:val="00AC01E3"/>
    <w:rsid w:val="00AC16B5"/>
    <w:rsid w:val="00AC2012"/>
    <w:rsid w:val="00AC2481"/>
    <w:rsid w:val="00AC249A"/>
    <w:rsid w:val="00AC4D81"/>
    <w:rsid w:val="00AC4DB9"/>
    <w:rsid w:val="00AC64C2"/>
    <w:rsid w:val="00AC6FE7"/>
    <w:rsid w:val="00AD207F"/>
    <w:rsid w:val="00AD5111"/>
    <w:rsid w:val="00AD72E6"/>
    <w:rsid w:val="00AE3478"/>
    <w:rsid w:val="00AE63EB"/>
    <w:rsid w:val="00AE79C9"/>
    <w:rsid w:val="00AF75EE"/>
    <w:rsid w:val="00B00369"/>
    <w:rsid w:val="00B01E47"/>
    <w:rsid w:val="00B05C4D"/>
    <w:rsid w:val="00B14AAC"/>
    <w:rsid w:val="00B176C6"/>
    <w:rsid w:val="00B23758"/>
    <w:rsid w:val="00B239E0"/>
    <w:rsid w:val="00B24D82"/>
    <w:rsid w:val="00B24DBF"/>
    <w:rsid w:val="00B269C1"/>
    <w:rsid w:val="00B2737F"/>
    <w:rsid w:val="00B277C2"/>
    <w:rsid w:val="00B30C15"/>
    <w:rsid w:val="00B3694A"/>
    <w:rsid w:val="00B36967"/>
    <w:rsid w:val="00B4016B"/>
    <w:rsid w:val="00B44A24"/>
    <w:rsid w:val="00B4519C"/>
    <w:rsid w:val="00B4673B"/>
    <w:rsid w:val="00B47D01"/>
    <w:rsid w:val="00B52E90"/>
    <w:rsid w:val="00B55A94"/>
    <w:rsid w:val="00B56FB1"/>
    <w:rsid w:val="00B60685"/>
    <w:rsid w:val="00B6127A"/>
    <w:rsid w:val="00B627E5"/>
    <w:rsid w:val="00B64F45"/>
    <w:rsid w:val="00B65C4F"/>
    <w:rsid w:val="00B747F6"/>
    <w:rsid w:val="00B7778A"/>
    <w:rsid w:val="00B77A24"/>
    <w:rsid w:val="00B77BDB"/>
    <w:rsid w:val="00B878A9"/>
    <w:rsid w:val="00B900BA"/>
    <w:rsid w:val="00B94CC8"/>
    <w:rsid w:val="00B9764C"/>
    <w:rsid w:val="00BA26B3"/>
    <w:rsid w:val="00BA319E"/>
    <w:rsid w:val="00BA31F3"/>
    <w:rsid w:val="00BA3CF1"/>
    <w:rsid w:val="00BA5B0A"/>
    <w:rsid w:val="00BA68DC"/>
    <w:rsid w:val="00BA778A"/>
    <w:rsid w:val="00BB08A0"/>
    <w:rsid w:val="00BB1905"/>
    <w:rsid w:val="00BB1FBD"/>
    <w:rsid w:val="00BB43AB"/>
    <w:rsid w:val="00BB601B"/>
    <w:rsid w:val="00BC0B79"/>
    <w:rsid w:val="00BC0FD4"/>
    <w:rsid w:val="00BC199F"/>
    <w:rsid w:val="00BC2332"/>
    <w:rsid w:val="00BC3150"/>
    <w:rsid w:val="00BC3D2A"/>
    <w:rsid w:val="00BC79DE"/>
    <w:rsid w:val="00BD11B9"/>
    <w:rsid w:val="00BD1F34"/>
    <w:rsid w:val="00BD2399"/>
    <w:rsid w:val="00BD3DB8"/>
    <w:rsid w:val="00BD4777"/>
    <w:rsid w:val="00BD4F20"/>
    <w:rsid w:val="00BE385C"/>
    <w:rsid w:val="00BE6CBA"/>
    <w:rsid w:val="00BF0677"/>
    <w:rsid w:val="00BF1A6F"/>
    <w:rsid w:val="00BF3DD9"/>
    <w:rsid w:val="00BF56D2"/>
    <w:rsid w:val="00BF7516"/>
    <w:rsid w:val="00C00A9A"/>
    <w:rsid w:val="00C03998"/>
    <w:rsid w:val="00C041AD"/>
    <w:rsid w:val="00C113F6"/>
    <w:rsid w:val="00C11FA1"/>
    <w:rsid w:val="00C15A18"/>
    <w:rsid w:val="00C17BEE"/>
    <w:rsid w:val="00C2074E"/>
    <w:rsid w:val="00C21282"/>
    <w:rsid w:val="00C239AC"/>
    <w:rsid w:val="00C25DC0"/>
    <w:rsid w:val="00C26A66"/>
    <w:rsid w:val="00C27B6B"/>
    <w:rsid w:val="00C33D59"/>
    <w:rsid w:val="00C361BC"/>
    <w:rsid w:val="00C36CAC"/>
    <w:rsid w:val="00C37C53"/>
    <w:rsid w:val="00C42E38"/>
    <w:rsid w:val="00C46039"/>
    <w:rsid w:val="00C46163"/>
    <w:rsid w:val="00C46839"/>
    <w:rsid w:val="00C4719A"/>
    <w:rsid w:val="00C50836"/>
    <w:rsid w:val="00C51749"/>
    <w:rsid w:val="00C534D0"/>
    <w:rsid w:val="00C5489B"/>
    <w:rsid w:val="00C567C9"/>
    <w:rsid w:val="00C57894"/>
    <w:rsid w:val="00C628D1"/>
    <w:rsid w:val="00C63599"/>
    <w:rsid w:val="00C66251"/>
    <w:rsid w:val="00C70658"/>
    <w:rsid w:val="00C7076C"/>
    <w:rsid w:val="00C734D2"/>
    <w:rsid w:val="00C74522"/>
    <w:rsid w:val="00C7544C"/>
    <w:rsid w:val="00C76F2F"/>
    <w:rsid w:val="00C77EAA"/>
    <w:rsid w:val="00C77F91"/>
    <w:rsid w:val="00C81565"/>
    <w:rsid w:val="00C81BCD"/>
    <w:rsid w:val="00C84541"/>
    <w:rsid w:val="00C85CA4"/>
    <w:rsid w:val="00C86691"/>
    <w:rsid w:val="00C86833"/>
    <w:rsid w:val="00C87AAA"/>
    <w:rsid w:val="00C90787"/>
    <w:rsid w:val="00C907E5"/>
    <w:rsid w:val="00C911FE"/>
    <w:rsid w:val="00C914FB"/>
    <w:rsid w:val="00C92170"/>
    <w:rsid w:val="00C921F8"/>
    <w:rsid w:val="00CA08A8"/>
    <w:rsid w:val="00CA0DCB"/>
    <w:rsid w:val="00CA0F63"/>
    <w:rsid w:val="00CA1817"/>
    <w:rsid w:val="00CA3827"/>
    <w:rsid w:val="00CA457E"/>
    <w:rsid w:val="00CA5712"/>
    <w:rsid w:val="00CA79D2"/>
    <w:rsid w:val="00CB1B48"/>
    <w:rsid w:val="00CB2D47"/>
    <w:rsid w:val="00CB4F12"/>
    <w:rsid w:val="00CB7730"/>
    <w:rsid w:val="00CB7A17"/>
    <w:rsid w:val="00CC3A1F"/>
    <w:rsid w:val="00CC4351"/>
    <w:rsid w:val="00CC61A5"/>
    <w:rsid w:val="00CD0CDE"/>
    <w:rsid w:val="00CD13CF"/>
    <w:rsid w:val="00CD2E35"/>
    <w:rsid w:val="00CD48DE"/>
    <w:rsid w:val="00CD5EEF"/>
    <w:rsid w:val="00CD79D9"/>
    <w:rsid w:val="00CE3222"/>
    <w:rsid w:val="00CE6473"/>
    <w:rsid w:val="00CE6699"/>
    <w:rsid w:val="00CE7490"/>
    <w:rsid w:val="00CF242A"/>
    <w:rsid w:val="00CF3AB6"/>
    <w:rsid w:val="00CF3AE6"/>
    <w:rsid w:val="00CF4AEA"/>
    <w:rsid w:val="00CF62C1"/>
    <w:rsid w:val="00D00BBE"/>
    <w:rsid w:val="00D024F2"/>
    <w:rsid w:val="00D03513"/>
    <w:rsid w:val="00D0494D"/>
    <w:rsid w:val="00D06195"/>
    <w:rsid w:val="00D064A6"/>
    <w:rsid w:val="00D11E00"/>
    <w:rsid w:val="00D17D70"/>
    <w:rsid w:val="00D17EA5"/>
    <w:rsid w:val="00D2218E"/>
    <w:rsid w:val="00D246DE"/>
    <w:rsid w:val="00D31B0E"/>
    <w:rsid w:val="00D32466"/>
    <w:rsid w:val="00D32DB1"/>
    <w:rsid w:val="00D331BD"/>
    <w:rsid w:val="00D37093"/>
    <w:rsid w:val="00D37D2C"/>
    <w:rsid w:val="00D4033E"/>
    <w:rsid w:val="00D40DC3"/>
    <w:rsid w:val="00D427F5"/>
    <w:rsid w:val="00D531AD"/>
    <w:rsid w:val="00D54647"/>
    <w:rsid w:val="00D55088"/>
    <w:rsid w:val="00D56C4E"/>
    <w:rsid w:val="00D56CFD"/>
    <w:rsid w:val="00D608B0"/>
    <w:rsid w:val="00D60B93"/>
    <w:rsid w:val="00D64633"/>
    <w:rsid w:val="00D657A5"/>
    <w:rsid w:val="00D66F05"/>
    <w:rsid w:val="00D678C6"/>
    <w:rsid w:val="00D67BA7"/>
    <w:rsid w:val="00D67CE2"/>
    <w:rsid w:val="00D72506"/>
    <w:rsid w:val="00D74AC4"/>
    <w:rsid w:val="00D76A91"/>
    <w:rsid w:val="00D81189"/>
    <w:rsid w:val="00D81B4E"/>
    <w:rsid w:val="00D840A2"/>
    <w:rsid w:val="00D84839"/>
    <w:rsid w:val="00D85AB5"/>
    <w:rsid w:val="00D866E6"/>
    <w:rsid w:val="00D8732C"/>
    <w:rsid w:val="00D919E5"/>
    <w:rsid w:val="00D943D0"/>
    <w:rsid w:val="00D945F6"/>
    <w:rsid w:val="00D94637"/>
    <w:rsid w:val="00D9582A"/>
    <w:rsid w:val="00D95EEF"/>
    <w:rsid w:val="00D962DA"/>
    <w:rsid w:val="00DA0E2E"/>
    <w:rsid w:val="00DB427A"/>
    <w:rsid w:val="00DB4BD0"/>
    <w:rsid w:val="00DC0807"/>
    <w:rsid w:val="00DC4C3E"/>
    <w:rsid w:val="00DC5BA8"/>
    <w:rsid w:val="00DD3F20"/>
    <w:rsid w:val="00DD4989"/>
    <w:rsid w:val="00DD69B9"/>
    <w:rsid w:val="00DE0217"/>
    <w:rsid w:val="00DE1F6D"/>
    <w:rsid w:val="00DE7031"/>
    <w:rsid w:val="00DF3E95"/>
    <w:rsid w:val="00DF575A"/>
    <w:rsid w:val="00DF5839"/>
    <w:rsid w:val="00DF5FFB"/>
    <w:rsid w:val="00DF710A"/>
    <w:rsid w:val="00DF72B1"/>
    <w:rsid w:val="00E0376B"/>
    <w:rsid w:val="00E0426D"/>
    <w:rsid w:val="00E07244"/>
    <w:rsid w:val="00E11BCD"/>
    <w:rsid w:val="00E13524"/>
    <w:rsid w:val="00E142D8"/>
    <w:rsid w:val="00E16A73"/>
    <w:rsid w:val="00E259A7"/>
    <w:rsid w:val="00E30597"/>
    <w:rsid w:val="00E306FC"/>
    <w:rsid w:val="00E30EBA"/>
    <w:rsid w:val="00E31563"/>
    <w:rsid w:val="00E35B2C"/>
    <w:rsid w:val="00E4045A"/>
    <w:rsid w:val="00E4071E"/>
    <w:rsid w:val="00E41282"/>
    <w:rsid w:val="00E442B3"/>
    <w:rsid w:val="00E451AA"/>
    <w:rsid w:val="00E45EB6"/>
    <w:rsid w:val="00E4654B"/>
    <w:rsid w:val="00E476F0"/>
    <w:rsid w:val="00E50EF1"/>
    <w:rsid w:val="00E520A5"/>
    <w:rsid w:val="00E5286E"/>
    <w:rsid w:val="00E533E1"/>
    <w:rsid w:val="00E553A7"/>
    <w:rsid w:val="00E56C73"/>
    <w:rsid w:val="00E57BB2"/>
    <w:rsid w:val="00E66784"/>
    <w:rsid w:val="00E670CA"/>
    <w:rsid w:val="00E674EF"/>
    <w:rsid w:val="00E678BB"/>
    <w:rsid w:val="00E6791A"/>
    <w:rsid w:val="00E67BC6"/>
    <w:rsid w:val="00E70186"/>
    <w:rsid w:val="00E70EF8"/>
    <w:rsid w:val="00E74BDB"/>
    <w:rsid w:val="00E74D58"/>
    <w:rsid w:val="00E7657B"/>
    <w:rsid w:val="00E81164"/>
    <w:rsid w:val="00E83DF8"/>
    <w:rsid w:val="00E85E42"/>
    <w:rsid w:val="00E87B47"/>
    <w:rsid w:val="00E91595"/>
    <w:rsid w:val="00E95401"/>
    <w:rsid w:val="00E97525"/>
    <w:rsid w:val="00EA029D"/>
    <w:rsid w:val="00EA29C6"/>
    <w:rsid w:val="00EA4B6D"/>
    <w:rsid w:val="00EA5B0A"/>
    <w:rsid w:val="00EA7CAD"/>
    <w:rsid w:val="00EB01DE"/>
    <w:rsid w:val="00EB1798"/>
    <w:rsid w:val="00EB5813"/>
    <w:rsid w:val="00EC254D"/>
    <w:rsid w:val="00EC5082"/>
    <w:rsid w:val="00EC7D30"/>
    <w:rsid w:val="00ED0590"/>
    <w:rsid w:val="00ED1875"/>
    <w:rsid w:val="00ED28D6"/>
    <w:rsid w:val="00ED2FA5"/>
    <w:rsid w:val="00ED3C8E"/>
    <w:rsid w:val="00ED5C0C"/>
    <w:rsid w:val="00ED6B7E"/>
    <w:rsid w:val="00EE1F07"/>
    <w:rsid w:val="00EE1F76"/>
    <w:rsid w:val="00EE2C09"/>
    <w:rsid w:val="00EF32D9"/>
    <w:rsid w:val="00EF37BE"/>
    <w:rsid w:val="00EF3E20"/>
    <w:rsid w:val="00EF3E3D"/>
    <w:rsid w:val="00EF436C"/>
    <w:rsid w:val="00EF5BA2"/>
    <w:rsid w:val="00EF740F"/>
    <w:rsid w:val="00EF7443"/>
    <w:rsid w:val="00F007C9"/>
    <w:rsid w:val="00F02480"/>
    <w:rsid w:val="00F04221"/>
    <w:rsid w:val="00F050BC"/>
    <w:rsid w:val="00F13101"/>
    <w:rsid w:val="00F14DB3"/>
    <w:rsid w:val="00F2070A"/>
    <w:rsid w:val="00F24E29"/>
    <w:rsid w:val="00F25F03"/>
    <w:rsid w:val="00F325D9"/>
    <w:rsid w:val="00F36900"/>
    <w:rsid w:val="00F37651"/>
    <w:rsid w:val="00F41929"/>
    <w:rsid w:val="00F41AE9"/>
    <w:rsid w:val="00F504F4"/>
    <w:rsid w:val="00F529FF"/>
    <w:rsid w:val="00F5364A"/>
    <w:rsid w:val="00F56CDB"/>
    <w:rsid w:val="00F61D90"/>
    <w:rsid w:val="00F62BF1"/>
    <w:rsid w:val="00F62F4F"/>
    <w:rsid w:val="00F63BF3"/>
    <w:rsid w:val="00F71BBC"/>
    <w:rsid w:val="00F738EC"/>
    <w:rsid w:val="00F742B7"/>
    <w:rsid w:val="00F75198"/>
    <w:rsid w:val="00F75365"/>
    <w:rsid w:val="00F756DD"/>
    <w:rsid w:val="00F86D61"/>
    <w:rsid w:val="00F87C6C"/>
    <w:rsid w:val="00F87DFB"/>
    <w:rsid w:val="00F90BAD"/>
    <w:rsid w:val="00F9169B"/>
    <w:rsid w:val="00F921F8"/>
    <w:rsid w:val="00F9673C"/>
    <w:rsid w:val="00F97218"/>
    <w:rsid w:val="00FA20FF"/>
    <w:rsid w:val="00FA23AD"/>
    <w:rsid w:val="00FA373B"/>
    <w:rsid w:val="00FB06A6"/>
    <w:rsid w:val="00FB1D93"/>
    <w:rsid w:val="00FB2134"/>
    <w:rsid w:val="00FB2A49"/>
    <w:rsid w:val="00FB4D82"/>
    <w:rsid w:val="00FB5902"/>
    <w:rsid w:val="00FB60E5"/>
    <w:rsid w:val="00FB68CC"/>
    <w:rsid w:val="00FC0820"/>
    <w:rsid w:val="00FC3863"/>
    <w:rsid w:val="00FC437A"/>
    <w:rsid w:val="00FD6910"/>
    <w:rsid w:val="00FD6D95"/>
    <w:rsid w:val="00FE08BD"/>
    <w:rsid w:val="00FE0AE2"/>
    <w:rsid w:val="00FE19D1"/>
    <w:rsid w:val="00FF249E"/>
    <w:rsid w:val="00FF2771"/>
    <w:rsid w:val="00FF2852"/>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B11A-AF68-4861-9113-0EC9A387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4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1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14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4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14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14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14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14E1"/>
    <w:rPr>
      <w:i/>
      <w:iCs/>
    </w:rPr>
  </w:style>
  <w:style w:type="character" w:styleId="Hyperlink">
    <w:name w:val="Hyperlink"/>
    <w:basedOn w:val="DefaultParagraphFont"/>
    <w:uiPriority w:val="99"/>
    <w:semiHidden/>
    <w:unhideWhenUsed/>
    <w:rsid w:val="00A314E1"/>
    <w:rPr>
      <w:color w:val="0000FF"/>
      <w:u w:val="single"/>
    </w:rPr>
  </w:style>
  <w:style w:type="character" w:styleId="FollowedHyperlink">
    <w:name w:val="FollowedHyperlink"/>
    <w:basedOn w:val="DefaultParagraphFont"/>
    <w:uiPriority w:val="99"/>
    <w:semiHidden/>
    <w:unhideWhenUsed/>
    <w:rsid w:val="00A314E1"/>
    <w:rPr>
      <w:color w:val="800080"/>
      <w:u w:val="single"/>
    </w:rPr>
  </w:style>
  <w:style w:type="character" w:styleId="Strong">
    <w:name w:val="Strong"/>
    <w:basedOn w:val="DefaultParagraphFont"/>
    <w:uiPriority w:val="22"/>
    <w:qFormat/>
    <w:rsid w:val="00A314E1"/>
    <w:rPr>
      <w:b/>
      <w:bCs/>
    </w:rPr>
  </w:style>
  <w:style w:type="character" w:customStyle="1" w:styleId="citation">
    <w:name w:val="citation"/>
    <w:basedOn w:val="DefaultParagraphFont"/>
    <w:rsid w:val="00A314E1"/>
  </w:style>
  <w:style w:type="character" w:styleId="HTMLCode">
    <w:name w:val="HTML Code"/>
    <w:basedOn w:val="DefaultParagraphFont"/>
    <w:uiPriority w:val="99"/>
    <w:semiHidden/>
    <w:unhideWhenUsed/>
    <w:rsid w:val="00A314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4E1"/>
    <w:rPr>
      <w:rFonts w:ascii="Courier New" w:eastAsia="Times New Roman" w:hAnsi="Courier New" w:cs="Courier New"/>
      <w:sz w:val="20"/>
      <w:szCs w:val="20"/>
    </w:rPr>
  </w:style>
  <w:style w:type="character" w:customStyle="1" w:styleId="ex">
    <w:name w:val="ex"/>
    <w:basedOn w:val="DefaultParagraphFont"/>
    <w:rsid w:val="00A314E1"/>
  </w:style>
  <w:style w:type="character" w:customStyle="1" w:styleId="annotator-adder-actionslabel">
    <w:name w:val="annotator-adder-actions__label"/>
    <w:basedOn w:val="DefaultParagraphFont"/>
    <w:rsid w:val="00A3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40439">
      <w:bodyDiv w:val="1"/>
      <w:marLeft w:val="0"/>
      <w:marRight w:val="0"/>
      <w:marTop w:val="0"/>
      <w:marBottom w:val="0"/>
      <w:divBdr>
        <w:top w:val="none" w:sz="0" w:space="0" w:color="auto"/>
        <w:left w:val="none" w:sz="0" w:space="0" w:color="auto"/>
        <w:bottom w:val="none" w:sz="0" w:space="0" w:color="auto"/>
        <w:right w:val="none" w:sz="0" w:space="0" w:color="auto"/>
      </w:divBdr>
      <w:divsChild>
        <w:div w:id="1055393970">
          <w:marLeft w:val="0"/>
          <w:marRight w:val="0"/>
          <w:marTop w:val="0"/>
          <w:marBottom w:val="0"/>
          <w:divBdr>
            <w:top w:val="none" w:sz="0" w:space="0" w:color="auto"/>
            <w:left w:val="none" w:sz="0" w:space="0" w:color="auto"/>
            <w:bottom w:val="none" w:sz="0" w:space="0" w:color="auto"/>
            <w:right w:val="none" w:sz="0" w:space="0" w:color="auto"/>
          </w:divBdr>
        </w:div>
        <w:div w:id="1923024101">
          <w:marLeft w:val="0"/>
          <w:marRight w:val="0"/>
          <w:marTop w:val="300"/>
          <w:marBottom w:val="300"/>
          <w:divBdr>
            <w:top w:val="none" w:sz="0" w:space="0" w:color="auto"/>
            <w:left w:val="none" w:sz="0" w:space="0" w:color="auto"/>
            <w:bottom w:val="none" w:sz="0" w:space="0" w:color="auto"/>
            <w:right w:val="none" w:sz="0" w:space="0" w:color="auto"/>
          </w:divBdr>
        </w:div>
        <w:div w:id="1192647842">
          <w:marLeft w:val="0"/>
          <w:marRight w:val="0"/>
          <w:marTop w:val="300"/>
          <w:marBottom w:val="300"/>
          <w:divBdr>
            <w:top w:val="none" w:sz="0" w:space="0" w:color="auto"/>
            <w:left w:val="none" w:sz="0" w:space="0" w:color="auto"/>
            <w:bottom w:val="none" w:sz="0" w:space="0" w:color="auto"/>
            <w:right w:val="none" w:sz="0" w:space="0" w:color="auto"/>
          </w:divBdr>
        </w:div>
        <w:div w:id="1482118620">
          <w:marLeft w:val="0"/>
          <w:marRight w:val="0"/>
          <w:marTop w:val="300"/>
          <w:marBottom w:val="300"/>
          <w:divBdr>
            <w:top w:val="none" w:sz="0" w:space="0" w:color="auto"/>
            <w:left w:val="none" w:sz="0" w:space="0" w:color="auto"/>
            <w:bottom w:val="none" w:sz="0" w:space="0" w:color="auto"/>
            <w:right w:val="none" w:sz="0" w:space="0" w:color="auto"/>
          </w:divBdr>
        </w:div>
        <w:div w:id="1313561983">
          <w:marLeft w:val="0"/>
          <w:marRight w:val="0"/>
          <w:marTop w:val="0"/>
          <w:marBottom w:val="0"/>
          <w:divBdr>
            <w:top w:val="none" w:sz="0" w:space="0" w:color="auto"/>
            <w:left w:val="none" w:sz="0" w:space="0" w:color="auto"/>
            <w:bottom w:val="none" w:sz="0" w:space="0" w:color="auto"/>
            <w:right w:val="none" w:sz="0" w:space="0" w:color="auto"/>
          </w:divBdr>
          <w:divsChild>
            <w:div w:id="1706327141">
              <w:marLeft w:val="0"/>
              <w:marRight w:val="0"/>
              <w:marTop w:val="0"/>
              <w:marBottom w:val="0"/>
              <w:divBdr>
                <w:top w:val="none" w:sz="0" w:space="0" w:color="auto"/>
                <w:left w:val="none" w:sz="0" w:space="0" w:color="auto"/>
                <w:bottom w:val="none" w:sz="0" w:space="0" w:color="auto"/>
                <w:right w:val="none" w:sz="0" w:space="0" w:color="auto"/>
              </w:divBdr>
            </w:div>
            <w:div w:id="1268389957">
              <w:marLeft w:val="0"/>
              <w:marRight w:val="0"/>
              <w:marTop w:val="0"/>
              <w:marBottom w:val="0"/>
              <w:divBdr>
                <w:top w:val="none" w:sz="0" w:space="0" w:color="auto"/>
                <w:left w:val="none" w:sz="0" w:space="0" w:color="auto"/>
                <w:bottom w:val="none" w:sz="0" w:space="0" w:color="auto"/>
                <w:right w:val="none" w:sz="0" w:space="0" w:color="auto"/>
              </w:divBdr>
            </w:div>
            <w:div w:id="795029581">
              <w:marLeft w:val="0"/>
              <w:marRight w:val="0"/>
              <w:marTop w:val="0"/>
              <w:marBottom w:val="0"/>
              <w:divBdr>
                <w:top w:val="none" w:sz="0" w:space="0" w:color="auto"/>
                <w:left w:val="none" w:sz="0" w:space="0" w:color="auto"/>
                <w:bottom w:val="none" w:sz="0" w:space="0" w:color="auto"/>
                <w:right w:val="none" w:sz="0" w:space="0" w:color="auto"/>
              </w:divBdr>
            </w:div>
            <w:div w:id="2099711784">
              <w:marLeft w:val="0"/>
              <w:marRight w:val="0"/>
              <w:marTop w:val="0"/>
              <w:marBottom w:val="0"/>
              <w:divBdr>
                <w:top w:val="none" w:sz="0" w:space="0" w:color="auto"/>
                <w:left w:val="none" w:sz="0" w:space="0" w:color="auto"/>
                <w:bottom w:val="none" w:sz="0" w:space="0" w:color="auto"/>
                <w:right w:val="none" w:sz="0" w:space="0" w:color="auto"/>
              </w:divBdr>
            </w:div>
            <w:div w:id="52504147">
              <w:marLeft w:val="0"/>
              <w:marRight w:val="0"/>
              <w:marTop w:val="0"/>
              <w:marBottom w:val="0"/>
              <w:divBdr>
                <w:top w:val="none" w:sz="0" w:space="0" w:color="auto"/>
                <w:left w:val="none" w:sz="0" w:space="0" w:color="auto"/>
                <w:bottom w:val="none" w:sz="0" w:space="0" w:color="auto"/>
                <w:right w:val="none" w:sz="0" w:space="0" w:color="auto"/>
              </w:divBdr>
            </w:div>
            <w:div w:id="1444227993">
              <w:marLeft w:val="0"/>
              <w:marRight w:val="0"/>
              <w:marTop w:val="0"/>
              <w:marBottom w:val="0"/>
              <w:divBdr>
                <w:top w:val="none" w:sz="0" w:space="0" w:color="auto"/>
                <w:left w:val="none" w:sz="0" w:space="0" w:color="auto"/>
                <w:bottom w:val="none" w:sz="0" w:space="0" w:color="auto"/>
                <w:right w:val="none" w:sz="0" w:space="0" w:color="auto"/>
              </w:divBdr>
            </w:div>
            <w:div w:id="666250823">
              <w:marLeft w:val="0"/>
              <w:marRight w:val="0"/>
              <w:marTop w:val="0"/>
              <w:marBottom w:val="0"/>
              <w:divBdr>
                <w:top w:val="none" w:sz="0" w:space="0" w:color="auto"/>
                <w:left w:val="none" w:sz="0" w:space="0" w:color="auto"/>
                <w:bottom w:val="none" w:sz="0" w:space="0" w:color="auto"/>
                <w:right w:val="none" w:sz="0" w:space="0" w:color="auto"/>
              </w:divBdr>
            </w:div>
            <w:div w:id="1756509895">
              <w:marLeft w:val="0"/>
              <w:marRight w:val="0"/>
              <w:marTop w:val="0"/>
              <w:marBottom w:val="0"/>
              <w:divBdr>
                <w:top w:val="none" w:sz="0" w:space="0" w:color="auto"/>
                <w:left w:val="none" w:sz="0" w:space="0" w:color="auto"/>
                <w:bottom w:val="none" w:sz="0" w:space="0" w:color="auto"/>
                <w:right w:val="none" w:sz="0" w:space="0" w:color="auto"/>
              </w:divBdr>
            </w:div>
            <w:div w:id="2064790010">
              <w:marLeft w:val="0"/>
              <w:marRight w:val="0"/>
              <w:marTop w:val="0"/>
              <w:marBottom w:val="0"/>
              <w:divBdr>
                <w:top w:val="none" w:sz="0" w:space="0" w:color="auto"/>
                <w:left w:val="none" w:sz="0" w:space="0" w:color="auto"/>
                <w:bottom w:val="none" w:sz="0" w:space="0" w:color="auto"/>
                <w:right w:val="none" w:sz="0" w:space="0" w:color="auto"/>
              </w:divBdr>
            </w:div>
            <w:div w:id="1805542725">
              <w:marLeft w:val="0"/>
              <w:marRight w:val="0"/>
              <w:marTop w:val="0"/>
              <w:marBottom w:val="0"/>
              <w:divBdr>
                <w:top w:val="none" w:sz="0" w:space="0" w:color="auto"/>
                <w:left w:val="none" w:sz="0" w:space="0" w:color="auto"/>
                <w:bottom w:val="none" w:sz="0" w:space="0" w:color="auto"/>
                <w:right w:val="none" w:sz="0" w:space="0" w:color="auto"/>
              </w:divBdr>
            </w:div>
            <w:div w:id="691341512">
              <w:marLeft w:val="0"/>
              <w:marRight w:val="0"/>
              <w:marTop w:val="0"/>
              <w:marBottom w:val="0"/>
              <w:divBdr>
                <w:top w:val="none" w:sz="0" w:space="0" w:color="auto"/>
                <w:left w:val="none" w:sz="0" w:space="0" w:color="auto"/>
                <w:bottom w:val="none" w:sz="0" w:space="0" w:color="auto"/>
                <w:right w:val="none" w:sz="0" w:space="0" w:color="auto"/>
              </w:divBdr>
            </w:div>
            <w:div w:id="1901596798">
              <w:marLeft w:val="0"/>
              <w:marRight w:val="0"/>
              <w:marTop w:val="0"/>
              <w:marBottom w:val="0"/>
              <w:divBdr>
                <w:top w:val="none" w:sz="0" w:space="0" w:color="auto"/>
                <w:left w:val="none" w:sz="0" w:space="0" w:color="auto"/>
                <w:bottom w:val="none" w:sz="0" w:space="0" w:color="auto"/>
                <w:right w:val="none" w:sz="0" w:space="0" w:color="auto"/>
              </w:divBdr>
            </w:div>
            <w:div w:id="1216552175">
              <w:marLeft w:val="0"/>
              <w:marRight w:val="0"/>
              <w:marTop w:val="0"/>
              <w:marBottom w:val="0"/>
              <w:divBdr>
                <w:top w:val="none" w:sz="0" w:space="0" w:color="auto"/>
                <w:left w:val="none" w:sz="0" w:space="0" w:color="auto"/>
                <w:bottom w:val="none" w:sz="0" w:space="0" w:color="auto"/>
                <w:right w:val="none" w:sz="0" w:space="0" w:color="auto"/>
              </w:divBdr>
            </w:div>
            <w:div w:id="451435568">
              <w:marLeft w:val="0"/>
              <w:marRight w:val="0"/>
              <w:marTop w:val="0"/>
              <w:marBottom w:val="0"/>
              <w:divBdr>
                <w:top w:val="none" w:sz="0" w:space="0" w:color="auto"/>
                <w:left w:val="none" w:sz="0" w:space="0" w:color="auto"/>
                <w:bottom w:val="none" w:sz="0" w:space="0" w:color="auto"/>
                <w:right w:val="none" w:sz="0" w:space="0" w:color="auto"/>
              </w:divBdr>
            </w:div>
            <w:div w:id="949047785">
              <w:marLeft w:val="0"/>
              <w:marRight w:val="0"/>
              <w:marTop w:val="0"/>
              <w:marBottom w:val="0"/>
              <w:divBdr>
                <w:top w:val="none" w:sz="0" w:space="0" w:color="auto"/>
                <w:left w:val="none" w:sz="0" w:space="0" w:color="auto"/>
                <w:bottom w:val="none" w:sz="0" w:space="0" w:color="auto"/>
                <w:right w:val="none" w:sz="0" w:space="0" w:color="auto"/>
              </w:divBdr>
            </w:div>
            <w:div w:id="76023092">
              <w:marLeft w:val="0"/>
              <w:marRight w:val="0"/>
              <w:marTop w:val="0"/>
              <w:marBottom w:val="0"/>
              <w:divBdr>
                <w:top w:val="none" w:sz="0" w:space="0" w:color="auto"/>
                <w:left w:val="none" w:sz="0" w:space="0" w:color="auto"/>
                <w:bottom w:val="none" w:sz="0" w:space="0" w:color="auto"/>
                <w:right w:val="none" w:sz="0" w:space="0" w:color="auto"/>
              </w:divBdr>
            </w:div>
            <w:div w:id="622424735">
              <w:marLeft w:val="0"/>
              <w:marRight w:val="0"/>
              <w:marTop w:val="0"/>
              <w:marBottom w:val="0"/>
              <w:divBdr>
                <w:top w:val="none" w:sz="0" w:space="0" w:color="auto"/>
                <w:left w:val="none" w:sz="0" w:space="0" w:color="auto"/>
                <w:bottom w:val="none" w:sz="0" w:space="0" w:color="auto"/>
                <w:right w:val="none" w:sz="0" w:space="0" w:color="auto"/>
              </w:divBdr>
            </w:div>
            <w:div w:id="1929386638">
              <w:marLeft w:val="0"/>
              <w:marRight w:val="0"/>
              <w:marTop w:val="0"/>
              <w:marBottom w:val="0"/>
              <w:divBdr>
                <w:top w:val="none" w:sz="0" w:space="0" w:color="auto"/>
                <w:left w:val="none" w:sz="0" w:space="0" w:color="auto"/>
                <w:bottom w:val="none" w:sz="0" w:space="0" w:color="auto"/>
                <w:right w:val="none" w:sz="0" w:space="0" w:color="auto"/>
              </w:divBdr>
            </w:div>
            <w:div w:id="936255627">
              <w:marLeft w:val="0"/>
              <w:marRight w:val="0"/>
              <w:marTop w:val="0"/>
              <w:marBottom w:val="0"/>
              <w:divBdr>
                <w:top w:val="none" w:sz="0" w:space="0" w:color="auto"/>
                <w:left w:val="none" w:sz="0" w:space="0" w:color="auto"/>
                <w:bottom w:val="none" w:sz="0" w:space="0" w:color="auto"/>
                <w:right w:val="none" w:sz="0" w:space="0" w:color="auto"/>
              </w:divBdr>
            </w:div>
            <w:div w:id="2067295945">
              <w:marLeft w:val="0"/>
              <w:marRight w:val="0"/>
              <w:marTop w:val="0"/>
              <w:marBottom w:val="0"/>
              <w:divBdr>
                <w:top w:val="none" w:sz="0" w:space="0" w:color="auto"/>
                <w:left w:val="none" w:sz="0" w:space="0" w:color="auto"/>
                <w:bottom w:val="none" w:sz="0" w:space="0" w:color="auto"/>
                <w:right w:val="none" w:sz="0" w:space="0" w:color="auto"/>
              </w:divBdr>
            </w:div>
            <w:div w:id="1318345374">
              <w:marLeft w:val="0"/>
              <w:marRight w:val="0"/>
              <w:marTop w:val="0"/>
              <w:marBottom w:val="0"/>
              <w:divBdr>
                <w:top w:val="none" w:sz="0" w:space="0" w:color="auto"/>
                <w:left w:val="none" w:sz="0" w:space="0" w:color="auto"/>
                <w:bottom w:val="none" w:sz="0" w:space="0" w:color="auto"/>
                <w:right w:val="none" w:sz="0" w:space="0" w:color="auto"/>
              </w:divBdr>
            </w:div>
            <w:div w:id="163787333">
              <w:marLeft w:val="0"/>
              <w:marRight w:val="0"/>
              <w:marTop w:val="0"/>
              <w:marBottom w:val="0"/>
              <w:divBdr>
                <w:top w:val="none" w:sz="0" w:space="0" w:color="auto"/>
                <w:left w:val="none" w:sz="0" w:space="0" w:color="auto"/>
                <w:bottom w:val="none" w:sz="0" w:space="0" w:color="auto"/>
                <w:right w:val="none" w:sz="0" w:space="0" w:color="auto"/>
              </w:divBdr>
            </w:div>
            <w:div w:id="596796031">
              <w:marLeft w:val="0"/>
              <w:marRight w:val="0"/>
              <w:marTop w:val="0"/>
              <w:marBottom w:val="0"/>
              <w:divBdr>
                <w:top w:val="none" w:sz="0" w:space="0" w:color="auto"/>
                <w:left w:val="none" w:sz="0" w:space="0" w:color="auto"/>
                <w:bottom w:val="none" w:sz="0" w:space="0" w:color="auto"/>
                <w:right w:val="none" w:sz="0" w:space="0" w:color="auto"/>
              </w:divBdr>
            </w:div>
            <w:div w:id="1448622837">
              <w:marLeft w:val="0"/>
              <w:marRight w:val="0"/>
              <w:marTop w:val="0"/>
              <w:marBottom w:val="0"/>
              <w:divBdr>
                <w:top w:val="none" w:sz="0" w:space="0" w:color="auto"/>
                <w:left w:val="none" w:sz="0" w:space="0" w:color="auto"/>
                <w:bottom w:val="none" w:sz="0" w:space="0" w:color="auto"/>
                <w:right w:val="none" w:sz="0" w:space="0" w:color="auto"/>
              </w:divBdr>
            </w:div>
            <w:div w:id="1730884862">
              <w:marLeft w:val="0"/>
              <w:marRight w:val="0"/>
              <w:marTop w:val="0"/>
              <w:marBottom w:val="0"/>
              <w:divBdr>
                <w:top w:val="none" w:sz="0" w:space="0" w:color="auto"/>
                <w:left w:val="none" w:sz="0" w:space="0" w:color="auto"/>
                <w:bottom w:val="none" w:sz="0" w:space="0" w:color="auto"/>
                <w:right w:val="none" w:sz="0" w:space="0" w:color="auto"/>
              </w:divBdr>
            </w:div>
            <w:div w:id="328368065">
              <w:marLeft w:val="0"/>
              <w:marRight w:val="0"/>
              <w:marTop w:val="0"/>
              <w:marBottom w:val="0"/>
              <w:divBdr>
                <w:top w:val="none" w:sz="0" w:space="0" w:color="auto"/>
                <w:left w:val="none" w:sz="0" w:space="0" w:color="auto"/>
                <w:bottom w:val="none" w:sz="0" w:space="0" w:color="auto"/>
                <w:right w:val="none" w:sz="0" w:space="0" w:color="auto"/>
              </w:divBdr>
            </w:div>
            <w:div w:id="1216619442">
              <w:marLeft w:val="0"/>
              <w:marRight w:val="0"/>
              <w:marTop w:val="0"/>
              <w:marBottom w:val="0"/>
              <w:divBdr>
                <w:top w:val="none" w:sz="0" w:space="0" w:color="auto"/>
                <w:left w:val="none" w:sz="0" w:space="0" w:color="auto"/>
                <w:bottom w:val="none" w:sz="0" w:space="0" w:color="auto"/>
                <w:right w:val="none" w:sz="0" w:space="0" w:color="auto"/>
              </w:divBdr>
            </w:div>
            <w:div w:id="2057269743">
              <w:marLeft w:val="0"/>
              <w:marRight w:val="0"/>
              <w:marTop w:val="0"/>
              <w:marBottom w:val="0"/>
              <w:divBdr>
                <w:top w:val="none" w:sz="0" w:space="0" w:color="auto"/>
                <w:left w:val="none" w:sz="0" w:space="0" w:color="auto"/>
                <w:bottom w:val="none" w:sz="0" w:space="0" w:color="auto"/>
                <w:right w:val="none" w:sz="0" w:space="0" w:color="auto"/>
              </w:divBdr>
            </w:div>
            <w:div w:id="119155561">
              <w:marLeft w:val="0"/>
              <w:marRight w:val="0"/>
              <w:marTop w:val="0"/>
              <w:marBottom w:val="0"/>
              <w:divBdr>
                <w:top w:val="none" w:sz="0" w:space="0" w:color="auto"/>
                <w:left w:val="none" w:sz="0" w:space="0" w:color="auto"/>
                <w:bottom w:val="none" w:sz="0" w:space="0" w:color="auto"/>
                <w:right w:val="none" w:sz="0" w:space="0" w:color="auto"/>
              </w:divBdr>
            </w:div>
            <w:div w:id="1887914160">
              <w:marLeft w:val="0"/>
              <w:marRight w:val="0"/>
              <w:marTop w:val="0"/>
              <w:marBottom w:val="0"/>
              <w:divBdr>
                <w:top w:val="none" w:sz="0" w:space="0" w:color="auto"/>
                <w:left w:val="none" w:sz="0" w:space="0" w:color="auto"/>
                <w:bottom w:val="none" w:sz="0" w:space="0" w:color="auto"/>
                <w:right w:val="none" w:sz="0" w:space="0" w:color="auto"/>
              </w:divBdr>
            </w:div>
            <w:div w:id="529687910">
              <w:marLeft w:val="0"/>
              <w:marRight w:val="0"/>
              <w:marTop w:val="0"/>
              <w:marBottom w:val="0"/>
              <w:divBdr>
                <w:top w:val="none" w:sz="0" w:space="0" w:color="auto"/>
                <w:left w:val="none" w:sz="0" w:space="0" w:color="auto"/>
                <w:bottom w:val="none" w:sz="0" w:space="0" w:color="auto"/>
                <w:right w:val="none" w:sz="0" w:space="0" w:color="auto"/>
              </w:divBdr>
            </w:div>
            <w:div w:id="762842765">
              <w:marLeft w:val="0"/>
              <w:marRight w:val="0"/>
              <w:marTop w:val="0"/>
              <w:marBottom w:val="0"/>
              <w:divBdr>
                <w:top w:val="none" w:sz="0" w:space="0" w:color="auto"/>
                <w:left w:val="none" w:sz="0" w:space="0" w:color="auto"/>
                <w:bottom w:val="none" w:sz="0" w:space="0" w:color="auto"/>
                <w:right w:val="none" w:sz="0" w:space="0" w:color="auto"/>
              </w:divBdr>
            </w:div>
            <w:div w:id="1019627500">
              <w:marLeft w:val="0"/>
              <w:marRight w:val="0"/>
              <w:marTop w:val="0"/>
              <w:marBottom w:val="0"/>
              <w:divBdr>
                <w:top w:val="none" w:sz="0" w:space="0" w:color="auto"/>
                <w:left w:val="none" w:sz="0" w:space="0" w:color="auto"/>
                <w:bottom w:val="none" w:sz="0" w:space="0" w:color="auto"/>
                <w:right w:val="none" w:sz="0" w:space="0" w:color="auto"/>
              </w:divBdr>
            </w:div>
            <w:div w:id="1207520989">
              <w:marLeft w:val="0"/>
              <w:marRight w:val="0"/>
              <w:marTop w:val="0"/>
              <w:marBottom w:val="0"/>
              <w:divBdr>
                <w:top w:val="none" w:sz="0" w:space="0" w:color="auto"/>
                <w:left w:val="none" w:sz="0" w:space="0" w:color="auto"/>
                <w:bottom w:val="none" w:sz="0" w:space="0" w:color="auto"/>
                <w:right w:val="none" w:sz="0" w:space="0" w:color="auto"/>
              </w:divBdr>
            </w:div>
            <w:div w:id="257369924">
              <w:marLeft w:val="0"/>
              <w:marRight w:val="0"/>
              <w:marTop w:val="0"/>
              <w:marBottom w:val="0"/>
              <w:divBdr>
                <w:top w:val="none" w:sz="0" w:space="0" w:color="auto"/>
                <w:left w:val="none" w:sz="0" w:space="0" w:color="auto"/>
                <w:bottom w:val="none" w:sz="0" w:space="0" w:color="auto"/>
                <w:right w:val="none" w:sz="0" w:space="0" w:color="auto"/>
              </w:divBdr>
            </w:div>
            <w:div w:id="1789350385">
              <w:marLeft w:val="0"/>
              <w:marRight w:val="0"/>
              <w:marTop w:val="0"/>
              <w:marBottom w:val="0"/>
              <w:divBdr>
                <w:top w:val="none" w:sz="0" w:space="0" w:color="auto"/>
                <w:left w:val="none" w:sz="0" w:space="0" w:color="auto"/>
                <w:bottom w:val="none" w:sz="0" w:space="0" w:color="auto"/>
                <w:right w:val="none" w:sz="0" w:space="0" w:color="auto"/>
              </w:divBdr>
            </w:div>
            <w:div w:id="577252984">
              <w:marLeft w:val="0"/>
              <w:marRight w:val="0"/>
              <w:marTop w:val="0"/>
              <w:marBottom w:val="0"/>
              <w:divBdr>
                <w:top w:val="none" w:sz="0" w:space="0" w:color="auto"/>
                <w:left w:val="none" w:sz="0" w:space="0" w:color="auto"/>
                <w:bottom w:val="none" w:sz="0" w:space="0" w:color="auto"/>
                <w:right w:val="none" w:sz="0" w:space="0" w:color="auto"/>
              </w:divBdr>
            </w:div>
            <w:div w:id="1204561463">
              <w:marLeft w:val="0"/>
              <w:marRight w:val="0"/>
              <w:marTop w:val="0"/>
              <w:marBottom w:val="0"/>
              <w:divBdr>
                <w:top w:val="none" w:sz="0" w:space="0" w:color="auto"/>
                <w:left w:val="none" w:sz="0" w:space="0" w:color="auto"/>
                <w:bottom w:val="none" w:sz="0" w:space="0" w:color="auto"/>
                <w:right w:val="none" w:sz="0" w:space="0" w:color="auto"/>
              </w:divBdr>
            </w:div>
            <w:div w:id="816341280">
              <w:marLeft w:val="0"/>
              <w:marRight w:val="0"/>
              <w:marTop w:val="0"/>
              <w:marBottom w:val="0"/>
              <w:divBdr>
                <w:top w:val="none" w:sz="0" w:space="0" w:color="auto"/>
                <w:left w:val="none" w:sz="0" w:space="0" w:color="auto"/>
                <w:bottom w:val="none" w:sz="0" w:space="0" w:color="auto"/>
                <w:right w:val="none" w:sz="0" w:space="0" w:color="auto"/>
              </w:divBdr>
            </w:div>
            <w:div w:id="864830188">
              <w:marLeft w:val="0"/>
              <w:marRight w:val="0"/>
              <w:marTop w:val="0"/>
              <w:marBottom w:val="0"/>
              <w:divBdr>
                <w:top w:val="none" w:sz="0" w:space="0" w:color="auto"/>
                <w:left w:val="none" w:sz="0" w:space="0" w:color="auto"/>
                <w:bottom w:val="none" w:sz="0" w:space="0" w:color="auto"/>
                <w:right w:val="none" w:sz="0" w:space="0" w:color="auto"/>
              </w:divBdr>
            </w:div>
            <w:div w:id="57435216">
              <w:marLeft w:val="0"/>
              <w:marRight w:val="0"/>
              <w:marTop w:val="0"/>
              <w:marBottom w:val="0"/>
              <w:divBdr>
                <w:top w:val="none" w:sz="0" w:space="0" w:color="auto"/>
                <w:left w:val="none" w:sz="0" w:space="0" w:color="auto"/>
                <w:bottom w:val="none" w:sz="0" w:space="0" w:color="auto"/>
                <w:right w:val="none" w:sz="0" w:space="0" w:color="auto"/>
              </w:divBdr>
            </w:div>
            <w:div w:id="2111468553">
              <w:marLeft w:val="0"/>
              <w:marRight w:val="0"/>
              <w:marTop w:val="0"/>
              <w:marBottom w:val="0"/>
              <w:divBdr>
                <w:top w:val="none" w:sz="0" w:space="0" w:color="auto"/>
                <w:left w:val="none" w:sz="0" w:space="0" w:color="auto"/>
                <w:bottom w:val="none" w:sz="0" w:space="0" w:color="auto"/>
                <w:right w:val="none" w:sz="0" w:space="0" w:color="auto"/>
              </w:divBdr>
            </w:div>
            <w:div w:id="744693548">
              <w:marLeft w:val="0"/>
              <w:marRight w:val="0"/>
              <w:marTop w:val="0"/>
              <w:marBottom w:val="0"/>
              <w:divBdr>
                <w:top w:val="none" w:sz="0" w:space="0" w:color="auto"/>
                <w:left w:val="none" w:sz="0" w:space="0" w:color="auto"/>
                <w:bottom w:val="none" w:sz="0" w:space="0" w:color="auto"/>
                <w:right w:val="none" w:sz="0" w:space="0" w:color="auto"/>
              </w:divBdr>
            </w:div>
            <w:div w:id="1606183533">
              <w:marLeft w:val="0"/>
              <w:marRight w:val="0"/>
              <w:marTop w:val="0"/>
              <w:marBottom w:val="0"/>
              <w:divBdr>
                <w:top w:val="none" w:sz="0" w:space="0" w:color="auto"/>
                <w:left w:val="none" w:sz="0" w:space="0" w:color="auto"/>
                <w:bottom w:val="none" w:sz="0" w:space="0" w:color="auto"/>
                <w:right w:val="none" w:sz="0" w:space="0" w:color="auto"/>
              </w:divBdr>
            </w:div>
            <w:div w:id="98990979">
              <w:marLeft w:val="0"/>
              <w:marRight w:val="0"/>
              <w:marTop w:val="0"/>
              <w:marBottom w:val="0"/>
              <w:divBdr>
                <w:top w:val="none" w:sz="0" w:space="0" w:color="auto"/>
                <w:left w:val="none" w:sz="0" w:space="0" w:color="auto"/>
                <w:bottom w:val="none" w:sz="0" w:space="0" w:color="auto"/>
                <w:right w:val="none" w:sz="0" w:space="0" w:color="auto"/>
              </w:divBdr>
            </w:div>
            <w:div w:id="1939292858">
              <w:marLeft w:val="0"/>
              <w:marRight w:val="0"/>
              <w:marTop w:val="0"/>
              <w:marBottom w:val="0"/>
              <w:divBdr>
                <w:top w:val="none" w:sz="0" w:space="0" w:color="auto"/>
                <w:left w:val="none" w:sz="0" w:space="0" w:color="auto"/>
                <w:bottom w:val="none" w:sz="0" w:space="0" w:color="auto"/>
                <w:right w:val="none" w:sz="0" w:space="0" w:color="auto"/>
              </w:divBdr>
            </w:div>
            <w:div w:id="109398633">
              <w:marLeft w:val="0"/>
              <w:marRight w:val="0"/>
              <w:marTop w:val="0"/>
              <w:marBottom w:val="0"/>
              <w:divBdr>
                <w:top w:val="none" w:sz="0" w:space="0" w:color="auto"/>
                <w:left w:val="none" w:sz="0" w:space="0" w:color="auto"/>
                <w:bottom w:val="none" w:sz="0" w:space="0" w:color="auto"/>
                <w:right w:val="none" w:sz="0" w:space="0" w:color="auto"/>
              </w:divBdr>
            </w:div>
            <w:div w:id="795833551">
              <w:marLeft w:val="0"/>
              <w:marRight w:val="0"/>
              <w:marTop w:val="0"/>
              <w:marBottom w:val="0"/>
              <w:divBdr>
                <w:top w:val="none" w:sz="0" w:space="0" w:color="auto"/>
                <w:left w:val="none" w:sz="0" w:space="0" w:color="auto"/>
                <w:bottom w:val="none" w:sz="0" w:space="0" w:color="auto"/>
                <w:right w:val="none" w:sz="0" w:space="0" w:color="auto"/>
              </w:divBdr>
            </w:div>
            <w:div w:id="1457721098">
              <w:marLeft w:val="0"/>
              <w:marRight w:val="0"/>
              <w:marTop w:val="0"/>
              <w:marBottom w:val="0"/>
              <w:divBdr>
                <w:top w:val="none" w:sz="0" w:space="0" w:color="auto"/>
                <w:left w:val="none" w:sz="0" w:space="0" w:color="auto"/>
                <w:bottom w:val="none" w:sz="0" w:space="0" w:color="auto"/>
                <w:right w:val="none" w:sz="0" w:space="0" w:color="auto"/>
              </w:divBdr>
            </w:div>
            <w:div w:id="11688958">
              <w:marLeft w:val="0"/>
              <w:marRight w:val="0"/>
              <w:marTop w:val="0"/>
              <w:marBottom w:val="0"/>
              <w:divBdr>
                <w:top w:val="none" w:sz="0" w:space="0" w:color="auto"/>
                <w:left w:val="none" w:sz="0" w:space="0" w:color="auto"/>
                <w:bottom w:val="none" w:sz="0" w:space="0" w:color="auto"/>
                <w:right w:val="none" w:sz="0" w:space="0" w:color="auto"/>
              </w:divBdr>
            </w:div>
            <w:div w:id="824082258">
              <w:marLeft w:val="0"/>
              <w:marRight w:val="0"/>
              <w:marTop w:val="0"/>
              <w:marBottom w:val="0"/>
              <w:divBdr>
                <w:top w:val="none" w:sz="0" w:space="0" w:color="auto"/>
                <w:left w:val="none" w:sz="0" w:space="0" w:color="auto"/>
                <w:bottom w:val="none" w:sz="0" w:space="0" w:color="auto"/>
                <w:right w:val="none" w:sz="0" w:space="0" w:color="auto"/>
              </w:divBdr>
            </w:div>
            <w:div w:id="522210899">
              <w:marLeft w:val="0"/>
              <w:marRight w:val="0"/>
              <w:marTop w:val="0"/>
              <w:marBottom w:val="0"/>
              <w:divBdr>
                <w:top w:val="none" w:sz="0" w:space="0" w:color="auto"/>
                <w:left w:val="none" w:sz="0" w:space="0" w:color="auto"/>
                <w:bottom w:val="none" w:sz="0" w:space="0" w:color="auto"/>
                <w:right w:val="none" w:sz="0" w:space="0" w:color="auto"/>
              </w:divBdr>
            </w:div>
            <w:div w:id="1827818674">
              <w:marLeft w:val="0"/>
              <w:marRight w:val="0"/>
              <w:marTop w:val="0"/>
              <w:marBottom w:val="0"/>
              <w:divBdr>
                <w:top w:val="none" w:sz="0" w:space="0" w:color="auto"/>
                <w:left w:val="none" w:sz="0" w:space="0" w:color="auto"/>
                <w:bottom w:val="none" w:sz="0" w:space="0" w:color="auto"/>
                <w:right w:val="none" w:sz="0" w:space="0" w:color="auto"/>
              </w:divBdr>
            </w:div>
            <w:div w:id="1774931963">
              <w:marLeft w:val="0"/>
              <w:marRight w:val="0"/>
              <w:marTop w:val="0"/>
              <w:marBottom w:val="0"/>
              <w:divBdr>
                <w:top w:val="none" w:sz="0" w:space="0" w:color="auto"/>
                <w:left w:val="none" w:sz="0" w:space="0" w:color="auto"/>
                <w:bottom w:val="none" w:sz="0" w:space="0" w:color="auto"/>
                <w:right w:val="none" w:sz="0" w:space="0" w:color="auto"/>
              </w:divBdr>
            </w:div>
            <w:div w:id="1854563178">
              <w:marLeft w:val="0"/>
              <w:marRight w:val="0"/>
              <w:marTop w:val="0"/>
              <w:marBottom w:val="0"/>
              <w:divBdr>
                <w:top w:val="none" w:sz="0" w:space="0" w:color="auto"/>
                <w:left w:val="none" w:sz="0" w:space="0" w:color="auto"/>
                <w:bottom w:val="none" w:sz="0" w:space="0" w:color="auto"/>
                <w:right w:val="none" w:sz="0" w:space="0" w:color="auto"/>
              </w:divBdr>
            </w:div>
            <w:div w:id="2142575703">
              <w:marLeft w:val="0"/>
              <w:marRight w:val="0"/>
              <w:marTop w:val="0"/>
              <w:marBottom w:val="0"/>
              <w:divBdr>
                <w:top w:val="none" w:sz="0" w:space="0" w:color="auto"/>
                <w:left w:val="none" w:sz="0" w:space="0" w:color="auto"/>
                <w:bottom w:val="none" w:sz="0" w:space="0" w:color="auto"/>
                <w:right w:val="none" w:sz="0" w:space="0" w:color="auto"/>
              </w:divBdr>
            </w:div>
            <w:div w:id="1230073354">
              <w:marLeft w:val="0"/>
              <w:marRight w:val="0"/>
              <w:marTop w:val="0"/>
              <w:marBottom w:val="0"/>
              <w:divBdr>
                <w:top w:val="none" w:sz="0" w:space="0" w:color="auto"/>
                <w:left w:val="none" w:sz="0" w:space="0" w:color="auto"/>
                <w:bottom w:val="none" w:sz="0" w:space="0" w:color="auto"/>
                <w:right w:val="none" w:sz="0" w:space="0" w:color="auto"/>
              </w:divBdr>
            </w:div>
            <w:div w:id="500702567">
              <w:marLeft w:val="0"/>
              <w:marRight w:val="0"/>
              <w:marTop w:val="0"/>
              <w:marBottom w:val="0"/>
              <w:divBdr>
                <w:top w:val="none" w:sz="0" w:space="0" w:color="auto"/>
                <w:left w:val="none" w:sz="0" w:space="0" w:color="auto"/>
                <w:bottom w:val="none" w:sz="0" w:space="0" w:color="auto"/>
                <w:right w:val="none" w:sz="0" w:space="0" w:color="auto"/>
              </w:divBdr>
            </w:div>
            <w:div w:id="182132709">
              <w:marLeft w:val="0"/>
              <w:marRight w:val="0"/>
              <w:marTop w:val="0"/>
              <w:marBottom w:val="0"/>
              <w:divBdr>
                <w:top w:val="none" w:sz="0" w:space="0" w:color="auto"/>
                <w:left w:val="none" w:sz="0" w:space="0" w:color="auto"/>
                <w:bottom w:val="none" w:sz="0" w:space="0" w:color="auto"/>
                <w:right w:val="none" w:sz="0" w:space="0" w:color="auto"/>
              </w:divBdr>
            </w:div>
            <w:div w:id="811824493">
              <w:marLeft w:val="0"/>
              <w:marRight w:val="0"/>
              <w:marTop w:val="0"/>
              <w:marBottom w:val="0"/>
              <w:divBdr>
                <w:top w:val="none" w:sz="0" w:space="0" w:color="auto"/>
                <w:left w:val="none" w:sz="0" w:space="0" w:color="auto"/>
                <w:bottom w:val="none" w:sz="0" w:space="0" w:color="auto"/>
                <w:right w:val="none" w:sz="0" w:space="0" w:color="auto"/>
              </w:divBdr>
            </w:div>
            <w:div w:id="1972901742">
              <w:marLeft w:val="0"/>
              <w:marRight w:val="0"/>
              <w:marTop w:val="0"/>
              <w:marBottom w:val="0"/>
              <w:divBdr>
                <w:top w:val="none" w:sz="0" w:space="0" w:color="auto"/>
                <w:left w:val="none" w:sz="0" w:space="0" w:color="auto"/>
                <w:bottom w:val="none" w:sz="0" w:space="0" w:color="auto"/>
                <w:right w:val="none" w:sz="0" w:space="0" w:color="auto"/>
              </w:divBdr>
            </w:div>
            <w:div w:id="1839272375">
              <w:marLeft w:val="0"/>
              <w:marRight w:val="0"/>
              <w:marTop w:val="0"/>
              <w:marBottom w:val="0"/>
              <w:divBdr>
                <w:top w:val="none" w:sz="0" w:space="0" w:color="auto"/>
                <w:left w:val="none" w:sz="0" w:space="0" w:color="auto"/>
                <w:bottom w:val="none" w:sz="0" w:space="0" w:color="auto"/>
                <w:right w:val="none" w:sz="0" w:space="0" w:color="auto"/>
              </w:divBdr>
            </w:div>
            <w:div w:id="834495243">
              <w:marLeft w:val="0"/>
              <w:marRight w:val="0"/>
              <w:marTop w:val="0"/>
              <w:marBottom w:val="0"/>
              <w:divBdr>
                <w:top w:val="none" w:sz="0" w:space="0" w:color="auto"/>
                <w:left w:val="none" w:sz="0" w:space="0" w:color="auto"/>
                <w:bottom w:val="none" w:sz="0" w:space="0" w:color="auto"/>
                <w:right w:val="none" w:sz="0" w:space="0" w:color="auto"/>
              </w:divBdr>
            </w:div>
            <w:div w:id="866286954">
              <w:marLeft w:val="0"/>
              <w:marRight w:val="0"/>
              <w:marTop w:val="0"/>
              <w:marBottom w:val="0"/>
              <w:divBdr>
                <w:top w:val="none" w:sz="0" w:space="0" w:color="auto"/>
                <w:left w:val="none" w:sz="0" w:space="0" w:color="auto"/>
                <w:bottom w:val="none" w:sz="0" w:space="0" w:color="auto"/>
                <w:right w:val="none" w:sz="0" w:space="0" w:color="auto"/>
              </w:divBdr>
            </w:div>
            <w:div w:id="97484760">
              <w:marLeft w:val="0"/>
              <w:marRight w:val="0"/>
              <w:marTop w:val="0"/>
              <w:marBottom w:val="0"/>
              <w:divBdr>
                <w:top w:val="none" w:sz="0" w:space="0" w:color="auto"/>
                <w:left w:val="none" w:sz="0" w:space="0" w:color="auto"/>
                <w:bottom w:val="none" w:sz="0" w:space="0" w:color="auto"/>
                <w:right w:val="none" w:sz="0" w:space="0" w:color="auto"/>
              </w:divBdr>
            </w:div>
            <w:div w:id="796408472">
              <w:marLeft w:val="0"/>
              <w:marRight w:val="0"/>
              <w:marTop w:val="0"/>
              <w:marBottom w:val="0"/>
              <w:divBdr>
                <w:top w:val="none" w:sz="0" w:space="0" w:color="auto"/>
                <w:left w:val="none" w:sz="0" w:space="0" w:color="auto"/>
                <w:bottom w:val="none" w:sz="0" w:space="0" w:color="auto"/>
                <w:right w:val="none" w:sz="0" w:space="0" w:color="auto"/>
              </w:divBdr>
            </w:div>
            <w:div w:id="1739940500">
              <w:marLeft w:val="0"/>
              <w:marRight w:val="0"/>
              <w:marTop w:val="0"/>
              <w:marBottom w:val="0"/>
              <w:divBdr>
                <w:top w:val="none" w:sz="0" w:space="0" w:color="auto"/>
                <w:left w:val="none" w:sz="0" w:space="0" w:color="auto"/>
                <w:bottom w:val="none" w:sz="0" w:space="0" w:color="auto"/>
                <w:right w:val="none" w:sz="0" w:space="0" w:color="auto"/>
              </w:divBdr>
            </w:div>
            <w:div w:id="1532066347">
              <w:marLeft w:val="0"/>
              <w:marRight w:val="0"/>
              <w:marTop w:val="0"/>
              <w:marBottom w:val="0"/>
              <w:divBdr>
                <w:top w:val="none" w:sz="0" w:space="0" w:color="auto"/>
                <w:left w:val="none" w:sz="0" w:space="0" w:color="auto"/>
                <w:bottom w:val="none" w:sz="0" w:space="0" w:color="auto"/>
                <w:right w:val="none" w:sz="0" w:space="0" w:color="auto"/>
              </w:divBdr>
            </w:div>
            <w:div w:id="1838039517">
              <w:marLeft w:val="0"/>
              <w:marRight w:val="0"/>
              <w:marTop w:val="0"/>
              <w:marBottom w:val="0"/>
              <w:divBdr>
                <w:top w:val="none" w:sz="0" w:space="0" w:color="auto"/>
                <w:left w:val="none" w:sz="0" w:space="0" w:color="auto"/>
                <w:bottom w:val="none" w:sz="0" w:space="0" w:color="auto"/>
                <w:right w:val="none" w:sz="0" w:space="0" w:color="auto"/>
              </w:divBdr>
            </w:div>
            <w:div w:id="1472092544">
              <w:marLeft w:val="0"/>
              <w:marRight w:val="0"/>
              <w:marTop w:val="0"/>
              <w:marBottom w:val="0"/>
              <w:divBdr>
                <w:top w:val="none" w:sz="0" w:space="0" w:color="auto"/>
                <w:left w:val="none" w:sz="0" w:space="0" w:color="auto"/>
                <w:bottom w:val="none" w:sz="0" w:space="0" w:color="auto"/>
                <w:right w:val="none" w:sz="0" w:space="0" w:color="auto"/>
              </w:divBdr>
            </w:div>
            <w:div w:id="735083740">
              <w:marLeft w:val="0"/>
              <w:marRight w:val="0"/>
              <w:marTop w:val="0"/>
              <w:marBottom w:val="0"/>
              <w:divBdr>
                <w:top w:val="none" w:sz="0" w:space="0" w:color="auto"/>
                <w:left w:val="none" w:sz="0" w:space="0" w:color="auto"/>
                <w:bottom w:val="none" w:sz="0" w:space="0" w:color="auto"/>
                <w:right w:val="none" w:sz="0" w:space="0" w:color="auto"/>
              </w:divBdr>
            </w:div>
            <w:div w:id="881863446">
              <w:marLeft w:val="0"/>
              <w:marRight w:val="0"/>
              <w:marTop w:val="0"/>
              <w:marBottom w:val="0"/>
              <w:divBdr>
                <w:top w:val="none" w:sz="0" w:space="0" w:color="auto"/>
                <w:left w:val="none" w:sz="0" w:space="0" w:color="auto"/>
                <w:bottom w:val="none" w:sz="0" w:space="0" w:color="auto"/>
                <w:right w:val="none" w:sz="0" w:space="0" w:color="auto"/>
              </w:divBdr>
            </w:div>
            <w:div w:id="1907570397">
              <w:marLeft w:val="0"/>
              <w:marRight w:val="0"/>
              <w:marTop w:val="0"/>
              <w:marBottom w:val="0"/>
              <w:divBdr>
                <w:top w:val="none" w:sz="0" w:space="0" w:color="auto"/>
                <w:left w:val="none" w:sz="0" w:space="0" w:color="auto"/>
                <w:bottom w:val="none" w:sz="0" w:space="0" w:color="auto"/>
                <w:right w:val="none" w:sz="0" w:space="0" w:color="auto"/>
              </w:divBdr>
            </w:div>
            <w:div w:id="1163855809">
              <w:marLeft w:val="0"/>
              <w:marRight w:val="0"/>
              <w:marTop w:val="0"/>
              <w:marBottom w:val="0"/>
              <w:divBdr>
                <w:top w:val="none" w:sz="0" w:space="0" w:color="auto"/>
                <w:left w:val="none" w:sz="0" w:space="0" w:color="auto"/>
                <w:bottom w:val="none" w:sz="0" w:space="0" w:color="auto"/>
                <w:right w:val="none" w:sz="0" w:space="0" w:color="auto"/>
              </w:divBdr>
            </w:div>
            <w:div w:id="2009405721">
              <w:marLeft w:val="0"/>
              <w:marRight w:val="0"/>
              <w:marTop w:val="0"/>
              <w:marBottom w:val="0"/>
              <w:divBdr>
                <w:top w:val="none" w:sz="0" w:space="0" w:color="auto"/>
                <w:left w:val="none" w:sz="0" w:space="0" w:color="auto"/>
                <w:bottom w:val="none" w:sz="0" w:space="0" w:color="auto"/>
                <w:right w:val="none" w:sz="0" w:space="0" w:color="auto"/>
              </w:divBdr>
            </w:div>
            <w:div w:id="1476558833">
              <w:marLeft w:val="0"/>
              <w:marRight w:val="0"/>
              <w:marTop w:val="0"/>
              <w:marBottom w:val="0"/>
              <w:divBdr>
                <w:top w:val="none" w:sz="0" w:space="0" w:color="auto"/>
                <w:left w:val="none" w:sz="0" w:space="0" w:color="auto"/>
                <w:bottom w:val="none" w:sz="0" w:space="0" w:color="auto"/>
                <w:right w:val="none" w:sz="0" w:space="0" w:color="auto"/>
              </w:divBdr>
            </w:div>
            <w:div w:id="1895920145">
              <w:marLeft w:val="0"/>
              <w:marRight w:val="0"/>
              <w:marTop w:val="0"/>
              <w:marBottom w:val="0"/>
              <w:divBdr>
                <w:top w:val="none" w:sz="0" w:space="0" w:color="auto"/>
                <w:left w:val="none" w:sz="0" w:space="0" w:color="auto"/>
                <w:bottom w:val="none" w:sz="0" w:space="0" w:color="auto"/>
                <w:right w:val="none" w:sz="0" w:space="0" w:color="auto"/>
              </w:divBdr>
            </w:div>
            <w:div w:id="630526359">
              <w:marLeft w:val="0"/>
              <w:marRight w:val="0"/>
              <w:marTop w:val="0"/>
              <w:marBottom w:val="0"/>
              <w:divBdr>
                <w:top w:val="none" w:sz="0" w:space="0" w:color="auto"/>
                <w:left w:val="none" w:sz="0" w:space="0" w:color="auto"/>
                <w:bottom w:val="none" w:sz="0" w:space="0" w:color="auto"/>
                <w:right w:val="none" w:sz="0" w:space="0" w:color="auto"/>
              </w:divBdr>
            </w:div>
            <w:div w:id="1424451842">
              <w:marLeft w:val="0"/>
              <w:marRight w:val="0"/>
              <w:marTop w:val="0"/>
              <w:marBottom w:val="0"/>
              <w:divBdr>
                <w:top w:val="none" w:sz="0" w:space="0" w:color="auto"/>
                <w:left w:val="none" w:sz="0" w:space="0" w:color="auto"/>
                <w:bottom w:val="none" w:sz="0" w:space="0" w:color="auto"/>
                <w:right w:val="none" w:sz="0" w:space="0" w:color="auto"/>
              </w:divBdr>
            </w:div>
            <w:div w:id="104006196">
              <w:marLeft w:val="0"/>
              <w:marRight w:val="0"/>
              <w:marTop w:val="0"/>
              <w:marBottom w:val="0"/>
              <w:divBdr>
                <w:top w:val="none" w:sz="0" w:space="0" w:color="auto"/>
                <w:left w:val="none" w:sz="0" w:space="0" w:color="auto"/>
                <w:bottom w:val="none" w:sz="0" w:space="0" w:color="auto"/>
                <w:right w:val="none" w:sz="0" w:space="0" w:color="auto"/>
              </w:divBdr>
            </w:div>
            <w:div w:id="140777721">
              <w:marLeft w:val="0"/>
              <w:marRight w:val="0"/>
              <w:marTop w:val="0"/>
              <w:marBottom w:val="0"/>
              <w:divBdr>
                <w:top w:val="none" w:sz="0" w:space="0" w:color="auto"/>
                <w:left w:val="none" w:sz="0" w:space="0" w:color="auto"/>
                <w:bottom w:val="none" w:sz="0" w:space="0" w:color="auto"/>
                <w:right w:val="none" w:sz="0" w:space="0" w:color="auto"/>
              </w:divBdr>
            </w:div>
            <w:div w:id="185221938">
              <w:marLeft w:val="0"/>
              <w:marRight w:val="0"/>
              <w:marTop w:val="0"/>
              <w:marBottom w:val="0"/>
              <w:divBdr>
                <w:top w:val="none" w:sz="0" w:space="0" w:color="auto"/>
                <w:left w:val="none" w:sz="0" w:space="0" w:color="auto"/>
                <w:bottom w:val="none" w:sz="0" w:space="0" w:color="auto"/>
                <w:right w:val="none" w:sz="0" w:space="0" w:color="auto"/>
              </w:divBdr>
            </w:div>
            <w:div w:id="2056662230">
              <w:marLeft w:val="0"/>
              <w:marRight w:val="0"/>
              <w:marTop w:val="0"/>
              <w:marBottom w:val="0"/>
              <w:divBdr>
                <w:top w:val="none" w:sz="0" w:space="0" w:color="auto"/>
                <w:left w:val="none" w:sz="0" w:space="0" w:color="auto"/>
                <w:bottom w:val="none" w:sz="0" w:space="0" w:color="auto"/>
                <w:right w:val="none" w:sz="0" w:space="0" w:color="auto"/>
              </w:divBdr>
            </w:div>
            <w:div w:id="790629818">
              <w:marLeft w:val="0"/>
              <w:marRight w:val="0"/>
              <w:marTop w:val="0"/>
              <w:marBottom w:val="0"/>
              <w:divBdr>
                <w:top w:val="none" w:sz="0" w:space="0" w:color="auto"/>
                <w:left w:val="none" w:sz="0" w:space="0" w:color="auto"/>
                <w:bottom w:val="none" w:sz="0" w:space="0" w:color="auto"/>
                <w:right w:val="none" w:sz="0" w:space="0" w:color="auto"/>
              </w:divBdr>
            </w:div>
            <w:div w:id="462188523">
              <w:marLeft w:val="0"/>
              <w:marRight w:val="0"/>
              <w:marTop w:val="0"/>
              <w:marBottom w:val="0"/>
              <w:divBdr>
                <w:top w:val="none" w:sz="0" w:space="0" w:color="auto"/>
                <w:left w:val="none" w:sz="0" w:space="0" w:color="auto"/>
                <w:bottom w:val="none" w:sz="0" w:space="0" w:color="auto"/>
                <w:right w:val="none" w:sz="0" w:space="0" w:color="auto"/>
              </w:divBdr>
            </w:div>
            <w:div w:id="1063262499">
              <w:marLeft w:val="0"/>
              <w:marRight w:val="0"/>
              <w:marTop w:val="0"/>
              <w:marBottom w:val="0"/>
              <w:divBdr>
                <w:top w:val="none" w:sz="0" w:space="0" w:color="auto"/>
                <w:left w:val="none" w:sz="0" w:space="0" w:color="auto"/>
                <w:bottom w:val="none" w:sz="0" w:space="0" w:color="auto"/>
                <w:right w:val="none" w:sz="0" w:space="0" w:color="auto"/>
              </w:divBdr>
            </w:div>
            <w:div w:id="1582442692">
              <w:marLeft w:val="0"/>
              <w:marRight w:val="0"/>
              <w:marTop w:val="0"/>
              <w:marBottom w:val="0"/>
              <w:divBdr>
                <w:top w:val="none" w:sz="0" w:space="0" w:color="auto"/>
                <w:left w:val="none" w:sz="0" w:space="0" w:color="auto"/>
                <w:bottom w:val="none" w:sz="0" w:space="0" w:color="auto"/>
                <w:right w:val="none" w:sz="0" w:space="0" w:color="auto"/>
              </w:divBdr>
            </w:div>
            <w:div w:id="2076970535">
              <w:marLeft w:val="0"/>
              <w:marRight w:val="0"/>
              <w:marTop w:val="0"/>
              <w:marBottom w:val="0"/>
              <w:divBdr>
                <w:top w:val="none" w:sz="0" w:space="0" w:color="auto"/>
                <w:left w:val="none" w:sz="0" w:space="0" w:color="auto"/>
                <w:bottom w:val="none" w:sz="0" w:space="0" w:color="auto"/>
                <w:right w:val="none" w:sz="0" w:space="0" w:color="auto"/>
              </w:divBdr>
            </w:div>
            <w:div w:id="1857383174">
              <w:marLeft w:val="0"/>
              <w:marRight w:val="0"/>
              <w:marTop w:val="0"/>
              <w:marBottom w:val="0"/>
              <w:divBdr>
                <w:top w:val="none" w:sz="0" w:space="0" w:color="auto"/>
                <w:left w:val="none" w:sz="0" w:space="0" w:color="auto"/>
                <w:bottom w:val="none" w:sz="0" w:space="0" w:color="auto"/>
                <w:right w:val="none" w:sz="0" w:space="0" w:color="auto"/>
              </w:divBdr>
            </w:div>
            <w:div w:id="2144536125">
              <w:marLeft w:val="0"/>
              <w:marRight w:val="0"/>
              <w:marTop w:val="0"/>
              <w:marBottom w:val="0"/>
              <w:divBdr>
                <w:top w:val="none" w:sz="0" w:space="0" w:color="auto"/>
                <w:left w:val="none" w:sz="0" w:space="0" w:color="auto"/>
                <w:bottom w:val="none" w:sz="0" w:space="0" w:color="auto"/>
                <w:right w:val="none" w:sz="0" w:space="0" w:color="auto"/>
              </w:divBdr>
            </w:div>
            <w:div w:id="1764187337">
              <w:marLeft w:val="0"/>
              <w:marRight w:val="0"/>
              <w:marTop w:val="0"/>
              <w:marBottom w:val="0"/>
              <w:divBdr>
                <w:top w:val="none" w:sz="0" w:space="0" w:color="auto"/>
                <w:left w:val="none" w:sz="0" w:space="0" w:color="auto"/>
                <w:bottom w:val="none" w:sz="0" w:space="0" w:color="auto"/>
                <w:right w:val="none" w:sz="0" w:space="0" w:color="auto"/>
              </w:divBdr>
            </w:div>
            <w:div w:id="533856622">
              <w:marLeft w:val="0"/>
              <w:marRight w:val="0"/>
              <w:marTop w:val="0"/>
              <w:marBottom w:val="0"/>
              <w:divBdr>
                <w:top w:val="none" w:sz="0" w:space="0" w:color="auto"/>
                <w:left w:val="none" w:sz="0" w:space="0" w:color="auto"/>
                <w:bottom w:val="none" w:sz="0" w:space="0" w:color="auto"/>
                <w:right w:val="none" w:sz="0" w:space="0" w:color="auto"/>
              </w:divBdr>
            </w:div>
          </w:divsChild>
        </w:div>
        <w:div w:id="916087096">
          <w:marLeft w:val="0"/>
          <w:marRight w:val="0"/>
          <w:marTop w:val="0"/>
          <w:marBottom w:val="0"/>
          <w:divBdr>
            <w:top w:val="none" w:sz="0" w:space="0" w:color="auto"/>
            <w:left w:val="none" w:sz="0" w:space="0" w:color="auto"/>
            <w:bottom w:val="none" w:sz="0" w:space="0" w:color="auto"/>
            <w:right w:val="none" w:sz="0" w:space="0" w:color="auto"/>
          </w:divBdr>
          <w:divsChild>
            <w:div w:id="13447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reenelab.github.io/meta-review/v/4b6396bcefd1b9c7ddf39c1d3f0b3eab2dd63f31/" TargetMode="External"/><Relationship Id="rId299" Type="http://schemas.openxmlformats.org/officeDocument/2006/relationships/hyperlink" Target="https://doi.org/10.1038/550143a" TargetMode="External"/><Relationship Id="rId21" Type="http://schemas.openxmlformats.org/officeDocument/2006/relationships/hyperlink" Target="https://github.com/vsmalladi" TargetMode="External"/><Relationship Id="rId63" Type="http://schemas.openxmlformats.org/officeDocument/2006/relationships/hyperlink" Target="https://spec.commonmark.org/0.28/" TargetMode="External"/><Relationship Id="rId159" Type="http://schemas.openxmlformats.org/officeDocument/2006/relationships/hyperlink" Target="https://git.dhimmel.com/bitcoin-whitepaper/" TargetMode="External"/><Relationship Id="rId324" Type="http://schemas.openxmlformats.org/officeDocument/2006/relationships/hyperlink" Target="https://www.ncbi.nlm.nih.gov/pubmed/29293246" TargetMode="External"/><Relationship Id="rId366" Type="http://schemas.openxmlformats.org/officeDocument/2006/relationships/hyperlink" Target="https://doi.org/10.1371/journal.pcbi.1003149" TargetMode="External"/><Relationship Id="rId170" Type="http://schemas.openxmlformats.org/officeDocument/2006/relationships/hyperlink" Target="https://greenelab.github.io/meta-review/v/879971180dfd0f4cb654b05144fe15e4043d22c1/" TargetMode="External"/><Relationship Id="rId226" Type="http://schemas.openxmlformats.org/officeDocument/2006/relationships/hyperlink" Target="https://github.com/greenelab/meta-review" TargetMode="External"/><Relationship Id="rId433" Type="http://schemas.openxmlformats.org/officeDocument/2006/relationships/hyperlink" Target="https://doi.org/f3mn7d" TargetMode="External"/><Relationship Id="rId268" Type="http://schemas.openxmlformats.org/officeDocument/2006/relationships/hyperlink" Target="https://doi.org/10.25080/majora-4af1f417-011" TargetMode="External"/><Relationship Id="rId32" Type="http://schemas.openxmlformats.org/officeDocument/2006/relationships/hyperlink" Target="mailto:daniel.himmelstein@gmail.com" TargetMode="External"/><Relationship Id="rId74" Type="http://schemas.openxmlformats.org/officeDocument/2006/relationships/hyperlink" Target="https://www.mediawiki.org/wiki/Citoid" TargetMode="External"/><Relationship Id="rId128" Type="http://schemas.openxmlformats.org/officeDocument/2006/relationships/hyperlink" Target="https://greenelab.github.io/meta-review/v/879971180dfd0f4cb654b05144fe15e4043d22c1/" TargetMode="External"/><Relationship Id="rId335" Type="http://schemas.openxmlformats.org/officeDocument/2006/relationships/hyperlink" Target="https://doi.org/10.7554/elife.26726" TargetMode="External"/><Relationship Id="rId377" Type="http://schemas.openxmlformats.org/officeDocument/2006/relationships/hyperlink" Target="https://doi.org/gdm9ck" TargetMode="External"/><Relationship Id="rId5" Type="http://schemas.openxmlformats.org/officeDocument/2006/relationships/hyperlink" Target="https://greenelab.github.io/meta-review/v/879971180dfd0f4cb654b05144fe15e4043d22c1/" TargetMode="External"/><Relationship Id="rId181" Type="http://schemas.openxmlformats.org/officeDocument/2006/relationships/hyperlink" Target="https://github.com/greenelab/deep-review/issues/213" TargetMode="External"/><Relationship Id="rId237" Type="http://schemas.openxmlformats.org/officeDocument/2006/relationships/hyperlink" Target="https://sloan.org/grant-detail/8501" TargetMode="External"/><Relationship Id="rId402" Type="http://schemas.openxmlformats.org/officeDocument/2006/relationships/hyperlink" Target="https://doi.org/10.23915/distill.00013" TargetMode="External"/><Relationship Id="rId279" Type="http://schemas.openxmlformats.org/officeDocument/2006/relationships/hyperlink" Target="https://arxiv.org/abs/1502.04015v1" TargetMode="External"/><Relationship Id="rId43" Type="http://schemas.openxmlformats.org/officeDocument/2006/relationships/hyperlink" Target="https://greenelab.github.io/meta-review/v/879971180dfd0f4cb654b05144fe15e4043d22c1/" TargetMode="External"/><Relationship Id="rId139" Type="http://schemas.openxmlformats.org/officeDocument/2006/relationships/hyperlink" Target="https://greenelab.github.io/scihub-manuscript/v/8fcd0cd665f6fb5f39bed7e26b940aa27d4770ba/" TargetMode="External"/><Relationship Id="rId290" Type="http://schemas.openxmlformats.org/officeDocument/2006/relationships/hyperlink" Target="https://doi.org/gbxtdk" TargetMode="External"/><Relationship Id="rId304" Type="http://schemas.openxmlformats.org/officeDocument/2006/relationships/hyperlink" Target="https://www.ncbi.nlm.nih.gov/pmc/articles/PMC6103790" TargetMode="External"/><Relationship Id="rId346" Type="http://schemas.openxmlformats.org/officeDocument/2006/relationships/hyperlink" Target="https://doi.org/10.1371/journal.pmed.1000023" TargetMode="External"/><Relationship Id="rId388" Type="http://schemas.openxmlformats.org/officeDocument/2006/relationships/hyperlink" Target="https://doi.org/10.33011/livecoms.1.1.2031" TargetMode="External"/><Relationship Id="rId85" Type="http://schemas.openxmlformats.org/officeDocument/2006/relationships/hyperlink" Target="https://greenelab.github.io/meta-review/v/879971180dfd0f4cb654b05144fe15e4043d22c1/" TargetMode="External"/><Relationship Id="rId150" Type="http://schemas.openxmlformats.org/officeDocument/2006/relationships/hyperlink" Target="https://yt-project.github.io/yt-3.0-paper/" TargetMode="External"/><Relationship Id="rId192" Type="http://schemas.openxmlformats.org/officeDocument/2006/relationships/hyperlink" Target="https://en.wikipedia.org/wiki/Wikipedia:Size_comparisons" TargetMode="External"/><Relationship Id="rId206" Type="http://schemas.openxmlformats.org/officeDocument/2006/relationships/hyperlink" Target="https://greenelab.github.io/meta-review/v/879971180dfd0f4cb654b05144fe15e4043d22c1/" TargetMode="External"/><Relationship Id="rId413" Type="http://schemas.openxmlformats.org/officeDocument/2006/relationships/hyperlink" Target="https://www.ncbi.nlm.nih.gov/pubmed/27387362" TargetMode="External"/><Relationship Id="rId248" Type="http://schemas.openxmlformats.org/officeDocument/2006/relationships/hyperlink" Target="https://www.ncbi.nlm.nih.gov/pubmed/25888696" TargetMode="External"/><Relationship Id="rId12" Type="http://schemas.openxmlformats.org/officeDocument/2006/relationships/hyperlink" Target="https://github.com/vincerubinetti" TargetMode="External"/><Relationship Id="rId33" Type="http://schemas.openxmlformats.org/officeDocument/2006/relationships/hyperlink" Target="https://manubot.org/" TargetMode="External"/><Relationship Id="rId108" Type="http://schemas.openxmlformats.org/officeDocument/2006/relationships/hyperlink" Target="https://greenelab.github.io/meta-review/v/879971180dfd0f4cb654b05144fe15e4043d22c1/" TargetMode="External"/><Relationship Id="rId129" Type="http://schemas.openxmlformats.org/officeDocument/2006/relationships/hyperlink" Target="https://github.com/manubot/rootstock" TargetMode="External"/><Relationship Id="rId280" Type="http://schemas.openxmlformats.org/officeDocument/2006/relationships/hyperlink" Target="https://worldcat.org/isbn/9780262517638" TargetMode="External"/><Relationship Id="rId315" Type="http://schemas.openxmlformats.org/officeDocument/2006/relationships/hyperlink" Target="https://git.dhimmel.com/bitcoin-whitepaper/" TargetMode="External"/><Relationship Id="rId336" Type="http://schemas.openxmlformats.org/officeDocument/2006/relationships/hyperlink" Target="https://www.ncbi.nlm.nih.gov/pubmed/28936969" TargetMode="External"/><Relationship Id="rId357" Type="http://schemas.openxmlformats.org/officeDocument/2006/relationships/hyperlink" Target="https://doi.org/gfw5vf" TargetMode="External"/><Relationship Id="rId54" Type="http://schemas.openxmlformats.org/officeDocument/2006/relationships/hyperlink" Target="https://github.com/greenelab/deep-review/graphs/contributors" TargetMode="External"/><Relationship Id="rId75" Type="http://schemas.openxmlformats.org/officeDocument/2006/relationships/hyperlink" Target="https://github.com/xlcnd/isbnlib" TargetMode="External"/><Relationship Id="rId96" Type="http://schemas.openxmlformats.org/officeDocument/2006/relationships/hyperlink" Target="https://greenelab.github.io/meta-review/v/879971180dfd0f4cb654b05144fe15e4043d22c1/" TargetMode="External"/><Relationship Id="rId140" Type="http://schemas.openxmlformats.org/officeDocument/2006/relationships/hyperlink" Target="https://github.com/greenelab/scihub-manuscript/pull/19" TargetMode="External"/><Relationship Id="rId161" Type="http://schemas.openxmlformats.org/officeDocument/2006/relationships/hyperlink" Target="https://git.dhimmel.com/rephetio-manuscript/" TargetMode="External"/><Relationship Id="rId182" Type="http://schemas.openxmlformats.org/officeDocument/2006/relationships/hyperlink" Target="https://greenelab.github.io/meta-review/v/879971180dfd0f4cb654b05144fe15e4043d22c1/" TargetMode="External"/><Relationship Id="rId217" Type="http://schemas.openxmlformats.org/officeDocument/2006/relationships/hyperlink" Target="https://greenelab.github.io/meta-review/v/879971180dfd0f4cb654b05144fe15e4043d22c1/" TargetMode="External"/><Relationship Id="rId378" Type="http://schemas.openxmlformats.org/officeDocument/2006/relationships/hyperlink" Target="https://homotopytypetheory.org/book/" TargetMode="External"/><Relationship Id="rId399" Type="http://schemas.openxmlformats.org/officeDocument/2006/relationships/hyperlink" Target="https://elifesciences.org/labs/ad58f08d/introducing-elife-s-first-computationally-reproducible-article" TargetMode="External"/><Relationship Id="rId403" Type="http://schemas.openxmlformats.org/officeDocument/2006/relationships/hyperlink" Target="https://doi.org/gb3bxk" TargetMode="External"/><Relationship Id="rId6" Type="http://schemas.openxmlformats.org/officeDocument/2006/relationships/hyperlink" Target="https://github.com/greenelab/meta-review/tree/879971180dfd0f4cb654b05144fe15e4043d22c1" TargetMode="External"/><Relationship Id="rId238" Type="http://schemas.openxmlformats.org/officeDocument/2006/relationships/hyperlink" Target="https://www.moore.org/grant-detail?grantId=GBMF4552" TargetMode="External"/><Relationship Id="rId259" Type="http://schemas.openxmlformats.org/officeDocument/2006/relationships/hyperlink" Target="https://www.ncbi.nlm.nih.gov/pubmed/26785377" TargetMode="External"/><Relationship Id="rId424" Type="http://schemas.openxmlformats.org/officeDocument/2006/relationships/hyperlink" Target="https://www.ncbi.nlm.nih.gov/pubmed/22358837" TargetMode="External"/><Relationship Id="rId23" Type="http://schemas.openxmlformats.org/officeDocument/2006/relationships/hyperlink" Target="https://orcid.org/0000-0001-8713-9213" TargetMode="External"/><Relationship Id="rId119" Type="http://schemas.openxmlformats.org/officeDocument/2006/relationships/hyperlink" Target="https://opentimestamps.org/" TargetMode="External"/><Relationship Id="rId270" Type="http://schemas.openxmlformats.org/officeDocument/2006/relationships/hyperlink" Target="https://doi.org/10.7717/peerj-cs.112" TargetMode="External"/><Relationship Id="rId291" Type="http://schemas.openxmlformats.org/officeDocument/2006/relationships/hyperlink" Target="https://doi.org/gbxtdj" TargetMode="External"/><Relationship Id="rId305" Type="http://schemas.openxmlformats.org/officeDocument/2006/relationships/hyperlink" Target="https://doi.org/gdqbzn" TargetMode="External"/><Relationship Id="rId326" Type="http://schemas.openxmlformats.org/officeDocument/2006/relationships/hyperlink" Target="https://doi.org/10.1101/474403" TargetMode="External"/><Relationship Id="rId347" Type="http://schemas.openxmlformats.org/officeDocument/2006/relationships/hyperlink" Target="https://www.ncbi.nlm.nih.gov/pubmed/19192943" TargetMode="External"/><Relationship Id="rId44" Type="http://schemas.openxmlformats.org/officeDocument/2006/relationships/hyperlink" Target="https://www.overleaf.com/" TargetMode="External"/><Relationship Id="rId65" Type="http://schemas.openxmlformats.org/officeDocument/2006/relationships/hyperlink" Target="https://greenelab.github.io/meta-review/v/879971180dfd0f4cb654b05144fe15e4043d22c1/" TargetMode="External"/><Relationship Id="rId86" Type="http://schemas.openxmlformats.org/officeDocument/2006/relationships/hyperlink" Target="https://greenelab.github.io/meta-review/v/879971180dfd0f4cb654b05144fe15e4043d22c1/" TargetMode="External"/><Relationship Id="rId130" Type="http://schemas.openxmlformats.org/officeDocument/2006/relationships/hyperlink" Target="https://github.com/manubot/rootstock/blob/091ca8d85c8ef2d7af16fcc8d2ed3ebcbc187f13/SETUP.md" TargetMode="External"/><Relationship Id="rId151" Type="http://schemas.openxmlformats.org/officeDocument/2006/relationships/hyperlink" Target="https://benjamin-lee.github.io/deep-rules/" TargetMode="External"/><Relationship Id="rId368" Type="http://schemas.openxmlformats.org/officeDocument/2006/relationships/hyperlink" Target="https://www.ncbi.nlm.nih.gov/pmc/articles/PMC3715443" TargetMode="External"/><Relationship Id="rId389" Type="http://schemas.openxmlformats.org/officeDocument/2006/relationships/hyperlink" Target="https://doi.org/gdqbz3" TargetMode="External"/><Relationship Id="rId172" Type="http://schemas.openxmlformats.org/officeDocument/2006/relationships/hyperlink" Target="https://greenelab.github.io/meta-review/v/879971180dfd0f4cb654b05144fe15e4043d22c1/" TargetMode="External"/><Relationship Id="rId193" Type="http://schemas.openxmlformats.org/officeDocument/2006/relationships/hyperlink" Target="https://greenelab.github.io/meta-review/v/879971180dfd0f4cb654b05144fe15e4043d22c1/" TargetMode="External"/><Relationship Id="rId207" Type="http://schemas.openxmlformats.org/officeDocument/2006/relationships/hyperlink" Target="https://greenelab.github.io/meta-review/v/879971180dfd0f4cb654b05144fe15e4043d22c1/" TargetMode="External"/><Relationship Id="rId228" Type="http://schemas.openxmlformats.org/officeDocument/2006/relationships/hyperlink" Target="https://github.com/manubot/manubot" TargetMode="External"/><Relationship Id="rId249" Type="http://schemas.openxmlformats.org/officeDocument/2006/relationships/hyperlink" Target="https://www.ncbi.nlm.nih.gov/pmc/articles/PMC4719068" TargetMode="External"/><Relationship Id="rId414" Type="http://schemas.openxmlformats.org/officeDocument/2006/relationships/hyperlink" Target="https://www.ncbi.nlm.nih.gov/pmc/articles/PMC4973366" TargetMode="External"/><Relationship Id="rId435" Type="http://schemas.openxmlformats.org/officeDocument/2006/relationships/hyperlink" Target="https://doi.org/gfzb6b" TargetMode="External"/><Relationship Id="rId13" Type="http://schemas.openxmlformats.org/officeDocument/2006/relationships/hyperlink" Target="https://twitter.com/vincerubinetti" TargetMode="External"/><Relationship Id="rId109" Type="http://schemas.openxmlformats.org/officeDocument/2006/relationships/hyperlink" Target="https://greenelab.github.io/meta-review/v/879971180dfd0f4cb654b05144fe15e4043d22c1/" TargetMode="External"/><Relationship Id="rId260" Type="http://schemas.openxmlformats.org/officeDocument/2006/relationships/hyperlink" Target="https://www.ncbi.nlm.nih.gov/pmc/articles/PMC4718703" TargetMode="External"/><Relationship Id="rId281" Type="http://schemas.openxmlformats.org/officeDocument/2006/relationships/hyperlink" Target="https://lgatto.github.io/open-and-open/" TargetMode="External"/><Relationship Id="rId316" Type="http://schemas.openxmlformats.org/officeDocument/2006/relationships/hyperlink" Target="https://petertodd.org/2016/opentimestamps-announcement" TargetMode="External"/><Relationship Id="rId337" Type="http://schemas.openxmlformats.org/officeDocument/2006/relationships/hyperlink" Target="https://www.ncbi.nlm.nih.gov/pmc/articles/PMC5640425" TargetMode="External"/><Relationship Id="rId34" Type="http://schemas.openxmlformats.org/officeDocument/2006/relationships/hyperlink" Target="https://greenelab.github.io/meta-review/v/879971180dfd0f4cb654b05144fe15e4043d22c1/" TargetMode="External"/><Relationship Id="rId55" Type="http://schemas.openxmlformats.org/officeDocument/2006/relationships/hyperlink" Target="https://greenelab.github.io/meta-review/v/879971180dfd0f4cb654b05144fe15e4043d22c1/" TargetMode="External"/><Relationship Id="rId76" Type="http://schemas.openxmlformats.org/officeDocument/2006/relationships/hyperlink" Target="http://greycite.knowledgeblog.org/" TargetMode="External"/><Relationship Id="rId97" Type="http://schemas.openxmlformats.org/officeDocument/2006/relationships/hyperlink" Target="https://vega.github.io/vega-lite/" TargetMode="External"/><Relationship Id="rId120" Type="http://schemas.openxmlformats.org/officeDocument/2006/relationships/hyperlink" Target="https://greenelab.github.io/meta-review/v/879971180dfd0f4cb654b05144fe15e4043d22c1/" TargetMode="External"/><Relationship Id="rId141" Type="http://schemas.openxmlformats.org/officeDocument/2006/relationships/hyperlink" Target="http://web.archive.org/web/20171221221858/http:/www.prepubmed.org/top_preprints/" TargetMode="External"/><Relationship Id="rId358" Type="http://schemas.openxmlformats.org/officeDocument/2006/relationships/hyperlink" Target="https://doi.org/10.1534/g3.114.015966" TargetMode="External"/><Relationship Id="rId379" Type="http://schemas.openxmlformats.org/officeDocument/2006/relationships/hyperlink" Target="http://math.andrej.com/2013/06/20/the-hott-book/" TargetMode="External"/><Relationship Id="rId7" Type="http://schemas.openxmlformats.org/officeDocument/2006/relationships/hyperlink" Target="https://greenelab.github.io/meta-review/v/879971180dfd0f4cb654b05144fe15e4043d22c1/" TargetMode="External"/><Relationship Id="rId162" Type="http://schemas.openxmlformats.org/officeDocument/2006/relationships/hyperlink" Target="https://greenelab.github.io/meta-review/v/879971180dfd0f4cb654b05144fe15e4043d22c1/" TargetMode="External"/><Relationship Id="rId183" Type="http://schemas.openxmlformats.org/officeDocument/2006/relationships/hyperlink" Target="https://greenelab.github.io/meta-review/v/879971180dfd0f4cb654b05144fe15e4043d22c1/" TargetMode="External"/><Relationship Id="rId218" Type="http://schemas.openxmlformats.org/officeDocument/2006/relationships/hyperlink" Target="https://greenelab.github.io/meta-review/v/879971180dfd0f4cb654b05144fe15e4043d22c1/" TargetMode="External"/><Relationship Id="rId239" Type="http://schemas.openxmlformats.org/officeDocument/2006/relationships/hyperlink" Target="https://doi.org/gfx2dm" TargetMode="External"/><Relationship Id="rId390" Type="http://schemas.openxmlformats.org/officeDocument/2006/relationships/hyperlink" Target="http://blogs.nature.com/naturejobs/2017/06/01/techblog-c-titus-brown-predicting-the-paper-of-the-future/" TargetMode="External"/><Relationship Id="rId404" Type="http://schemas.openxmlformats.org/officeDocument/2006/relationships/hyperlink" Target="https://doi.org/b6vqgx" TargetMode="External"/><Relationship Id="rId425" Type="http://schemas.openxmlformats.org/officeDocument/2006/relationships/hyperlink" Target="https://doi.org/g3b" TargetMode="External"/><Relationship Id="rId250" Type="http://schemas.openxmlformats.org/officeDocument/2006/relationships/hyperlink" Target="https://doi.org/gddkhn" TargetMode="External"/><Relationship Id="rId271" Type="http://schemas.openxmlformats.org/officeDocument/2006/relationships/hyperlink" Target="https://doi.org/gbxtc8" TargetMode="External"/><Relationship Id="rId292" Type="http://schemas.openxmlformats.org/officeDocument/2006/relationships/hyperlink" Target="https://doi.org/gfw6g3" TargetMode="External"/><Relationship Id="rId306" Type="http://schemas.openxmlformats.org/officeDocument/2006/relationships/hyperlink" Target="https://doi.org/gcx6gx" TargetMode="External"/><Relationship Id="rId24" Type="http://schemas.openxmlformats.org/officeDocument/2006/relationships/hyperlink" Target="https://github.com/cgreene" TargetMode="External"/><Relationship Id="rId45" Type="http://schemas.openxmlformats.org/officeDocument/2006/relationships/hyperlink" Target="https://www.authorea.com/" TargetMode="External"/><Relationship Id="rId66" Type="http://schemas.openxmlformats.org/officeDocument/2006/relationships/hyperlink" Target="https://github.com/tomduck/pandoc-xnos" TargetMode="External"/><Relationship Id="rId87" Type="http://schemas.openxmlformats.org/officeDocument/2006/relationships/hyperlink" Target="https://greenelab.github.io/meta-review/v/879971180dfd0f4cb654b05144fe15e4043d22c1/" TargetMode="External"/><Relationship Id="rId110" Type="http://schemas.openxmlformats.org/officeDocument/2006/relationships/hyperlink" Target="https://travis-ci.org/" TargetMode="External"/><Relationship Id="rId131" Type="http://schemas.openxmlformats.org/officeDocument/2006/relationships/hyperlink" Target="https://greenelab.github.io/meta-review/v/879971180dfd0f4cb654b05144fe15e4043d22c1/" TargetMode="External"/><Relationship Id="rId327" Type="http://schemas.openxmlformats.org/officeDocument/2006/relationships/hyperlink" Target="https://doi.org/gfs47c" TargetMode="External"/><Relationship Id="rId348" Type="http://schemas.openxmlformats.org/officeDocument/2006/relationships/hyperlink" Target="https://www.ncbi.nlm.nih.gov/pmc/articles/PMC2634793" TargetMode="External"/><Relationship Id="rId369" Type="http://schemas.openxmlformats.org/officeDocument/2006/relationships/hyperlink" Target="https://doi.org/gdm9cj" TargetMode="External"/><Relationship Id="rId152" Type="http://schemas.openxmlformats.org/officeDocument/2006/relationships/hyperlink" Target="https://indigo-dc.github.io/sqa-baseline/" TargetMode="External"/><Relationship Id="rId173" Type="http://schemas.openxmlformats.org/officeDocument/2006/relationships/hyperlink" Target="https://greenelab.github.io/meta-review/v/879971180dfd0f4cb654b05144fe15e4043d22c1/" TargetMode="External"/><Relationship Id="rId194" Type="http://schemas.openxmlformats.org/officeDocument/2006/relationships/hyperlink" Target="https://greenelab.github.io/meta-review/v/879971180dfd0f4cb654b05144fe15e4043d22c1/" TargetMode="External"/><Relationship Id="rId208" Type="http://schemas.openxmlformats.org/officeDocument/2006/relationships/hyperlink" Target="https://greenelab.github.io/meta-review/v/879971180dfd0f4cb654b05144fe15e4043d22c1/" TargetMode="External"/><Relationship Id="rId229" Type="http://schemas.openxmlformats.org/officeDocument/2006/relationships/hyperlink" Target="https://gitlab.com/manubot/manubot" TargetMode="External"/><Relationship Id="rId380" Type="http://schemas.openxmlformats.org/officeDocument/2006/relationships/hyperlink" Target="https://doi.org/gc5tcv" TargetMode="External"/><Relationship Id="rId415" Type="http://schemas.openxmlformats.org/officeDocument/2006/relationships/hyperlink" Target="https://doi.org/b7tskf" TargetMode="External"/><Relationship Id="rId436" Type="http://schemas.openxmlformats.org/officeDocument/2006/relationships/hyperlink" Target="https://doi.org/10.6084/m9.figshare.7946192.v2" TargetMode="External"/><Relationship Id="rId240" Type="http://schemas.openxmlformats.org/officeDocument/2006/relationships/hyperlink" Target="https://doi.org/10.1515/9781400839452" TargetMode="External"/><Relationship Id="rId261" Type="http://schemas.openxmlformats.org/officeDocument/2006/relationships/hyperlink" Target="https://doi.org/gbrb39" TargetMode="External"/><Relationship Id="rId14" Type="http://schemas.openxmlformats.org/officeDocument/2006/relationships/hyperlink" Target="https://orcid.org/0000-0003-3928-5050" TargetMode="External"/><Relationship Id="rId35" Type="http://schemas.openxmlformats.org/officeDocument/2006/relationships/hyperlink" Target="https://greenelab.github.io/meta-review/v/879971180dfd0f4cb654b05144fe15e4043d22c1/" TargetMode="External"/><Relationship Id="rId56" Type="http://schemas.openxmlformats.org/officeDocument/2006/relationships/hyperlink" Target="https://greenelab.github.io/meta-review/v/879971180dfd0f4cb654b05144fe15e4043d22c1/" TargetMode="External"/><Relationship Id="rId77" Type="http://schemas.openxmlformats.org/officeDocument/2006/relationships/hyperlink" Target="https://greenelab.github.io/meta-review/v/879971180dfd0f4cb654b05144fe15e4043d22c1/" TargetMode="External"/><Relationship Id="rId100" Type="http://schemas.openxmlformats.org/officeDocument/2006/relationships/hyperlink" Target="https://greenelab.github.io/meta-review/v/879971180dfd0f4cb654b05144fe15e4043d22c1/" TargetMode="External"/><Relationship Id="rId282" Type="http://schemas.openxmlformats.org/officeDocument/2006/relationships/hyperlink" Target="https://www.wikidata.org/wiki/Q56458321" TargetMode="External"/><Relationship Id="rId317" Type="http://schemas.openxmlformats.org/officeDocument/2006/relationships/hyperlink" Target="https://elifesciences.org/for-the-press/e6038800/elife-supports-development-of-open-technology-stack-for-publishing-reproducible-manuscripts-online" TargetMode="External"/><Relationship Id="rId338" Type="http://schemas.openxmlformats.org/officeDocument/2006/relationships/hyperlink" Target="https://doi.org/gd24sx" TargetMode="External"/><Relationship Id="rId359" Type="http://schemas.openxmlformats.org/officeDocument/2006/relationships/hyperlink" Target="https://www.ncbi.nlm.nih.gov/pubmed/25740935" TargetMode="External"/><Relationship Id="rId8" Type="http://schemas.openxmlformats.org/officeDocument/2006/relationships/hyperlink" Target="https://orcid.org/0000-0002-3012-7446" TargetMode="External"/><Relationship Id="rId98" Type="http://schemas.openxmlformats.org/officeDocument/2006/relationships/hyperlink" Target="https://bokeh.pydata.org/" TargetMode="External"/><Relationship Id="rId121" Type="http://schemas.openxmlformats.org/officeDocument/2006/relationships/hyperlink" Target="https://greenelab.github.io/meta-review/v/879971180dfd0f4cb654b05144fe15e4043d22c1/" TargetMode="External"/><Relationship Id="rId142" Type="http://schemas.openxmlformats.org/officeDocument/2006/relationships/hyperlink" Target="https://greenelab.github.io/meta-review/v/879971180dfd0f4cb654b05144fe15e4043d22c1/" TargetMode="External"/><Relationship Id="rId163" Type="http://schemas.openxmlformats.org/officeDocument/2006/relationships/hyperlink" Target="https://pypi.org/project/manubot/" TargetMode="External"/><Relationship Id="rId184" Type="http://schemas.openxmlformats.org/officeDocument/2006/relationships/hyperlink" Target="https://greenelab.github.io/meta-review/v/879971180dfd0f4cb654b05144fe15e4043d22c1/" TargetMode="External"/><Relationship Id="rId219" Type="http://schemas.openxmlformats.org/officeDocument/2006/relationships/hyperlink" Target="https://greenelab.github.io/meta-review/v/879971180dfd0f4cb654b05144fe15e4043d22c1/" TargetMode="External"/><Relationship Id="rId370" Type="http://schemas.openxmlformats.org/officeDocument/2006/relationships/hyperlink" Target="https://doi.org/10.1371/journal.pmed.1001772" TargetMode="External"/><Relationship Id="rId391" Type="http://schemas.openxmlformats.org/officeDocument/2006/relationships/hyperlink" Target="https://doi.org/gdqbz2" TargetMode="External"/><Relationship Id="rId405" Type="http://schemas.openxmlformats.org/officeDocument/2006/relationships/hyperlink" Target="https://doi.org/gfzbs6" TargetMode="External"/><Relationship Id="rId426" Type="http://schemas.openxmlformats.org/officeDocument/2006/relationships/hyperlink" Target="https://doi.org/10.1371/journal.pbio.1001195" TargetMode="External"/><Relationship Id="rId230" Type="http://schemas.openxmlformats.org/officeDocument/2006/relationships/hyperlink" Target="https://archive.softwareheritage.org/swh:1:dir:1eb3b7e6d7e21239fedccf25a186af622ee6912e;origin=https:/github.com/manubot/manubot.git/" TargetMode="External"/><Relationship Id="rId251" Type="http://schemas.openxmlformats.org/officeDocument/2006/relationships/hyperlink" Target="https://doi.org/10.1098/rsif.2017.0387" TargetMode="External"/><Relationship Id="rId25" Type="http://schemas.openxmlformats.org/officeDocument/2006/relationships/hyperlink" Target="https://twitter.com/GreeneScientist" TargetMode="External"/><Relationship Id="rId46" Type="http://schemas.openxmlformats.org/officeDocument/2006/relationships/hyperlink" Target="https://greenelab.github.io/meta-review/v/879971180dfd0f4cb654b05144fe15e4043d22c1/" TargetMode="External"/><Relationship Id="rId67" Type="http://schemas.openxmlformats.org/officeDocument/2006/relationships/hyperlink" Target="https://github.com/manubot/rootstock/raw/091ca8d85c8ef2d7af16fcc8d2ed3ebcbc187f13/content/02.delete-me.md" TargetMode="External"/><Relationship Id="rId272" Type="http://schemas.openxmlformats.org/officeDocument/2006/relationships/hyperlink" Target="https://doi.org/hpv" TargetMode="External"/><Relationship Id="rId293" Type="http://schemas.openxmlformats.org/officeDocument/2006/relationships/hyperlink" Target="https://doi.org/10.1038/d41586-018-01322-9" TargetMode="External"/><Relationship Id="rId307" Type="http://schemas.openxmlformats.org/officeDocument/2006/relationships/hyperlink" Target="https://doi.org/10.7554/elife.16931" TargetMode="External"/><Relationship Id="rId328" Type="http://schemas.openxmlformats.org/officeDocument/2006/relationships/hyperlink" Target="https://doi.org/10.1101/515940" TargetMode="External"/><Relationship Id="rId349" Type="http://schemas.openxmlformats.org/officeDocument/2006/relationships/hyperlink" Target="https://doi.org/gfj8wf" TargetMode="External"/><Relationship Id="rId88" Type="http://schemas.openxmlformats.org/officeDocument/2006/relationships/hyperlink" Target="http://citationstyles.org/" TargetMode="External"/><Relationship Id="rId111" Type="http://schemas.openxmlformats.org/officeDocument/2006/relationships/hyperlink" Target="https://pages.github.com/" TargetMode="External"/><Relationship Id="rId132" Type="http://schemas.openxmlformats.org/officeDocument/2006/relationships/hyperlink" Target="https://greenelab.github.io/meta-review/v/879971180dfd0f4cb654b05144fe15e4043d22c1/" TargetMode="External"/><Relationship Id="rId153" Type="http://schemas.openxmlformats.org/officeDocument/2006/relationships/hyperlink" Target="https://greenelab.github.io/meta-review/v/879971180dfd0f4cb654b05144fe15e4043d22c1/" TargetMode="External"/><Relationship Id="rId174" Type="http://schemas.openxmlformats.org/officeDocument/2006/relationships/hyperlink" Target="http://www.icmje.org/recommendations/browse/roles-and-responsibilities/defining-the-role-of-authors-and-contributors.html" TargetMode="External"/><Relationship Id="rId195" Type="http://schemas.openxmlformats.org/officeDocument/2006/relationships/hyperlink" Target="https://github.com/greenelab/deep-review/" TargetMode="External"/><Relationship Id="rId209" Type="http://schemas.openxmlformats.org/officeDocument/2006/relationships/hyperlink" Target="http://www.theoj.org/" TargetMode="External"/><Relationship Id="rId360" Type="http://schemas.openxmlformats.org/officeDocument/2006/relationships/hyperlink" Target="https://www.ncbi.nlm.nih.gov/pmc/articles/PMC4426361" TargetMode="External"/><Relationship Id="rId381" Type="http://schemas.openxmlformats.org/officeDocument/2006/relationships/hyperlink" Target="https://doi.org/10.12688/f1000research.12037.2" TargetMode="External"/><Relationship Id="rId416" Type="http://schemas.openxmlformats.org/officeDocument/2006/relationships/hyperlink" Target="https://doi.org/bndt" TargetMode="External"/><Relationship Id="rId220" Type="http://schemas.openxmlformats.org/officeDocument/2006/relationships/hyperlink" Target="https://greenelab.github.io/meta-review/v/879971180dfd0f4cb654b05144fe15e4043d22c1/" TargetMode="External"/><Relationship Id="rId241" Type="http://schemas.openxmlformats.org/officeDocument/2006/relationships/hyperlink" Target="https://doi.org/gfxzc4" TargetMode="External"/><Relationship Id="rId437" Type="http://schemas.openxmlformats.org/officeDocument/2006/relationships/fontTable" Target="fontTable.xml"/><Relationship Id="rId15" Type="http://schemas.openxmlformats.org/officeDocument/2006/relationships/hyperlink" Target="https://github.com/slochower" TargetMode="External"/><Relationship Id="rId36" Type="http://schemas.openxmlformats.org/officeDocument/2006/relationships/hyperlink" Target="https://manubot.org/" TargetMode="External"/><Relationship Id="rId57" Type="http://schemas.openxmlformats.org/officeDocument/2006/relationships/hyperlink" Target="https://mybinder.org/v2/gh/greenelab/meta-review/binder?filepath=analyses/deep-review-contrib/02.contrib-viz.ipynb" TargetMode="External"/><Relationship Id="rId262" Type="http://schemas.openxmlformats.org/officeDocument/2006/relationships/hyperlink" Target="https://doi.org/10.1371/journal.pcbi.1004947" TargetMode="External"/><Relationship Id="rId283" Type="http://schemas.openxmlformats.org/officeDocument/2006/relationships/hyperlink" Target="https://doi.org/gdm89h" TargetMode="External"/><Relationship Id="rId318" Type="http://schemas.openxmlformats.org/officeDocument/2006/relationships/hyperlink" Target="https://doi.org/ckcj" TargetMode="External"/><Relationship Id="rId339" Type="http://schemas.openxmlformats.org/officeDocument/2006/relationships/hyperlink" Target="https://doi.org/gc5sjf" TargetMode="External"/><Relationship Id="rId78" Type="http://schemas.openxmlformats.org/officeDocument/2006/relationships/hyperlink" Target="https://citation.crosscite.org/docs.html" TargetMode="External"/><Relationship Id="rId99" Type="http://schemas.openxmlformats.org/officeDocument/2006/relationships/hyperlink" Target="https://plot.ly/" TargetMode="External"/><Relationship Id="rId101" Type="http://schemas.openxmlformats.org/officeDocument/2006/relationships/hyperlink" Target="https://greenelab.github.io/meta-review/v/879971180dfd0f4cb654b05144fe15e4043d22c1/" TargetMode="External"/><Relationship Id="rId122" Type="http://schemas.openxmlformats.org/officeDocument/2006/relationships/hyperlink" Target="https://greenelab.github.io/meta-review/v/879971180dfd0f4cb654b05144fe15e4043d22c1/" TargetMode="External"/><Relationship Id="rId143" Type="http://schemas.openxmlformats.org/officeDocument/2006/relationships/hyperlink" Target="https://vsmalladi.github.io/tfsee-manuscript/" TargetMode="External"/><Relationship Id="rId164" Type="http://schemas.openxmlformats.org/officeDocument/2006/relationships/hyperlink" Target="https://kipoi.org/" TargetMode="External"/><Relationship Id="rId185" Type="http://schemas.openxmlformats.org/officeDocument/2006/relationships/hyperlink" Target="https://greenelab.github.io/meta-review/v/879971180dfd0f4cb654b05144fe15e4043d22c1/" TargetMode="External"/><Relationship Id="rId350" Type="http://schemas.openxmlformats.org/officeDocument/2006/relationships/hyperlink" Target="https://doi.org/10.1371/journal.pcbi.1006508" TargetMode="External"/><Relationship Id="rId371" Type="http://schemas.openxmlformats.org/officeDocument/2006/relationships/hyperlink" Target="https://www.ncbi.nlm.nih.gov/pubmed/25548904" TargetMode="External"/><Relationship Id="rId406" Type="http://schemas.openxmlformats.org/officeDocument/2006/relationships/hyperlink" Target="https://doi.org/10.1109/saner.2017.7884606" TargetMode="External"/><Relationship Id="rId9" Type="http://schemas.openxmlformats.org/officeDocument/2006/relationships/hyperlink" Target="https://github.com/dhimmel" TargetMode="External"/><Relationship Id="rId210" Type="http://schemas.openxmlformats.org/officeDocument/2006/relationships/hyperlink" Target="https://greenelab.github.io/meta-review/v/879971180dfd0f4cb654b05144fe15e4043d22c1/" TargetMode="External"/><Relationship Id="rId392" Type="http://schemas.openxmlformats.org/officeDocument/2006/relationships/hyperlink" Target="https://doi.org/10.1201/9781315204963" TargetMode="External"/><Relationship Id="rId427" Type="http://schemas.openxmlformats.org/officeDocument/2006/relationships/hyperlink" Target="https://www.ncbi.nlm.nih.gov/pubmed/22162946" TargetMode="External"/><Relationship Id="rId26" Type="http://schemas.openxmlformats.org/officeDocument/2006/relationships/hyperlink" Target="https://greenelab.github.io/meta-review/v/879971180dfd0f4cb654b05144fe15e4043d22c1/" TargetMode="External"/><Relationship Id="rId231" Type="http://schemas.openxmlformats.org/officeDocument/2006/relationships/hyperlink" Target="https://pypi.org/project/manubot/" TargetMode="External"/><Relationship Id="rId252" Type="http://schemas.openxmlformats.org/officeDocument/2006/relationships/hyperlink" Target="https://www.ncbi.nlm.nih.gov/pubmed/29618526" TargetMode="External"/><Relationship Id="rId273" Type="http://schemas.openxmlformats.org/officeDocument/2006/relationships/hyperlink" Target="https://doi.org/10.1080/02763869.2012.641841" TargetMode="External"/><Relationship Id="rId294" Type="http://schemas.openxmlformats.org/officeDocument/2006/relationships/hyperlink" Target="https://www.ncbi.nlm.nih.gov/pubmed/29388968" TargetMode="External"/><Relationship Id="rId308" Type="http://schemas.openxmlformats.org/officeDocument/2006/relationships/hyperlink" Target="https://www.ncbi.nlm.nih.gov/pubmed/27310529" TargetMode="External"/><Relationship Id="rId329" Type="http://schemas.openxmlformats.org/officeDocument/2006/relationships/hyperlink" Target="https://digital.csic.es/handle/10261/160086" TargetMode="External"/><Relationship Id="rId47" Type="http://schemas.openxmlformats.org/officeDocument/2006/relationships/hyperlink" Target="https://greenelab.github.io/meta-review/v/879971180dfd0f4cb654b05144fe15e4043d22c1/" TargetMode="External"/><Relationship Id="rId68" Type="http://schemas.openxmlformats.org/officeDocument/2006/relationships/hyperlink" Target="https://manubot.github.io/rootstock/v/091ca8d85c8ef2d7af16fcc8d2ed3ebcbc187f13/" TargetMode="External"/><Relationship Id="rId89" Type="http://schemas.openxmlformats.org/officeDocument/2006/relationships/hyperlink" Target="https://greenelab.github.io/meta-review/v/879971180dfd0f4cb654b05144fe15e4043d22c1/" TargetMode="External"/><Relationship Id="rId112" Type="http://schemas.openxmlformats.org/officeDocument/2006/relationships/hyperlink" Target="https://github.com/greenelab/meta-review" TargetMode="External"/><Relationship Id="rId133" Type="http://schemas.openxmlformats.org/officeDocument/2006/relationships/hyperlink" Target="https://github.com/manubot/try-manubot" TargetMode="External"/><Relationship Id="rId154" Type="http://schemas.openxmlformats.org/officeDocument/2006/relationships/hyperlink" Target="https://greenelab.github.io/manufund-2018/" TargetMode="External"/><Relationship Id="rId175" Type="http://schemas.openxmlformats.org/officeDocument/2006/relationships/hyperlink" Target="https://greenelab.github.io/meta-review/v/879971180dfd0f4cb654b05144fe15e4043d22c1/" TargetMode="External"/><Relationship Id="rId340" Type="http://schemas.openxmlformats.org/officeDocument/2006/relationships/hyperlink" Target="https://doi.org/10.7717/peerj-cs.147" TargetMode="External"/><Relationship Id="rId361" Type="http://schemas.openxmlformats.org/officeDocument/2006/relationships/hyperlink" Target="https://doi.org/gckfqm" TargetMode="External"/><Relationship Id="rId196" Type="http://schemas.openxmlformats.org/officeDocument/2006/relationships/hyperlink" Target="https://greenelab.github.io/meta-review/v/879971180dfd0f4cb654b05144fe15e4043d22c1/" TargetMode="External"/><Relationship Id="rId200" Type="http://schemas.openxmlformats.org/officeDocument/2006/relationships/hyperlink" Target="https://github.com/ewanmellor/gh-publisher" TargetMode="External"/><Relationship Id="rId382" Type="http://schemas.openxmlformats.org/officeDocument/2006/relationships/hyperlink" Target="https://www.ncbi.nlm.nih.gov/pubmed/29188015" TargetMode="External"/><Relationship Id="rId417" Type="http://schemas.openxmlformats.org/officeDocument/2006/relationships/hyperlink" Target="https://doi.org/10.1038/536016a" TargetMode="External"/><Relationship Id="rId438" Type="http://schemas.microsoft.com/office/2011/relationships/people" Target="people.xml"/><Relationship Id="rId16" Type="http://schemas.openxmlformats.org/officeDocument/2006/relationships/hyperlink" Target="https://twitter.com/drslochower" TargetMode="External"/><Relationship Id="rId221" Type="http://schemas.openxmlformats.org/officeDocument/2006/relationships/hyperlink" Target="https://greenelab.github.io/meta-review/v/879971180dfd0f4cb654b05144fe15e4043d22c1/" TargetMode="External"/><Relationship Id="rId242" Type="http://schemas.openxmlformats.org/officeDocument/2006/relationships/hyperlink" Target="https://doi.org/10.17226/25116" TargetMode="External"/><Relationship Id="rId263" Type="http://schemas.openxmlformats.org/officeDocument/2006/relationships/hyperlink" Target="https://www.ncbi.nlm.nih.gov/pubmed/27415786" TargetMode="External"/><Relationship Id="rId284" Type="http://schemas.openxmlformats.org/officeDocument/2006/relationships/hyperlink" Target="https://doi.org/10.7554/elife.38532" TargetMode="External"/><Relationship Id="rId319" Type="http://schemas.openxmlformats.org/officeDocument/2006/relationships/hyperlink" Target="https://doi.org/10.7554/elife.32822" TargetMode="External"/><Relationship Id="rId37" Type="http://schemas.openxmlformats.org/officeDocument/2006/relationships/hyperlink" Target="https://greenelab.github.io/meta-review/v/879971180dfd0f4cb654b05144fe15e4043d22c1/" TargetMode="External"/><Relationship Id="rId58" Type="http://schemas.openxmlformats.org/officeDocument/2006/relationships/hyperlink" Target="https://greenelab.github.io/meta-review/v/879971180dfd0f4cb654b05144fe15e4043d22c1/" TargetMode="External"/><Relationship Id="rId79" Type="http://schemas.openxmlformats.org/officeDocument/2006/relationships/hyperlink" Target="https://greenelab.github.io/meta-review/v/879971180dfd0f4cb654b05144fe15e4043d22c1/" TargetMode="External"/><Relationship Id="rId102" Type="http://schemas.openxmlformats.org/officeDocument/2006/relationships/hyperlink" Target="https://greenelab.github.io/meta-review/v/879971180dfd0f4cb654b05144fe15e4043d22c1/" TargetMode="External"/><Relationship Id="rId123" Type="http://schemas.openxmlformats.org/officeDocument/2006/relationships/hyperlink" Target="https://greenelab.github.io/meta-review/v/879971180dfd0f4cb654b05144fe15e4043d22c1/" TargetMode="External"/><Relationship Id="rId144" Type="http://schemas.openxmlformats.org/officeDocument/2006/relationships/hyperlink" Target="https://simonvh.github.io/gimmemotifs-manuscript/" TargetMode="External"/><Relationship Id="rId330" Type="http://schemas.openxmlformats.org/officeDocument/2006/relationships/hyperlink" Target="https://doi.org/http:/dx.doi.org/10.13039/501100000780" TargetMode="External"/><Relationship Id="rId90" Type="http://schemas.openxmlformats.org/officeDocument/2006/relationships/hyperlink" Target="http://editor.citationstyles.org/searchByName/" TargetMode="External"/><Relationship Id="rId165" Type="http://schemas.openxmlformats.org/officeDocument/2006/relationships/hyperlink" Target="https://greenelab.github.io/meta-review/v/879971180dfd0f4cb654b05144fe15e4043d22c1/" TargetMode="External"/><Relationship Id="rId186" Type="http://schemas.openxmlformats.org/officeDocument/2006/relationships/hyperlink" Target="https://greenelab.github.io/meta-review/v/879971180dfd0f4cb654b05144fe15e4043d22c1/" TargetMode="External"/><Relationship Id="rId351" Type="http://schemas.openxmlformats.org/officeDocument/2006/relationships/hyperlink" Target="https://www.ncbi.nlm.nih.gov/pubmed/30439938" TargetMode="External"/><Relationship Id="rId372" Type="http://schemas.openxmlformats.org/officeDocument/2006/relationships/hyperlink" Target="https://www.ncbi.nlm.nih.gov/pmc/articles/PMC4280106" TargetMode="External"/><Relationship Id="rId393" Type="http://schemas.openxmlformats.org/officeDocument/2006/relationships/hyperlink" Target="http://blog.martinfenner.org/2014/03/10/continuous-publishing/" TargetMode="External"/><Relationship Id="rId407" Type="http://schemas.openxmlformats.org/officeDocument/2006/relationships/hyperlink" Target="https://doi.org/gbqrbc" TargetMode="External"/><Relationship Id="rId428" Type="http://schemas.openxmlformats.org/officeDocument/2006/relationships/hyperlink" Target="https://www.ncbi.nlm.nih.gov/pmc/articles/PMC3232214" TargetMode="External"/><Relationship Id="rId211" Type="http://schemas.openxmlformats.org/officeDocument/2006/relationships/hyperlink" Target="https://greenelab.github.io/meta-review/v/879971180dfd0f4cb654b05144fe15e4043d22c1/" TargetMode="External"/><Relationship Id="rId232" Type="http://schemas.openxmlformats.org/officeDocument/2006/relationships/hyperlink" Target="https://github.com/manubot/rootstock" TargetMode="External"/><Relationship Id="rId253" Type="http://schemas.openxmlformats.org/officeDocument/2006/relationships/hyperlink" Target="https://www.ncbi.nlm.nih.gov/pmc/articles/PMC5938574" TargetMode="External"/><Relationship Id="rId274" Type="http://schemas.openxmlformats.org/officeDocument/2006/relationships/hyperlink" Target="https://www.ncbi.nlm.nih.gov/pubmed/22289095" TargetMode="External"/><Relationship Id="rId295" Type="http://schemas.openxmlformats.org/officeDocument/2006/relationships/hyperlink" Target="https://doi.org/f92f32" TargetMode="External"/><Relationship Id="rId309" Type="http://schemas.openxmlformats.org/officeDocument/2006/relationships/hyperlink" Target="https://www.ncbi.nlm.nih.gov/pmc/articles/PMC4911212" TargetMode="External"/><Relationship Id="rId27" Type="http://schemas.openxmlformats.org/officeDocument/2006/relationships/hyperlink" Target="https://orcid.org/0000-0002-5324-9833" TargetMode="External"/><Relationship Id="rId48" Type="http://schemas.openxmlformats.org/officeDocument/2006/relationships/hyperlink" Target="https://greenelab.github.io/meta-review/v/879971180dfd0f4cb654b05144fe15e4043d22c1/" TargetMode="External"/><Relationship Id="rId69" Type="http://schemas.openxmlformats.org/officeDocument/2006/relationships/hyperlink" Target="https://greenelab.github.io/meta-review/v/879971180dfd0f4cb654b05144fe15e4043d22c1/" TargetMode="External"/><Relationship Id="rId113" Type="http://schemas.openxmlformats.org/officeDocument/2006/relationships/hyperlink" Target="https://travis-ci.org/greenelab/meta-review" TargetMode="External"/><Relationship Id="rId134" Type="http://schemas.openxmlformats.org/officeDocument/2006/relationships/hyperlink" Target="https://git.dhimmel.com/psb-manuscript/" TargetMode="External"/><Relationship Id="rId320" Type="http://schemas.openxmlformats.org/officeDocument/2006/relationships/hyperlink" Target="https://www.ncbi.nlm.nih.gov/pubmed/29424689" TargetMode="External"/><Relationship Id="rId80" Type="http://schemas.openxmlformats.org/officeDocument/2006/relationships/hyperlink" Target="https://www.ncbi.nlm.nih.gov/books/NBK25501/" TargetMode="External"/><Relationship Id="rId155" Type="http://schemas.openxmlformats.org/officeDocument/2006/relationships/hyperlink" Target="https://greenelab.github.io/czi-hca-report/" TargetMode="External"/><Relationship Id="rId176" Type="http://schemas.openxmlformats.org/officeDocument/2006/relationships/hyperlink" Target="https://greenelab.github.io/meta-review/v/879971180dfd0f4cb654b05144fe15e4043d22c1/" TargetMode="External"/><Relationship Id="rId197" Type="http://schemas.openxmlformats.org/officeDocument/2006/relationships/hyperlink" Target="https://greenelab.github.io/meta-review/v/879971180dfd0f4cb654b05144fe15e4043d22c1/" TargetMode="External"/><Relationship Id="rId341" Type="http://schemas.openxmlformats.org/officeDocument/2006/relationships/hyperlink" Target="https://doi.org/fp5drd" TargetMode="External"/><Relationship Id="rId362" Type="http://schemas.openxmlformats.org/officeDocument/2006/relationships/hyperlink" Target="https://doi.org/10.1038/521263f" TargetMode="External"/><Relationship Id="rId383" Type="http://schemas.openxmlformats.org/officeDocument/2006/relationships/hyperlink" Target="https://www.ncbi.nlm.nih.gov/pmc/articles/PMC5686505" TargetMode="External"/><Relationship Id="rId418" Type="http://schemas.openxmlformats.org/officeDocument/2006/relationships/hyperlink" Target="https://www.ncbi.nlm.nih.gov/pubmed/27488781" TargetMode="External"/><Relationship Id="rId439" Type="http://schemas.openxmlformats.org/officeDocument/2006/relationships/theme" Target="theme/theme1.xml"/><Relationship Id="rId201" Type="http://schemas.openxmlformats.org/officeDocument/2006/relationships/hyperlink" Target="https://greenelab.github.io/meta-review/v/879971180dfd0f4cb654b05144fe15e4043d22c1/" TargetMode="External"/><Relationship Id="rId222" Type="http://schemas.openxmlformats.org/officeDocument/2006/relationships/hyperlink" Target="https://greenelab.github.io/meta-review/v/879971180dfd0f4cb654b05144fe15e4043d22c1/" TargetMode="External"/><Relationship Id="rId243" Type="http://schemas.openxmlformats.org/officeDocument/2006/relationships/hyperlink" Target="https://www.ncbi.nlm.nih.gov/pubmed/30212065" TargetMode="External"/><Relationship Id="rId264" Type="http://schemas.openxmlformats.org/officeDocument/2006/relationships/hyperlink" Target="https://www.ncbi.nlm.nih.gov/pmc/articles/PMC4945047" TargetMode="External"/><Relationship Id="rId285" Type="http://schemas.openxmlformats.org/officeDocument/2006/relationships/hyperlink" Target="https://www.ncbi.nlm.nih.gov/pubmed/29889024" TargetMode="External"/><Relationship Id="rId17" Type="http://schemas.openxmlformats.org/officeDocument/2006/relationships/hyperlink" Target="https://orcid.org/0000-0003-2606-3969" TargetMode="External"/><Relationship Id="rId38" Type="http://schemas.openxmlformats.org/officeDocument/2006/relationships/hyperlink" Target="https://greenelab.github.io/meta-review/v/879971180dfd0f4cb654b05144fe15e4043d22c1/" TargetMode="External"/><Relationship Id="rId59" Type="http://schemas.openxmlformats.org/officeDocument/2006/relationships/hyperlink" Target="https://github.com/greenelab/meta-review/issues/124" TargetMode="External"/><Relationship Id="rId103" Type="http://schemas.openxmlformats.org/officeDocument/2006/relationships/image" Target="media/image1.png"/><Relationship Id="rId124" Type="http://schemas.openxmlformats.org/officeDocument/2006/relationships/hyperlink" Target="https://greenelab.github.io/meta-review/v/879971180dfd0f4cb654b05144fe15e4043d22c1/" TargetMode="External"/><Relationship Id="rId310" Type="http://schemas.openxmlformats.org/officeDocument/2006/relationships/hyperlink" Target="https://www.bgcarlisle.com/blog/2014/08/25/proof-of-prespecified-endpoints-in-medical-research-with-the-bitcoin-blockchain/" TargetMode="External"/><Relationship Id="rId70" Type="http://schemas.openxmlformats.org/officeDocument/2006/relationships/hyperlink" Target="http://citeproc-js.readthedocs.io/en/latest/csl-json/markup.html" TargetMode="External"/><Relationship Id="rId91" Type="http://schemas.openxmlformats.org/officeDocument/2006/relationships/hyperlink" Target="https://greenelab.github.io/meta-review/v/879971180dfd0f4cb654b05144fe15e4043d22c1/" TargetMode="External"/><Relationship Id="rId145" Type="http://schemas.openxmlformats.org/officeDocument/2006/relationships/hyperlink" Target="https://greenelab.github.io/meta-review/v/879971180dfd0f4cb654b05144fe15e4043d22c1/" TargetMode="External"/><Relationship Id="rId166" Type="http://schemas.openxmlformats.org/officeDocument/2006/relationships/hyperlink" Target="https://github.com/manubot/manubot/pull/99" TargetMode="External"/><Relationship Id="rId187" Type="http://schemas.openxmlformats.org/officeDocument/2006/relationships/hyperlink" Target="https://greenelab.github.io/meta-review/v/879971180dfd0f4cb654b05144fe15e4043d22c1/" TargetMode="External"/><Relationship Id="rId331" Type="http://schemas.openxmlformats.org/officeDocument/2006/relationships/hyperlink" Target="https://doi.org/gbr3pf" TargetMode="External"/><Relationship Id="rId352" Type="http://schemas.openxmlformats.org/officeDocument/2006/relationships/hyperlink" Target="https://www.ncbi.nlm.nih.gov/pmc/articles/PMC6237291" TargetMode="External"/><Relationship Id="rId373" Type="http://schemas.openxmlformats.org/officeDocument/2006/relationships/hyperlink" Target="https://doi.org/gdm9cm" TargetMode="External"/><Relationship Id="rId394" Type="http://schemas.openxmlformats.org/officeDocument/2006/relationships/hyperlink" Target="https://doi.org/gdqbzz" TargetMode="External"/><Relationship Id="rId408" Type="http://schemas.openxmlformats.org/officeDocument/2006/relationships/hyperlink" Target="https://doi.org/10.12688/f1000research.8460.3" TargetMode="External"/><Relationship Id="rId429" Type="http://schemas.openxmlformats.org/officeDocument/2006/relationships/hyperlink" Target="https://doi.org/fvjhcj" TargetMode="External"/><Relationship Id="rId1" Type="http://schemas.openxmlformats.org/officeDocument/2006/relationships/numbering" Target="numbering.xml"/><Relationship Id="rId212" Type="http://schemas.openxmlformats.org/officeDocument/2006/relationships/hyperlink" Target="https://github.com/greenelab/deep-review/blob/v1.0/CONTRIBUTING.md" TargetMode="External"/><Relationship Id="rId233" Type="http://schemas.openxmlformats.org/officeDocument/2006/relationships/hyperlink" Target="https://gitlab.com/manubot/rootstock" TargetMode="External"/><Relationship Id="rId254" Type="http://schemas.openxmlformats.org/officeDocument/2006/relationships/hyperlink" Target="https://doi.org/gbqsnd" TargetMode="External"/><Relationship Id="rId28" Type="http://schemas.openxmlformats.org/officeDocument/2006/relationships/hyperlink" Target="https://github.com/agitter" TargetMode="External"/><Relationship Id="rId49" Type="http://schemas.openxmlformats.org/officeDocument/2006/relationships/hyperlink" Target="https://greenelab.github.io/meta-review/v/879971180dfd0f4cb654b05144fe15e4043d22c1/" TargetMode="External"/><Relationship Id="rId114" Type="http://schemas.openxmlformats.org/officeDocument/2006/relationships/hyperlink" Target="https://github.com/greenelab/meta-review/tree/output" TargetMode="External"/><Relationship Id="rId275" Type="http://schemas.openxmlformats.org/officeDocument/2006/relationships/hyperlink" Target="https://www.ncbi.nlm.nih.gov/pubmed/25851694" TargetMode="External"/><Relationship Id="rId296" Type="http://schemas.openxmlformats.org/officeDocument/2006/relationships/hyperlink" Target="https://doi.org/10.1109/tvcg.2016.2599030" TargetMode="External"/><Relationship Id="rId300" Type="http://schemas.openxmlformats.org/officeDocument/2006/relationships/hyperlink" Target="https://www.ncbi.nlm.nih.gov/pubmed/28980652" TargetMode="External"/><Relationship Id="rId60" Type="http://schemas.openxmlformats.org/officeDocument/2006/relationships/hyperlink" Target="https://github.com/greenelab/meta-review/blob/v3.0/content/response-to-reviewers.md" TargetMode="External"/><Relationship Id="rId81" Type="http://schemas.openxmlformats.org/officeDocument/2006/relationships/hyperlink" Target="https://greenelab.github.io/meta-review/v/879971180dfd0f4cb654b05144fe15e4043d22c1/" TargetMode="External"/><Relationship Id="rId135" Type="http://schemas.openxmlformats.org/officeDocument/2006/relationships/hyperlink" Target="https://github.com/greenelab/scihub-manuscript" TargetMode="External"/><Relationship Id="rId156" Type="http://schemas.openxmlformats.org/officeDocument/2006/relationships/hyperlink" Target="https://zietzm.github.io/Vagelos2017/" TargetMode="External"/><Relationship Id="rId177" Type="http://schemas.openxmlformats.org/officeDocument/2006/relationships/hyperlink" Target="https://greenelab.github.io/meta-review/v/879971180dfd0f4cb654b05144fe15e4043d22c1/" TargetMode="External"/><Relationship Id="rId198" Type="http://schemas.openxmlformats.org/officeDocument/2006/relationships/hyperlink" Target="https://greenelab.github.io/meta-review/v/879971180dfd0f4cb654b05144fe15e4043d22c1/" TargetMode="External"/><Relationship Id="rId321" Type="http://schemas.openxmlformats.org/officeDocument/2006/relationships/hyperlink" Target="https://www.ncbi.nlm.nih.gov/pmc/articles/PMC5832410" TargetMode="External"/><Relationship Id="rId342" Type="http://schemas.openxmlformats.org/officeDocument/2006/relationships/hyperlink" Target="https://doi.org/10.1371/journal.pone.0023477" TargetMode="External"/><Relationship Id="rId363" Type="http://schemas.openxmlformats.org/officeDocument/2006/relationships/hyperlink" Target="https://doi.org/4sn" TargetMode="External"/><Relationship Id="rId384" Type="http://schemas.openxmlformats.org/officeDocument/2006/relationships/hyperlink" Target="https://doi.org/gc5tct" TargetMode="External"/><Relationship Id="rId419" Type="http://schemas.openxmlformats.org/officeDocument/2006/relationships/hyperlink" Target="https://doi.org/gbr42b" TargetMode="External"/><Relationship Id="rId202" Type="http://schemas.openxmlformats.org/officeDocument/2006/relationships/hyperlink" Target="https://greenelab.github.io/meta-review/v/879971180dfd0f4cb654b05144fe15e4043d22c1/" TargetMode="External"/><Relationship Id="rId223" Type="http://schemas.openxmlformats.org/officeDocument/2006/relationships/hyperlink" Target="https://greenelab.github.io/meta-review/v/879971180dfd0f4cb654b05144fe15e4043d22c1/" TargetMode="External"/><Relationship Id="rId244" Type="http://schemas.openxmlformats.org/officeDocument/2006/relationships/hyperlink" Target="https://worldcat.org/isbn/9780309476249" TargetMode="External"/><Relationship Id="rId430" Type="http://schemas.openxmlformats.org/officeDocument/2006/relationships/hyperlink" Target="https://doi.org/10.1242/dmm.003285" TargetMode="External"/><Relationship Id="rId18" Type="http://schemas.openxmlformats.org/officeDocument/2006/relationships/hyperlink" Target="https://github.com/dongbohu" TargetMode="External"/><Relationship Id="rId39" Type="http://schemas.openxmlformats.org/officeDocument/2006/relationships/hyperlink" Target="https://greenelab.github.io/meta-review/v/879971180dfd0f4cb654b05144fe15e4043d22c1/" TargetMode="External"/><Relationship Id="rId265" Type="http://schemas.openxmlformats.org/officeDocument/2006/relationships/hyperlink" Target="https://towardsdatascience.com/opportunities-and-obstacles-for-deep-learning-in-biology-and-medicine-6ec914fe18c2" TargetMode="External"/><Relationship Id="rId286" Type="http://schemas.openxmlformats.org/officeDocument/2006/relationships/hyperlink" Target="https://www.ncbi.nlm.nih.gov/pmc/articles/PMC5995539" TargetMode="External"/><Relationship Id="rId50" Type="http://schemas.openxmlformats.org/officeDocument/2006/relationships/hyperlink" Target="https://greenelab.github.io/meta-review/v/879971180dfd0f4cb654b05144fe15e4043d22c1/" TargetMode="External"/><Relationship Id="rId104" Type="http://schemas.openxmlformats.org/officeDocument/2006/relationships/hyperlink" Target="https://greenelab.github.io/scihub-manuscript/v/fd7acb7ed0108c920da56f84819ce13f02f68aa8/" TargetMode="External"/><Relationship Id="rId125" Type="http://schemas.openxmlformats.org/officeDocument/2006/relationships/hyperlink" Target="https://greenelab.github.io/meta-review/v/879971180dfd0f4cb654b05144fe15e4043d22c1/" TargetMode="External"/><Relationship Id="rId146" Type="http://schemas.openxmlformats.org/officeDocument/2006/relationships/hyperlink" Target="https://zach-hensel.github.io/low-noise-manuscript/" TargetMode="External"/><Relationship Id="rId167" Type="http://schemas.openxmlformats.org/officeDocument/2006/relationships/hyperlink" Target="https://github.com/manubot/rootstock/issues" TargetMode="External"/><Relationship Id="rId188" Type="http://schemas.openxmlformats.org/officeDocument/2006/relationships/hyperlink" Target="https://github.com/bitcoinbook/bitcoinbook" TargetMode="External"/><Relationship Id="rId311" Type="http://schemas.openxmlformats.org/officeDocument/2006/relationships/hyperlink" Target="https://blog.dhimmel.com/irreproducible-timestamps/" TargetMode="External"/><Relationship Id="rId332" Type="http://schemas.openxmlformats.org/officeDocument/2006/relationships/hyperlink" Target="https://doi.org/10.6084/m9.figshare77" TargetMode="External"/><Relationship Id="rId353" Type="http://schemas.openxmlformats.org/officeDocument/2006/relationships/hyperlink" Target="http://ivory.idyll.org/blog/2019-authorship-revisiting.html" TargetMode="External"/><Relationship Id="rId374" Type="http://schemas.openxmlformats.org/officeDocument/2006/relationships/hyperlink" Target="https://doi.org/10.3389/fncom.2012.00063" TargetMode="External"/><Relationship Id="rId395" Type="http://schemas.openxmlformats.org/officeDocument/2006/relationships/hyperlink" Target="https://doi.org/10.1007/978-3-319-00026-8" TargetMode="External"/><Relationship Id="rId409" Type="http://schemas.openxmlformats.org/officeDocument/2006/relationships/hyperlink" Target="https://www.ncbi.nlm.nih.gov/pubmed/27158456" TargetMode="External"/><Relationship Id="rId71" Type="http://schemas.openxmlformats.org/officeDocument/2006/relationships/hyperlink" Target="https://greenelab.github.io/meta-review/v/879971180dfd0f4cb654b05144fe15e4043d22c1/" TargetMode="External"/><Relationship Id="rId92" Type="http://schemas.openxmlformats.org/officeDocument/2006/relationships/hyperlink" Target="https://pandoc.org/" TargetMode="External"/><Relationship Id="rId213" Type="http://schemas.openxmlformats.org/officeDocument/2006/relationships/hyperlink" Target="https://greenelab.github.io/meta-review/v/879971180dfd0f4cb654b05144fe15e4043d22c1/" TargetMode="External"/><Relationship Id="rId234" Type="http://schemas.openxmlformats.org/officeDocument/2006/relationships/hyperlink" Target="https://archive.softwareheritage.org/swh:1:dir:cfc3af2e8e1a0d9b639fdab0943731e608910731;origin=https:/github.com/manubot/rootstock.git/" TargetMode="External"/><Relationship Id="rId420" Type="http://schemas.openxmlformats.org/officeDocument/2006/relationships/hyperlink" Target="https://doi.org/10.1126/science.aah6168" TargetMode="External"/><Relationship Id="rId2" Type="http://schemas.openxmlformats.org/officeDocument/2006/relationships/styles" Target="styles.xml"/><Relationship Id="rId29" Type="http://schemas.openxmlformats.org/officeDocument/2006/relationships/hyperlink" Target="https://twitter.com/anthonygitter" TargetMode="External"/><Relationship Id="rId255" Type="http://schemas.openxmlformats.org/officeDocument/2006/relationships/hyperlink" Target="https://doi.org/10.1038/514127a" TargetMode="External"/><Relationship Id="rId276" Type="http://schemas.openxmlformats.org/officeDocument/2006/relationships/hyperlink" Target="https://doi.org/10.1016/j.tig.2015.03.006" TargetMode="External"/><Relationship Id="rId297" Type="http://schemas.openxmlformats.org/officeDocument/2006/relationships/hyperlink" Target="https://www.ncbi.nlm.nih.gov/pubmed/27875150" TargetMode="External"/><Relationship Id="rId40" Type="http://schemas.openxmlformats.org/officeDocument/2006/relationships/hyperlink" Target="https://github.com/greenelab/deep-review" TargetMode="External"/><Relationship Id="rId115" Type="http://schemas.openxmlformats.org/officeDocument/2006/relationships/hyperlink" Target="https://github.com/greenelab/meta-review/tree/gh-pages" TargetMode="External"/><Relationship Id="rId136" Type="http://schemas.openxmlformats.org/officeDocument/2006/relationships/hyperlink" Target="https://greenelab.github.io/meta-review/v/879971180dfd0f4cb654b05144fe15e4043d22c1/" TargetMode="External"/><Relationship Id="rId157" Type="http://schemas.openxmlformats.org/officeDocument/2006/relationships/hyperlink" Target="https://greenelab.github.io/meta-review/v/879971180dfd0f4cb654b05144fe15e4043d22c1/" TargetMode="External"/><Relationship Id="rId178" Type="http://schemas.openxmlformats.org/officeDocument/2006/relationships/hyperlink" Target="https://greenelab.github.io/meta-review/v/879971180dfd0f4cb654b05144fe15e4043d22c1/" TargetMode="External"/><Relationship Id="rId301" Type="http://schemas.openxmlformats.org/officeDocument/2006/relationships/hyperlink" Target="https://doi.org/f9ttx6" TargetMode="External"/><Relationship Id="rId322" Type="http://schemas.openxmlformats.org/officeDocument/2006/relationships/hyperlink" Target="https://doi.org/chnh" TargetMode="External"/><Relationship Id="rId343" Type="http://schemas.openxmlformats.org/officeDocument/2006/relationships/hyperlink" Target="https://www.ncbi.nlm.nih.gov/pubmed/21931600" TargetMode="External"/><Relationship Id="rId364" Type="http://schemas.openxmlformats.org/officeDocument/2006/relationships/hyperlink" Target="https://doi.org/10.1038/nature.2015.17567" TargetMode="External"/><Relationship Id="rId61" Type="http://schemas.openxmlformats.org/officeDocument/2006/relationships/hyperlink" Target="https://greenelab.github.io/meta-review/v/879971180dfd0f4cb654b05144fe15e4043d22c1/" TargetMode="External"/><Relationship Id="rId82" Type="http://schemas.openxmlformats.org/officeDocument/2006/relationships/hyperlink" Target="https://api.ncbi.nlm.nih.gov/lit/ctxp/" TargetMode="External"/><Relationship Id="rId199" Type="http://schemas.openxmlformats.org/officeDocument/2006/relationships/hyperlink" Target="https://greenelab.github.io/meta-review/v/879971180dfd0f4cb654b05144fe15e4043d22c1/" TargetMode="External"/><Relationship Id="rId203" Type="http://schemas.openxmlformats.org/officeDocument/2006/relationships/hyperlink" Target="https://greenelab.github.io/meta-review/v/879971180dfd0f4cb654b05144fe15e4043d22c1/" TargetMode="External"/><Relationship Id="rId385" Type="http://schemas.openxmlformats.org/officeDocument/2006/relationships/hyperlink" Target="https://doi.org/gcz8f3" TargetMode="External"/><Relationship Id="rId19" Type="http://schemas.openxmlformats.org/officeDocument/2006/relationships/hyperlink" Target="https://twitter.com/dongbohu" TargetMode="External"/><Relationship Id="rId224" Type="http://schemas.openxmlformats.org/officeDocument/2006/relationships/hyperlink" Target="https://greenelab.github.io/meta-review/v/879971180dfd0f4cb654b05144fe15e4043d22c1/" TargetMode="External"/><Relationship Id="rId245" Type="http://schemas.openxmlformats.org/officeDocument/2006/relationships/hyperlink" Target="http://blogs.nature.com/naturejobs/2018/02/20/techblog-manubot-powers-a-crowdsourced-deep-learning-review/" TargetMode="External"/><Relationship Id="rId266" Type="http://schemas.openxmlformats.org/officeDocument/2006/relationships/hyperlink" Target="https://doi.org/gbpvh5" TargetMode="External"/><Relationship Id="rId287" Type="http://schemas.openxmlformats.org/officeDocument/2006/relationships/hyperlink" Target="https://blog.dhimmel.com/citation-styles/" TargetMode="External"/><Relationship Id="rId410" Type="http://schemas.openxmlformats.org/officeDocument/2006/relationships/hyperlink" Target="https://www.ncbi.nlm.nih.gov/pmc/articles/PMC4837983" TargetMode="External"/><Relationship Id="rId431" Type="http://schemas.openxmlformats.org/officeDocument/2006/relationships/hyperlink" Target="https://www.ncbi.nlm.nih.gov/pubmed/19407323" TargetMode="External"/><Relationship Id="rId30" Type="http://schemas.openxmlformats.org/officeDocument/2006/relationships/hyperlink" Target="https://github.com/greenelab/meta-review/issues" TargetMode="External"/><Relationship Id="rId105" Type="http://schemas.openxmlformats.org/officeDocument/2006/relationships/hyperlink" Target="https://trang1618.github.io/tpot-fss-ms/" TargetMode="External"/><Relationship Id="rId126" Type="http://schemas.openxmlformats.org/officeDocument/2006/relationships/hyperlink" Target="https://greenelab.github.io/meta-review/v/879971180dfd0f4cb654b05144fe15e4043d22c1/" TargetMode="External"/><Relationship Id="rId147" Type="http://schemas.openxmlformats.org/officeDocument/2006/relationships/hyperlink" Target="https://greenelab.github.io/meta-review/v/879971180dfd0f4cb654b05144fe15e4043d22c1/" TargetMode="External"/><Relationship Id="rId168" Type="http://schemas.openxmlformats.org/officeDocument/2006/relationships/hyperlink" Target="https://greenelab.github.io/meta-review/v/879971180dfd0f4cb654b05144fe15e4043d22c1/" TargetMode="External"/><Relationship Id="rId312" Type="http://schemas.openxmlformats.org/officeDocument/2006/relationships/hyperlink" Target="https://doi.org/gft5gp" TargetMode="External"/><Relationship Id="rId333" Type="http://schemas.openxmlformats.org/officeDocument/2006/relationships/hyperlink" Target="https://busy.org/@dhimmel/how-i-used-the-manubot-to-reproduce-the-bitcoin-whitepaper" TargetMode="External"/><Relationship Id="rId354" Type="http://schemas.openxmlformats.org/officeDocument/2006/relationships/hyperlink" Target="https://doi.org/f3nr73" TargetMode="External"/><Relationship Id="rId51" Type="http://schemas.openxmlformats.org/officeDocument/2006/relationships/hyperlink" Target="https://github.com/greenelab/deep-review/issues/575" TargetMode="External"/><Relationship Id="rId72" Type="http://schemas.openxmlformats.org/officeDocument/2006/relationships/hyperlink" Target="http://hackage.haskell.org/package/pandoc-citeproc" TargetMode="External"/><Relationship Id="rId93" Type="http://schemas.openxmlformats.org/officeDocument/2006/relationships/hyperlink" Target="https://jats.nlm.nih.gov/" TargetMode="External"/><Relationship Id="rId189" Type="http://schemas.openxmlformats.org/officeDocument/2006/relationships/hyperlink" Target="https://github.com/ethereumbook/ethereumbook" TargetMode="External"/><Relationship Id="rId375" Type="http://schemas.openxmlformats.org/officeDocument/2006/relationships/hyperlink" Target="https://www.ncbi.nlm.nih.gov/pubmed/22969719" TargetMode="External"/><Relationship Id="rId396" Type="http://schemas.openxmlformats.org/officeDocument/2006/relationships/hyperlink" Target="https://doi.org/gdvhz5" TargetMode="External"/><Relationship Id="rId3" Type="http://schemas.openxmlformats.org/officeDocument/2006/relationships/settings" Target="settings.xml"/><Relationship Id="rId214" Type="http://schemas.openxmlformats.org/officeDocument/2006/relationships/hyperlink" Target="https://greenelab.github.io/meta-review/v/879971180dfd0f4cb654b05144fe15e4043d22c1/" TargetMode="External"/><Relationship Id="rId235" Type="http://schemas.openxmlformats.org/officeDocument/2006/relationships/hyperlink" Target="https://greenelab.github.io/meta-review/v/879971180dfd0f4cb654b05144fe15e4043d22c1/" TargetMode="External"/><Relationship Id="rId256" Type="http://schemas.openxmlformats.org/officeDocument/2006/relationships/hyperlink" Target="https://www.ncbi.nlm.nih.gov/pubmed/25279924" TargetMode="External"/><Relationship Id="rId277" Type="http://schemas.openxmlformats.org/officeDocument/2006/relationships/hyperlink" Target="https://www.ncbi.nlm.nih.gov/pubmed/25851694" TargetMode="External"/><Relationship Id="rId298" Type="http://schemas.openxmlformats.org/officeDocument/2006/relationships/hyperlink" Target="https://doi.org/cdvr" TargetMode="External"/><Relationship Id="rId400" Type="http://schemas.openxmlformats.org/officeDocument/2006/relationships/hyperlink" Target="https://doi.org/gcx5kf" TargetMode="External"/><Relationship Id="rId421" Type="http://schemas.openxmlformats.org/officeDocument/2006/relationships/hyperlink" Target="https://www.ncbi.nlm.nih.gov/pubmed/27940837" TargetMode="External"/><Relationship Id="rId116" Type="http://schemas.openxmlformats.org/officeDocument/2006/relationships/hyperlink" Target="https://greenelab.github.io/meta-review" TargetMode="External"/><Relationship Id="rId137" Type="http://schemas.openxmlformats.org/officeDocument/2006/relationships/hyperlink" Target="https://github.com/greenelab/scihub-manuscript/issues/17" TargetMode="External"/><Relationship Id="rId158" Type="http://schemas.openxmlformats.org/officeDocument/2006/relationships/hyperlink" Target="https://slochower.github.io/synthetic-motor-literature/" TargetMode="External"/><Relationship Id="rId302" Type="http://schemas.openxmlformats.org/officeDocument/2006/relationships/hyperlink" Target="https://doi.org/10.1038/nbt.3780" TargetMode="External"/><Relationship Id="rId323" Type="http://schemas.openxmlformats.org/officeDocument/2006/relationships/hyperlink" Target="https://doi.org/10.1038/d41586-017-08493-x" TargetMode="External"/><Relationship Id="rId344" Type="http://schemas.openxmlformats.org/officeDocument/2006/relationships/hyperlink" Target="https://www.ncbi.nlm.nih.gov/pmc/articles/PMC3169533" TargetMode="External"/><Relationship Id="rId20" Type="http://schemas.openxmlformats.org/officeDocument/2006/relationships/hyperlink" Target="https://orcid.org/0000-0002-0144-0564" TargetMode="External"/><Relationship Id="rId41" Type="http://schemas.openxmlformats.org/officeDocument/2006/relationships/hyperlink" Target="https://github.com/greenelab/deep-review/blob/master/LICENSE.md" TargetMode="External"/><Relationship Id="rId62" Type="http://schemas.openxmlformats.org/officeDocument/2006/relationships/hyperlink" Target="https://github.com/manubot/manubot" TargetMode="External"/><Relationship Id="rId83" Type="http://schemas.openxmlformats.org/officeDocument/2006/relationships/hyperlink" Target="https://greenelab.github.io/meta-review/v/879971180dfd0f4cb654b05144fe15e4043d22c1/" TargetMode="External"/><Relationship Id="rId179" Type="http://schemas.openxmlformats.org/officeDocument/2006/relationships/hyperlink" Target="https://greenelab.github.io/meta-review/v/879971180dfd0f4cb654b05144fe15e4043d22c1/" TargetMode="External"/><Relationship Id="rId365" Type="http://schemas.openxmlformats.org/officeDocument/2006/relationships/hyperlink" Target="https://doi.org/gcx9dm" TargetMode="External"/><Relationship Id="rId386" Type="http://schemas.openxmlformats.org/officeDocument/2006/relationships/hyperlink" Target="https://arxiv.org/abs/1502.01329v2" TargetMode="External"/><Relationship Id="rId190" Type="http://schemas.openxmlformats.org/officeDocument/2006/relationships/hyperlink" Target="https://greenelab.github.io/meta-review/v/879971180dfd0f4cb654b05144fe15e4043d22c1/" TargetMode="External"/><Relationship Id="rId204" Type="http://schemas.openxmlformats.org/officeDocument/2006/relationships/hyperlink" Target="https://greenelab.github.io/meta-review/v/879971180dfd0f4cb654b05144fe15e4043d22c1/" TargetMode="External"/><Relationship Id="rId225" Type="http://schemas.openxmlformats.org/officeDocument/2006/relationships/hyperlink" Target="https://greenelab.github.io/meta-review/v/879971180dfd0f4cb654b05144fe15e4043d22c1/" TargetMode="External"/><Relationship Id="rId246" Type="http://schemas.openxmlformats.org/officeDocument/2006/relationships/hyperlink" Target="https://www.ncbi.nlm.nih.gov/pmc/articles/PMC4719068/" TargetMode="External"/><Relationship Id="rId267" Type="http://schemas.openxmlformats.org/officeDocument/2006/relationships/hyperlink" Target="https://doi.org/gfwcm6" TargetMode="External"/><Relationship Id="rId288" Type="http://schemas.openxmlformats.org/officeDocument/2006/relationships/hyperlink" Target="http://blogs.nature.com/naturejobs/2017/05/03/techblog-create-the-perfect-bibliography-with-the-csl-editor/" TargetMode="External"/><Relationship Id="rId411" Type="http://schemas.openxmlformats.org/officeDocument/2006/relationships/hyperlink" Target="https://doi.org/gbqsng" TargetMode="External"/><Relationship Id="rId432" Type="http://schemas.openxmlformats.org/officeDocument/2006/relationships/hyperlink" Target="https://www.ncbi.nlm.nih.gov/pmc/articles/PMC2675795" TargetMode="External"/><Relationship Id="rId106" Type="http://schemas.openxmlformats.org/officeDocument/2006/relationships/hyperlink" Target="https://creativecommons.org/licenses/by/4.0/" TargetMode="External"/><Relationship Id="rId127" Type="http://schemas.openxmlformats.org/officeDocument/2006/relationships/hyperlink" Target="https://greenelab.github.io/meta-review/v/879971180dfd0f4cb654b05144fe15e4043d22c1/" TargetMode="External"/><Relationship Id="rId313" Type="http://schemas.openxmlformats.org/officeDocument/2006/relationships/hyperlink" Target="https://doi.org/10.1038/d41586-019-00447-9" TargetMode="External"/><Relationship Id="rId10" Type="http://schemas.openxmlformats.org/officeDocument/2006/relationships/hyperlink" Target="https://twitter.com/dhimmel" TargetMode="External"/><Relationship Id="rId31" Type="http://schemas.openxmlformats.org/officeDocument/2006/relationships/hyperlink" Target="mailto:gitter@biostat.wisc.edu" TargetMode="External"/><Relationship Id="rId52" Type="http://schemas.openxmlformats.org/officeDocument/2006/relationships/hyperlink" Target="https://github.com/greenelab/deep-review/pull/638" TargetMode="External"/><Relationship Id="rId73" Type="http://schemas.openxmlformats.org/officeDocument/2006/relationships/hyperlink" Target="https://github.com/citation-style-language/schema" TargetMode="External"/><Relationship Id="rId94" Type="http://schemas.openxmlformats.org/officeDocument/2006/relationships/hyperlink" Target="https://greenelab.github.io/meta-review/v/879971180dfd0f4cb654b05144fe15e4043d22c1/" TargetMode="External"/><Relationship Id="rId148" Type="http://schemas.openxmlformats.org/officeDocument/2006/relationships/hyperlink" Target="https://openclimatedata.github.io/global-emissions/" TargetMode="External"/><Relationship Id="rId169" Type="http://schemas.openxmlformats.org/officeDocument/2006/relationships/hyperlink" Target="https://software-carpentry.org/" TargetMode="External"/><Relationship Id="rId334" Type="http://schemas.openxmlformats.org/officeDocument/2006/relationships/hyperlink" Target="https://doi.org/cdfk" TargetMode="External"/><Relationship Id="rId355" Type="http://schemas.openxmlformats.org/officeDocument/2006/relationships/hyperlink" Target="https://doi.org/10.1103/physrevlett.114.191803" TargetMode="External"/><Relationship Id="rId376" Type="http://schemas.openxmlformats.org/officeDocument/2006/relationships/hyperlink" Target="https://www.ncbi.nlm.nih.gov/pmc/articles/PMC3431010" TargetMode="External"/><Relationship Id="rId397" Type="http://schemas.openxmlformats.org/officeDocument/2006/relationships/hyperlink" Target="https://idyll.pub/post/announcing-idyll-pub-0a3eff0661df3446a915700d/" TargetMode="External"/><Relationship Id="rId4" Type="http://schemas.openxmlformats.org/officeDocument/2006/relationships/webSettings" Target="webSettings.xml"/><Relationship Id="rId180" Type="http://schemas.openxmlformats.org/officeDocument/2006/relationships/hyperlink" Target="https://greenelab.github.io/meta-review/v/879971180dfd0f4cb654b05144fe15e4043d22c1/" TargetMode="External"/><Relationship Id="rId215" Type="http://schemas.openxmlformats.org/officeDocument/2006/relationships/hyperlink" Target="https://www.contributor-covenant.org/" TargetMode="External"/><Relationship Id="rId236" Type="http://schemas.openxmlformats.org/officeDocument/2006/relationships/hyperlink" Target="https://github.com/manubot/try-manubot/pull/2" TargetMode="External"/><Relationship Id="rId257" Type="http://schemas.openxmlformats.org/officeDocument/2006/relationships/hyperlink" Target="https://doi.org/gbqsnf" TargetMode="External"/><Relationship Id="rId278" Type="http://schemas.openxmlformats.org/officeDocument/2006/relationships/hyperlink" Target="https://www.ncbi.nlm.nih.gov/pmc/articles/PMC4472664" TargetMode="External"/><Relationship Id="rId401" Type="http://schemas.openxmlformats.org/officeDocument/2006/relationships/hyperlink" Target="https://doi.org/gfbzs9" TargetMode="External"/><Relationship Id="rId422" Type="http://schemas.openxmlformats.org/officeDocument/2006/relationships/hyperlink" Target="https://doi.org/hqg" TargetMode="External"/><Relationship Id="rId303" Type="http://schemas.openxmlformats.org/officeDocument/2006/relationships/hyperlink" Target="https://www.ncbi.nlm.nih.gov/pubmed/28288103" TargetMode="External"/><Relationship Id="rId42" Type="http://schemas.openxmlformats.org/officeDocument/2006/relationships/hyperlink" Target="https://greenelab.github.io/meta-review/v/879971180dfd0f4cb654b05144fe15e4043d22c1/" TargetMode="External"/><Relationship Id="rId84" Type="http://schemas.openxmlformats.org/officeDocument/2006/relationships/hyperlink" Target="https://arxiv.org/help/api/index" TargetMode="External"/><Relationship Id="rId138" Type="http://schemas.openxmlformats.org/officeDocument/2006/relationships/hyperlink" Target="https://github.com/greenelab/scihub-manuscript/commit/8fcd0cd665f6fb5f39bed7e26b940aa27d4770ba" TargetMode="External"/><Relationship Id="rId345" Type="http://schemas.openxmlformats.org/officeDocument/2006/relationships/hyperlink" Target="https://doi.org/bnzbx7" TargetMode="External"/><Relationship Id="rId387" Type="http://schemas.openxmlformats.org/officeDocument/2006/relationships/hyperlink" Target="https://www.livecomsjournal.org/article/2031-why-we-need-the-living-journal-of-computational-molecular-science" TargetMode="External"/><Relationship Id="rId191" Type="http://schemas.openxmlformats.org/officeDocument/2006/relationships/hyperlink" Target="https://greenelab.github.io/meta-review/v/879971180dfd0f4cb654b05144fe15e4043d22c1/" TargetMode="External"/><Relationship Id="rId205" Type="http://schemas.openxmlformats.org/officeDocument/2006/relationships/hyperlink" Target="https://greenelab.github.io/meta-review/v/879971180dfd0f4cb654b05144fe15e4043d22c1/" TargetMode="External"/><Relationship Id="rId247" Type="http://schemas.openxmlformats.org/officeDocument/2006/relationships/hyperlink" Target="https://doi.org/10.1093/bib/bbv021" TargetMode="External"/><Relationship Id="rId412" Type="http://schemas.openxmlformats.org/officeDocument/2006/relationships/hyperlink" Target="https://doi.org/10.7554/elife.16800" TargetMode="External"/><Relationship Id="rId107" Type="http://schemas.openxmlformats.org/officeDocument/2006/relationships/hyperlink" Target="https://greenelab.github.io/meta-review/v/879971180dfd0f4cb654b05144fe15e4043d22c1/" TargetMode="External"/><Relationship Id="rId289" Type="http://schemas.openxmlformats.org/officeDocument/2006/relationships/hyperlink" Target="https://www.niso.org/publications/z3996-2019-jats" TargetMode="External"/><Relationship Id="rId11" Type="http://schemas.openxmlformats.org/officeDocument/2006/relationships/hyperlink" Target="https://orcid.org/0000-0002-4655-3773" TargetMode="External"/><Relationship Id="rId53" Type="http://schemas.openxmlformats.org/officeDocument/2006/relationships/hyperlink" Target="https://greenelab.github.io/meta-review/v/879971180dfd0f4cb654b05144fe15e4043d22c1/" TargetMode="External"/><Relationship Id="rId149" Type="http://schemas.openxmlformats.org/officeDocument/2006/relationships/hyperlink" Target="https://trang1618.github.io/tpot-fss-ms/" TargetMode="External"/><Relationship Id="rId314" Type="http://schemas.openxmlformats.org/officeDocument/2006/relationships/hyperlink" Target="https://www.ncbi.nlm.nih.gov/pubmed/30718888" TargetMode="External"/><Relationship Id="rId356" Type="http://schemas.openxmlformats.org/officeDocument/2006/relationships/hyperlink" Target="https://www.ncbi.nlm.nih.gov/pubmed/26024162" TargetMode="External"/><Relationship Id="rId398" Type="http://schemas.openxmlformats.org/officeDocument/2006/relationships/hyperlink" Target="https://elifesciences.org/labs/c496b8bb/stencila-an-office-suite-for-reproducible-research" TargetMode="External"/><Relationship Id="rId95" Type="http://schemas.openxmlformats.org/officeDocument/2006/relationships/hyperlink" Target="https://greenelab.github.io/meta-review/v/879971180dfd0f4cb654b05144fe15e4043d22c1/" TargetMode="External"/><Relationship Id="rId160" Type="http://schemas.openxmlformats.org/officeDocument/2006/relationships/hyperlink" Target="https://greenelab.github.io/meta-review/v/879971180dfd0f4cb654b05144fe15e4043d22c1/" TargetMode="External"/><Relationship Id="rId216" Type="http://schemas.openxmlformats.org/officeDocument/2006/relationships/hyperlink" Target="https://greenelab.github.io/meta-review/v/879971180dfd0f4cb654b05144fe15e4043d22c1/" TargetMode="External"/><Relationship Id="rId423" Type="http://schemas.openxmlformats.org/officeDocument/2006/relationships/hyperlink" Target="https://doi.org/10.1038/nature10836" TargetMode="External"/><Relationship Id="rId258" Type="http://schemas.openxmlformats.org/officeDocument/2006/relationships/hyperlink" Target="https://doi.org/10.1371/journal.pcbi.1004668" TargetMode="External"/><Relationship Id="rId22" Type="http://schemas.openxmlformats.org/officeDocument/2006/relationships/hyperlink" Target="https://twitter.com/katatonikkat" TargetMode="External"/><Relationship Id="rId64" Type="http://schemas.openxmlformats.org/officeDocument/2006/relationships/hyperlink" Target="https://pandoc.org/MANUAL.html" TargetMode="External"/><Relationship Id="rId118" Type="http://schemas.openxmlformats.org/officeDocument/2006/relationships/hyperlink" Target="https://greenelab.github.io/meta-review/v/879971180dfd0f4cb654b05144fe15e4043d22c1/" TargetMode="External"/><Relationship Id="rId325" Type="http://schemas.openxmlformats.org/officeDocument/2006/relationships/hyperlink" Target="https://doi.org/gfxrkc" TargetMode="External"/><Relationship Id="rId367" Type="http://schemas.openxmlformats.org/officeDocument/2006/relationships/hyperlink" Target="https://www.ncbi.nlm.nih.gov/pubmed/23874189" TargetMode="External"/><Relationship Id="rId171" Type="http://schemas.openxmlformats.org/officeDocument/2006/relationships/hyperlink" Target="https://github.com/Benjamin-Lee/deep-rules/blob/cfb7f744573ca0532a19ca1a8e9473a555cf8eb2/contributors.md" TargetMode="External"/><Relationship Id="rId227" Type="http://schemas.openxmlformats.org/officeDocument/2006/relationships/hyperlink" Target="https://archive.softwareheritage.org/swh:1:dir:5e644c3a487081b272b2c9b52bcd55caa89c4f85;origin=https:/github.com/greenelab/meta-review/" TargetMode="External"/><Relationship Id="rId269" Type="http://schemas.openxmlformats.org/officeDocument/2006/relationships/hyperlink" Target="https://doi.org/gbrb4c" TargetMode="External"/><Relationship Id="rId434" Type="http://schemas.openxmlformats.org/officeDocument/2006/relationships/hyperlink" Target="https://doi.org/10.3897/rio.1.e7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16425</Words>
  <Characters>93629</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Manubot authors</dc:creator>
  <cp:keywords/>
  <dc:description/>
  <cp:lastModifiedBy>Gitter, Tony</cp:lastModifiedBy>
  <cp:revision>2</cp:revision>
  <dcterms:created xsi:type="dcterms:W3CDTF">2019-04-12T19:37:00Z</dcterms:created>
  <dcterms:modified xsi:type="dcterms:W3CDTF">2019-04-12T19:37:00Z</dcterms:modified>
</cp:coreProperties>
</file>